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Default Extension="gif" ContentType="image/gif"/>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Tutorial</w:t>
      </w:r>
    </w:p>
    <w:p w:rsidR="007926E5" w:rsidRDefault="007926E5" w:rsidP="00E36E4A">
      <w:pPr>
        <w:pBdr>
          <w:bottom w:val="single" w:sz="6" w:space="1" w:color="auto"/>
        </w:pBdr>
        <w:spacing w:after="0" w:line="240" w:lineRule="auto"/>
        <w:jc w:val="center"/>
        <w:rPr>
          <w:rFonts w:ascii="Arial" w:eastAsia="Times New Roman" w:hAnsi="Arial" w:cs="Arial"/>
          <w:sz w:val="16"/>
          <w:szCs w:val="16"/>
          <w:lang w:eastAsia="en-IN"/>
        </w:rPr>
      </w:pPr>
    </w:p>
    <w:p w:rsidR="00E36E4A" w:rsidRPr="00E36E4A" w:rsidRDefault="00E36E4A" w:rsidP="00E36E4A">
      <w:pPr>
        <w:pBdr>
          <w:bottom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Top of Form</w:t>
      </w:r>
    </w:p>
    <w:p w:rsidR="00E36E4A" w:rsidRPr="00E36E4A" w:rsidRDefault="00E36E4A" w:rsidP="00E36E4A">
      <w:pPr>
        <w:pBdr>
          <w:top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Bottom of Form</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stands for </w:t>
      </w:r>
      <w:r w:rsidRPr="00E36E4A">
        <w:rPr>
          <w:rFonts w:ascii="Arial" w:eastAsia="Times New Roman" w:hAnsi="Arial" w:cs="Arial"/>
          <w:b/>
          <w:bCs/>
          <w:color w:val="000000"/>
          <w:sz w:val="24"/>
          <w:szCs w:val="24"/>
          <w:lang w:eastAsia="en-IN"/>
        </w:rPr>
        <w:t>Hyper Text Markup Language</w:t>
      </w:r>
      <w:r w:rsidRPr="00E36E4A">
        <w:rPr>
          <w:rFonts w:ascii="Arial" w:eastAsia="Times New Roman" w:hAnsi="Arial" w:cs="Arial"/>
          <w:color w:val="000000"/>
          <w:sz w:val="24"/>
          <w:szCs w:val="24"/>
          <w:lang w:eastAsia="en-IN"/>
        </w:rPr>
        <w:t>, which is the most widely used language on Web to develop web pages.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Why to Learn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some of the key advantages of learning HTML: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Create Web site</w:t>
      </w:r>
      <w:r w:rsidRPr="00E36E4A">
        <w:rPr>
          <w:rFonts w:ascii="Arial" w:eastAsia="Times New Roman" w:hAnsi="Arial" w:cs="Arial"/>
          <w:color w:val="000000"/>
          <w:sz w:val="18"/>
          <w:szCs w:val="18"/>
          <w:lang w:eastAsia="en-IN"/>
        </w:rPr>
        <w:t> - You can create a website or customize an existing web template if you know HTML well.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Become a web designer</w:t>
      </w:r>
      <w:r w:rsidRPr="00E36E4A">
        <w:rPr>
          <w:rFonts w:ascii="Arial" w:eastAsia="Times New Roman" w:hAnsi="Arial" w:cs="Arial"/>
          <w:color w:val="000000"/>
          <w:sz w:val="18"/>
          <w:szCs w:val="18"/>
          <w:lang w:eastAsia="en-IN"/>
        </w:rPr>
        <w:t> - If you want to start a carrer as a professional web designer, HTML and CSS designing is a must skill.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Understand web</w:t>
      </w:r>
      <w:r w:rsidRPr="00E36E4A">
        <w:rPr>
          <w:rFonts w:ascii="Arial" w:eastAsia="Times New Roman" w:hAnsi="Arial" w:cs="Arial"/>
          <w:color w:val="000000"/>
          <w:sz w:val="18"/>
          <w:szCs w:val="18"/>
          <w:lang w:eastAsia="en-IN"/>
        </w:rPr>
        <w:t> - If you want to optimize your website, to boost its speed and performance, it is good to know HTML to yield best results.</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Learn other languages</w:t>
      </w:r>
      <w:r w:rsidRPr="00E36E4A">
        <w:rPr>
          <w:rFonts w:ascii="Arial" w:eastAsia="Times New Roman" w:hAnsi="Arial" w:cs="Arial"/>
          <w:color w:val="000000"/>
          <w:sz w:val="18"/>
          <w:szCs w:val="18"/>
          <w:lang w:eastAsia="en-IN"/>
        </w:rPr>
        <w:t> - Once you understands the basic of HTML then other related technologies like javascript, php, or angular are become easier to understand.</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Hello World using HTML.</w:t>
      </w:r>
    </w:p>
    <w:p w:rsidR="00E36E4A" w:rsidRPr="00E36E4A" w:rsidRDefault="00BF474A" w:rsidP="00E36E4A">
      <w:pPr>
        <w:spacing w:after="0" w:line="240" w:lineRule="auto"/>
        <w:jc w:val="right"/>
        <w:rPr>
          <w:rFonts w:ascii="Arial" w:eastAsia="Times New Roman" w:hAnsi="Arial" w:cs="Arial"/>
          <w:sz w:val="18"/>
          <w:szCs w:val="18"/>
          <w:lang w:eastAsia="en-IN"/>
        </w:rPr>
      </w:pPr>
      <w:hyperlink r:id="rId7" w:tgtFrame="_blank" w:history="1">
        <w:r w:rsidR="00E36E4A" w:rsidRPr="00E36E4A">
          <w:rPr>
            <w:rFonts w:ascii="Times New Roman" w:eastAsia="Times New Roman" w:hAnsi="Times New Roman" w:cs="Times New Roman"/>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Hello World!</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Applications of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 xml:space="preserve">As mentioned before, HTML is one of the most widely used language over the web. </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Web pages development</w:t>
      </w:r>
      <w:r w:rsidRPr="00E36E4A">
        <w:rPr>
          <w:rFonts w:ascii="Arial" w:eastAsia="Times New Roman" w:hAnsi="Arial" w:cs="Arial"/>
          <w:color w:val="000000"/>
          <w:sz w:val="18"/>
          <w:szCs w:val="18"/>
          <w:lang w:eastAsia="en-IN"/>
        </w:rPr>
        <w:t> - HTML is used to create pages which are rendered over the web. Almost every page of web is having html tags in it to render its details in browser.</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Internet Navigation</w:t>
      </w:r>
      <w:r w:rsidRPr="00E36E4A">
        <w:rPr>
          <w:rFonts w:ascii="Arial" w:eastAsia="Times New Roman" w:hAnsi="Arial" w:cs="Arial"/>
          <w:color w:val="000000"/>
          <w:sz w:val="18"/>
          <w:szCs w:val="18"/>
          <w:lang w:eastAsia="en-IN"/>
        </w:rPr>
        <w:t> - HTML provides tags which are used to navigate from one page to another and is heavily used in internet navigation.</w:t>
      </w:r>
    </w:p>
    <w:p w:rsidR="00E36E4A" w:rsidRPr="00623186" w:rsidRDefault="00E36E4A" w:rsidP="00623186">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lastRenderedPageBreak/>
        <w:t>Responsive UI</w:t>
      </w:r>
      <w:r w:rsidRPr="00E36E4A">
        <w:rPr>
          <w:rFonts w:ascii="Arial" w:eastAsia="Times New Roman" w:hAnsi="Arial" w:cs="Arial"/>
          <w:color w:val="000000"/>
          <w:sz w:val="18"/>
          <w:szCs w:val="18"/>
          <w:lang w:eastAsia="en-IN"/>
        </w:rPr>
        <w:t> - HTML pages now-a-days works well on all platform, mobile, tabs, desktop or laptops owing to responsive design strategy.</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Offline support</w:t>
      </w:r>
      <w:r w:rsidRPr="00E36E4A">
        <w:rPr>
          <w:rFonts w:ascii="Arial" w:eastAsia="Times New Roman" w:hAnsi="Arial" w:cs="Arial"/>
          <w:color w:val="000000"/>
          <w:sz w:val="18"/>
          <w:szCs w:val="18"/>
          <w:lang w:eastAsia="en-IN"/>
        </w:rPr>
        <w:t> HTML pages once loaded can be made available offline on the machine without any need of internet.</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Game development</w:t>
      </w:r>
      <w:r w:rsidRPr="00E36E4A">
        <w:rPr>
          <w:rFonts w:ascii="Arial" w:eastAsia="Times New Roman" w:hAnsi="Arial" w:cs="Arial"/>
          <w:color w:val="000000"/>
          <w:sz w:val="18"/>
          <w:szCs w:val="18"/>
          <w:lang w:eastAsia="en-IN"/>
        </w:rPr>
        <w:t>- HTML5 has native support for rich experience and is now useful in gaming developent arena as well.</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Prerequisites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you must be familiar with −</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Experience with any text editor like notepad, notepad++, or Edit plus etc.</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create directories and files on your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navigate through different directories.</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type content in a file and save them on a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Understanding about images in different formats like JPEG, PNG format.</w:t>
      </w:r>
    </w:p>
    <w:p w:rsidR="00DE470F" w:rsidRDefault="00DE470F"/>
    <w:p w:rsidR="00E36E4A" w:rsidRDefault="00E36E4A"/>
    <w:p w:rsidR="00E36E4A" w:rsidRDefault="00E36E4A"/>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 Overview</w:t>
      </w:r>
    </w:p>
    <w:p w:rsidR="00E36E4A" w:rsidRPr="00E36E4A" w:rsidRDefault="00BF474A" w:rsidP="00E36E4A">
      <w:pPr>
        <w:spacing w:before="65" w:after="130" w:line="240" w:lineRule="auto"/>
        <w:rPr>
          <w:rFonts w:ascii="Times New Roman" w:eastAsia="Times New Roman" w:hAnsi="Times New Roman" w:cs="Times New Roman"/>
          <w:sz w:val="24"/>
          <w:szCs w:val="24"/>
          <w:lang w:eastAsia="en-IN"/>
        </w:rPr>
      </w:pPr>
      <w:r w:rsidRPr="00BF474A">
        <w:rPr>
          <w:rFonts w:ascii="Times New Roman" w:eastAsia="Times New Roman" w:hAnsi="Times New Roman" w:cs="Times New Roman"/>
          <w:sz w:val="24"/>
          <w:szCs w:val="24"/>
          <w:lang w:eastAsia="en-IN"/>
        </w:rPr>
        <w:pict>
          <v:rect id="_x0000_i1025" style="width:0;height:.65pt" o:hralign="center" o:hrstd="t" o:hr="t" fillcolor="#a0a0a0" stroked="f"/>
        </w:pic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HTML stands for </w:t>
      </w:r>
      <w:r w:rsidRPr="00E36E4A">
        <w:rPr>
          <w:rFonts w:ascii="Arial" w:eastAsia="Times New Roman" w:hAnsi="Arial" w:cs="Arial"/>
          <w:b/>
          <w:bCs/>
          <w:color w:val="000000"/>
          <w:sz w:val="24"/>
          <w:szCs w:val="24"/>
          <w:u w:val="single"/>
          <w:lang w:eastAsia="en-IN"/>
        </w:rPr>
        <w:t>H</w:t>
      </w:r>
      <w:r w:rsidRPr="00E36E4A">
        <w:rPr>
          <w:rFonts w:ascii="Arial" w:eastAsia="Times New Roman" w:hAnsi="Arial" w:cs="Arial"/>
          <w:color w:val="000000"/>
          <w:sz w:val="24"/>
          <w:szCs w:val="24"/>
          <w:lang w:eastAsia="en-IN"/>
        </w:rPr>
        <w:t>yper</w:t>
      </w:r>
      <w:r w:rsidRPr="00E36E4A">
        <w:rPr>
          <w:rFonts w:ascii="Arial" w:eastAsia="Times New Roman" w:hAnsi="Arial" w:cs="Arial"/>
          <w:b/>
          <w:bCs/>
          <w:color w:val="000000"/>
          <w:sz w:val="24"/>
          <w:szCs w:val="24"/>
          <w:u w:val="single"/>
          <w:lang w:eastAsia="en-IN"/>
        </w:rPr>
        <w:t>t</w:t>
      </w:r>
      <w:r w:rsidRPr="00E36E4A">
        <w:rPr>
          <w:rFonts w:ascii="Arial" w:eastAsia="Times New Roman" w:hAnsi="Arial" w:cs="Arial"/>
          <w:color w:val="000000"/>
          <w:sz w:val="24"/>
          <w:szCs w:val="24"/>
          <w:lang w:eastAsia="en-IN"/>
        </w:rPr>
        <w:t>ext </w:t>
      </w:r>
      <w:r w:rsidRPr="00E36E4A">
        <w:rPr>
          <w:rFonts w:ascii="Arial" w:eastAsia="Times New Roman" w:hAnsi="Arial" w:cs="Arial"/>
          <w:b/>
          <w:bCs/>
          <w:color w:val="000000"/>
          <w:sz w:val="24"/>
          <w:szCs w:val="24"/>
          <w:u w:val="single"/>
          <w:lang w:eastAsia="en-IN"/>
        </w:rPr>
        <w:t>M</w:t>
      </w:r>
      <w:r w:rsidRPr="00E36E4A">
        <w:rPr>
          <w:rFonts w:ascii="Arial" w:eastAsia="Times New Roman" w:hAnsi="Arial" w:cs="Arial"/>
          <w:color w:val="000000"/>
          <w:sz w:val="24"/>
          <w:szCs w:val="24"/>
          <w:lang w:eastAsia="en-IN"/>
        </w:rPr>
        <w:t>arkup </w:t>
      </w:r>
      <w:r w:rsidRPr="00E36E4A">
        <w:rPr>
          <w:rFonts w:ascii="Arial" w:eastAsia="Times New Roman" w:hAnsi="Arial" w:cs="Arial"/>
          <w:b/>
          <w:bCs/>
          <w:color w:val="000000"/>
          <w:sz w:val="24"/>
          <w:szCs w:val="24"/>
          <w:u w:val="single"/>
          <w:lang w:eastAsia="en-IN"/>
        </w:rPr>
        <w:t>L</w:t>
      </w:r>
      <w:r w:rsidRPr="00E36E4A">
        <w:rPr>
          <w:rFonts w:ascii="Arial" w:eastAsia="Times New Roman" w:hAnsi="Arial" w:cs="Arial"/>
          <w:color w:val="000000"/>
          <w:sz w:val="24"/>
          <w:szCs w:val="24"/>
          <w:lang w:eastAsia="en-IN"/>
        </w:rPr>
        <w:t>anguage, and it is the most widely used language to write Web Pages.</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Hypertext</w:t>
      </w:r>
      <w:r w:rsidRPr="00E36E4A">
        <w:rPr>
          <w:rFonts w:ascii="Arial" w:eastAsia="Times New Roman" w:hAnsi="Arial" w:cs="Arial"/>
          <w:color w:val="000000"/>
          <w:sz w:val="18"/>
          <w:szCs w:val="18"/>
          <w:lang w:eastAsia="en-IN"/>
        </w:rPr>
        <w:t> refers to the way in which Web pages (HTML documents) are linked together. Thus, the link available on a webpage is called Hypertext.</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As its name suggests, HTML is a </w:t>
      </w:r>
      <w:r w:rsidRPr="00E36E4A">
        <w:rPr>
          <w:rFonts w:ascii="Arial" w:eastAsia="Times New Roman" w:hAnsi="Arial" w:cs="Arial"/>
          <w:b/>
          <w:bCs/>
          <w:color w:val="000000"/>
          <w:sz w:val="18"/>
          <w:szCs w:val="18"/>
          <w:lang w:eastAsia="en-IN"/>
        </w:rPr>
        <w:t>Markup Language</w:t>
      </w:r>
      <w:r w:rsidRPr="00E36E4A">
        <w:rPr>
          <w:rFonts w:ascii="Arial" w:eastAsia="Times New Roman" w:hAnsi="Arial" w:cs="Arial"/>
          <w:color w:val="000000"/>
          <w:sz w:val="18"/>
          <w:szCs w:val="18"/>
          <w:lang w:eastAsia="en-IN"/>
        </w:rPr>
        <w:t> which means you use HTML to simply "mark-up" a text document with tags that tell a Web browser how to structure it to display.</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Now, HTML is being widely used to format web pages with the help of different tags available in HTML language.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Basic HTML Document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In its simplest form, following is an example of an HTML document −</w:t>
      </w:r>
    </w:p>
    <w:p w:rsidR="00E36E4A" w:rsidRPr="00E36E4A" w:rsidRDefault="00BF474A" w:rsidP="00E36E4A">
      <w:pPr>
        <w:spacing w:after="0" w:line="240" w:lineRule="auto"/>
        <w:jc w:val="right"/>
        <w:rPr>
          <w:rFonts w:ascii="Arial" w:eastAsia="Times New Roman" w:hAnsi="Arial" w:cs="Arial"/>
          <w:sz w:val="18"/>
          <w:szCs w:val="18"/>
          <w:lang w:eastAsia="en-IN"/>
        </w:rPr>
      </w:pPr>
      <w:hyperlink r:id="rId8" w:tgtFrame="_blank" w:history="1">
        <w:r w:rsidR="00E36E4A" w:rsidRPr="00E36E4A">
          <w:rPr>
            <w:rFonts w:ascii="Arial" w:eastAsia="Times New Roman" w:hAnsi="Arial" w:cs="Arial"/>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lastRenderedPageBreak/>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Document content goes here.....</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Tags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told earlier, HTML is a markup language and makes use of various tags to format the content. These tags are enclosed within angle braces </w:t>
      </w:r>
      <w:r w:rsidRPr="00E36E4A">
        <w:rPr>
          <w:rFonts w:ascii="Arial" w:eastAsia="Times New Roman" w:hAnsi="Arial" w:cs="Arial"/>
          <w:b/>
          <w:bCs/>
          <w:color w:val="000000"/>
          <w:sz w:val="24"/>
          <w:szCs w:val="24"/>
          <w:lang w:eastAsia="en-IN"/>
        </w:rPr>
        <w:t>&lt;Tag Name&gt;</w:t>
      </w:r>
      <w:r w:rsidRPr="00E36E4A">
        <w:rPr>
          <w:rFonts w:ascii="Arial" w:eastAsia="Times New Roman" w:hAnsi="Arial" w:cs="Arial"/>
          <w:color w:val="000000"/>
          <w:sz w:val="24"/>
          <w:szCs w:val="24"/>
          <w:lang w:eastAsia="en-IN"/>
        </w:rPr>
        <w:t>. Except few tags, most of the tags have their corresponding closing tags. For example,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has its closing tag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and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has its closing tag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etc.</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Above example of HTML document uses the following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7977"/>
      </w:tblGrid>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Tag &amp; Description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&lt;!DOCTYPE...&gt;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defines the document type and HTML version.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encloses the complete HTML document and mainly comprises of document header which is represented by &lt;head&gt;...&lt;/head&gt; and document body which is represented by &lt;body&gt;...&lt;/body&gt; tags.</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&lt;head&gt;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header which can keep other HTML tags like &lt;title&gt;, &lt;link&gt;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&lt;title&gt;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The &lt;title&gt; tag is used inside the &lt;head&gt; tag to mention the document title.</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&lt;body&gt;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body which keeps other HTML tags like &lt;h1&gt;, &lt;div&gt;, &lt;p&gt;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&lt;h1&gt;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heading.</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&lt;p&gt;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a paragraph.</w:t>
            </w:r>
          </w:p>
        </w:tc>
      </w:tr>
    </w:tbl>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lastRenderedPageBreak/>
        <w:t>World Wide Web Consortium (W3C) recommends to use lowercase tags starting from HTML 4.</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Document Structure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 typical HTML document will have the following structure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header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body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The &lt;!DOCTYPE&gt; Declaration</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There are many other declaration types which can be used in HTML document depending on what version of HTML is being used. We will see more details on this while discussing &lt;!DOCTYPE...&gt; tag along with other HTML tags.</w:t>
      </w:r>
    </w:p>
    <w:p w:rsidR="00E36E4A" w:rsidRDefault="00E36E4A"/>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D06B80" w:rsidRDefault="00D06B80"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AF290B" w:rsidRDefault="00AF290B"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AF290B" w:rsidRDefault="00AF290B"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AF290B" w:rsidRDefault="00AF290B"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AF290B" w:rsidRDefault="00AF290B"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AF290B" w:rsidRDefault="00AF290B"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lastRenderedPageBreak/>
        <w:t>HTML - Basic Tags</w:t>
      </w:r>
    </w:p>
    <w:p w:rsidR="00E36E4A" w:rsidRDefault="00BF474A" w:rsidP="00E36E4A">
      <w:pPr>
        <w:spacing w:before="65" w:after="130"/>
        <w:rPr>
          <w:rFonts w:ascii="Times New Roman" w:hAnsi="Times New Roman" w:cs="Times New Roman"/>
          <w:sz w:val="24"/>
          <w:szCs w:val="24"/>
        </w:rPr>
      </w:pPr>
      <w:r>
        <w:pict>
          <v:rect id="_x0000_i1026" style="width:0;height:.65pt" o:hralign="center" o:hrstd="t" o:hr="t" fillcolor="#a0a0a0" stroked="f"/>
        </w:pic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Heading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document starts with a heading. You can use different sizes for your headings. HTML also has six levels of headings, which use the elements </w:t>
      </w:r>
      <w:r>
        <w:rPr>
          <w:rFonts w:ascii="Arial" w:hAnsi="Arial" w:cs="Arial"/>
          <w:b/>
          <w:bCs/>
          <w:color w:val="000000"/>
        </w:rPr>
        <w:t>&lt;h1&gt;, &lt;h2&gt;, &lt;h3&gt;, &lt;h4&gt;, &lt;h5&gt;,</w:t>
      </w:r>
      <w:r>
        <w:rPr>
          <w:rFonts w:ascii="Arial" w:hAnsi="Arial" w:cs="Arial"/>
          <w:color w:val="000000"/>
        </w:rPr>
        <w:t> and </w:t>
      </w:r>
      <w:r>
        <w:rPr>
          <w:rFonts w:ascii="Arial" w:hAnsi="Arial" w:cs="Arial"/>
          <w:b/>
          <w:bCs/>
          <w:color w:val="000000"/>
        </w:rPr>
        <w:t>&lt;h6&gt;</w:t>
      </w:r>
      <w:r>
        <w:rPr>
          <w:rFonts w:ascii="Arial" w:hAnsi="Arial" w:cs="Arial"/>
          <w:color w:val="000000"/>
        </w:rPr>
        <w:t>. While displaying any heading, browser adds one line before and one line after that heading.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Heading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heading 1</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This is heading 2</w:t>
      </w:r>
      <w:r>
        <w:rPr>
          <w:rStyle w:val="tag"/>
          <w:color w:val="000088"/>
          <w:sz w:val="23"/>
          <w:szCs w:val="23"/>
        </w:rPr>
        <w:t>&lt;/h2&gt;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This is heading 3</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&lt;h4&gt;</w:t>
      </w:r>
      <w:r>
        <w:rPr>
          <w:rStyle w:val="pln"/>
          <w:color w:val="000000"/>
          <w:sz w:val="23"/>
          <w:szCs w:val="23"/>
        </w:rPr>
        <w:t>This is heading 4</w:t>
      </w:r>
      <w:r>
        <w:rPr>
          <w:rStyle w:val="tag"/>
          <w:color w:val="000088"/>
          <w:sz w:val="23"/>
          <w:szCs w:val="23"/>
        </w:rPr>
        <w:t>&lt;/h4&gt;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This is heading 5</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&lt;h6&gt;</w:t>
      </w:r>
      <w:r>
        <w:rPr>
          <w:rStyle w:val="pln"/>
          <w:color w:val="000000"/>
          <w:sz w:val="23"/>
          <w:szCs w:val="23"/>
        </w:rPr>
        <w:t>This is heading 6</w:t>
      </w:r>
      <w:r>
        <w:rPr>
          <w:rStyle w:val="tag"/>
          <w:color w:val="000088"/>
          <w:sz w:val="23"/>
          <w:szCs w:val="23"/>
        </w:rPr>
        <w:t>&lt;/h6&gt;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Paragraph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&lt;p&gt;</w:t>
      </w:r>
      <w:r>
        <w:rPr>
          <w:rFonts w:ascii="Arial" w:hAnsi="Arial" w:cs="Arial"/>
          <w:color w:val="000000"/>
        </w:rPr>
        <w:t> tag offers a way to structure your text into different paragraphs. Each paragraph of text should go in between an opening &lt;p&gt; and a closing &lt;/p&gt; tag as shown below in the example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Paragraph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first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Here is a second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third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Line Break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use the </w:t>
      </w:r>
      <w:r>
        <w:rPr>
          <w:rFonts w:ascii="Arial" w:hAnsi="Arial" w:cs="Arial"/>
          <w:b/>
          <w:bCs/>
          <w:color w:val="000000"/>
        </w:rPr>
        <w:t>&lt;br /&gt;</w:t>
      </w:r>
      <w:r>
        <w:rPr>
          <w:rFonts w:ascii="Arial" w:hAnsi="Arial" w:cs="Arial"/>
          <w:color w:val="000000"/>
        </w:rPr>
        <w:t> element, anything following it starts from the next line. This tag is an example of an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&lt;br /&gt; tag has a space between the characters </w:t>
      </w:r>
      <w:r>
        <w:rPr>
          <w:rFonts w:ascii="Arial" w:hAnsi="Arial" w:cs="Arial"/>
          <w:b/>
          <w:bCs/>
          <w:color w:val="000000"/>
        </w:rPr>
        <w:t>br</w:t>
      </w:r>
      <w:r>
        <w:rPr>
          <w:rFonts w:ascii="Arial" w:hAnsi="Arial" w:cs="Arial"/>
          <w:color w:val="000000"/>
        </w:rPr>
        <w:t> and the forward slash. If you omit this space, older browsers will have trouble rendering the line break, while if you miss the forward slash character and just use &lt;br&gt; it is not valid in XHTML.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Line Break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You delivered your assignment ontime.</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Thanks</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Mahnaz</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155200" w:rsidRDefault="0015520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Centering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&lt;center&gt;</w:t>
      </w:r>
      <w:r>
        <w:rPr>
          <w:rFonts w:ascii="Arial" w:hAnsi="Arial" w:cs="Arial"/>
          <w:color w:val="000000"/>
        </w:rPr>
        <w:t> tag to put any content in the center of the page or any table cell.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Centring Content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not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Horizontal Lines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Horizontal lines are used to visually break-up sections of a document. The </w:t>
      </w:r>
      <w:r>
        <w:rPr>
          <w:rFonts w:ascii="Arial" w:hAnsi="Arial" w:cs="Arial"/>
          <w:b/>
          <w:bCs/>
          <w:color w:val="000000"/>
        </w:rPr>
        <w:t>&lt;hr&gt;</w:t>
      </w:r>
      <w:r>
        <w:rPr>
          <w:rFonts w:ascii="Arial" w:hAnsi="Arial" w:cs="Arial"/>
          <w:color w:val="000000"/>
        </w:rPr>
        <w:t> tag creates a line from the current position in the document to the right margin and breaks the line accordingly.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may want to give a line between two paragraphs as in the given example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Horizontal Line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one and should be on top</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two and should be at bottom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w:t>
      </w:r>
      <w:r>
        <w:rPr>
          <w:rFonts w:ascii="Arial" w:hAnsi="Arial" w:cs="Arial"/>
          <w:b/>
          <w:bCs/>
          <w:color w:val="000000"/>
        </w:rPr>
        <w:t>&lt;hr /&gt;</w:t>
      </w:r>
      <w:r>
        <w:rPr>
          <w:rFonts w:ascii="Arial" w:hAnsi="Arial" w:cs="Arial"/>
          <w:color w:val="000000"/>
        </w:rPr>
        <w:t> tag is an example of the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&lt;hr /&gt;</w:t>
      </w:r>
      <w:r>
        <w:rPr>
          <w:rFonts w:ascii="Arial" w:hAnsi="Arial" w:cs="Arial"/>
          <w:color w:val="000000"/>
        </w:rPr>
        <w:t> element has a space between the characters </w:t>
      </w:r>
      <w:r>
        <w:rPr>
          <w:rFonts w:ascii="Arial" w:hAnsi="Arial" w:cs="Arial"/>
          <w:b/>
          <w:bCs/>
          <w:color w:val="000000"/>
        </w:rPr>
        <w:t>hr</w:t>
      </w:r>
      <w:r>
        <w:rPr>
          <w:rFonts w:ascii="Arial" w:hAnsi="Arial" w:cs="Arial"/>
          <w:color w:val="000000"/>
        </w:rPr>
        <w:t> and the forward slash. If you omit this space, older browsers will have trouble rendering the horizontal line, while if you miss the forward slash character and just use </w:t>
      </w:r>
      <w:r>
        <w:rPr>
          <w:rFonts w:ascii="Arial" w:hAnsi="Arial" w:cs="Arial"/>
          <w:b/>
          <w:bCs/>
          <w:color w:val="000000"/>
        </w:rPr>
        <w:t>&lt;hr&gt;</w:t>
      </w:r>
      <w:r>
        <w:rPr>
          <w:rFonts w:ascii="Arial" w:hAnsi="Arial" w:cs="Arial"/>
          <w:color w:val="000000"/>
        </w:rPr>
        <w:t> it is not valid in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Preserve Formatting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you want your text to follow the exact format of how it is written in the HTML document. In these cases, you can use the preformatted tag </w:t>
      </w:r>
      <w:r>
        <w:rPr>
          <w:rFonts w:ascii="Arial" w:hAnsi="Arial" w:cs="Arial"/>
          <w:b/>
          <w:bCs/>
          <w:color w:val="000000"/>
        </w:rPr>
        <w:t>&lt;pre&gt;</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text between the opening </w:t>
      </w:r>
      <w:r>
        <w:rPr>
          <w:rFonts w:ascii="Arial" w:hAnsi="Arial" w:cs="Arial"/>
          <w:b/>
          <w:bCs/>
          <w:color w:val="000000"/>
        </w:rPr>
        <w:t>&lt;pre&gt;</w:t>
      </w:r>
      <w:r>
        <w:rPr>
          <w:rFonts w:ascii="Arial" w:hAnsi="Arial" w:cs="Arial"/>
          <w:color w:val="000000"/>
        </w:rPr>
        <w:t> tag and the closing </w:t>
      </w:r>
      <w:r>
        <w:rPr>
          <w:rFonts w:ascii="Arial" w:hAnsi="Arial" w:cs="Arial"/>
          <w:b/>
          <w:bCs/>
          <w:color w:val="000000"/>
        </w:rPr>
        <w:t>&lt;/pre&gt;</w:t>
      </w:r>
      <w:r>
        <w:rPr>
          <w:rFonts w:ascii="Arial" w:hAnsi="Arial" w:cs="Arial"/>
          <w:color w:val="000000"/>
        </w:rPr>
        <w:t> tag will preserve the formatting of the source document.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Preserve Formatting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function testFunction( strText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 (strText)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using the same code without keeping it inside </w:t>
      </w:r>
      <w:r>
        <w:rPr>
          <w:rFonts w:ascii="Arial" w:hAnsi="Arial" w:cs="Arial"/>
          <w:b/>
          <w:bCs/>
          <w:color w:val="000000"/>
        </w:rPr>
        <w:t>&lt;pre&gt;...&lt;/pre&gt;</w:t>
      </w:r>
      <w:r>
        <w:rPr>
          <w:rFonts w:ascii="Arial" w:hAnsi="Arial" w:cs="Arial"/>
          <w:color w:val="000000"/>
        </w:rPr>
        <w:t> tags</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Nonbreaking Spaces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want to use the phrase "12 Angry Men." Here, you would not want a browser to split the "12, Angry" and "Men" across two lines −</w:t>
      </w:r>
    </w:p>
    <w:p w:rsidR="00E36E4A" w:rsidRDefault="00E36E4A" w:rsidP="00E36E4A">
      <w:pPr>
        <w:pStyle w:val="HTMLPreformatted"/>
        <w:rPr>
          <w:sz w:val="23"/>
          <w:szCs w:val="23"/>
        </w:rPr>
      </w:pPr>
      <w:r>
        <w:rPr>
          <w:sz w:val="23"/>
          <w:szCs w:val="23"/>
        </w:rPr>
        <w:t>An example of this technique appears in the movie "12 Angry Men."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cases, where you do not want the client browser to break text, you should use a nonbreaking space entity </w:t>
      </w:r>
      <w:r>
        <w:rPr>
          <w:rFonts w:ascii="Arial" w:hAnsi="Arial" w:cs="Arial"/>
          <w:b/>
          <w:bCs/>
          <w:color w:val="000000"/>
        </w:rPr>
        <w:t>&amp;nbsp;</w:t>
      </w:r>
      <w:r>
        <w:rPr>
          <w:rFonts w:ascii="Arial" w:hAnsi="Arial" w:cs="Arial"/>
          <w:color w:val="000000"/>
        </w:rPr>
        <w:t> instead of a normal space. For example, when coding the "12 Angry Men" in a paragraph, you should use something similar to the following code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Nonbreaking Spaces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An example of this technique appears in the movie "12&amp;nbsp;Angry&amp;nbsp;Men."</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Elements</w:t>
      </w:r>
    </w:p>
    <w:p w:rsidR="00E36E4A" w:rsidRDefault="00BF474A" w:rsidP="00E36E4A">
      <w:pPr>
        <w:spacing w:before="65" w:after="130"/>
        <w:rPr>
          <w:rFonts w:ascii="Times New Roman" w:hAnsi="Times New Roman" w:cs="Times New Roman"/>
          <w:sz w:val="24"/>
          <w:szCs w:val="24"/>
        </w:rPr>
      </w:pPr>
      <w:r>
        <w:pict>
          <v:rect id="_x0000_i1027" style="width:0;height:.65pt" o:hralign="center" o:hrstd="t" o:hr="t" fillcolor="#a0a0a0" stroked="f"/>
        </w:pict>
      </w:r>
    </w:p>
    <w:p w:rsidR="003425E8" w:rsidRDefault="003425E8" w:rsidP="00E36E4A">
      <w:pPr>
        <w:pStyle w:val="NormalWeb"/>
        <w:spacing w:before="120" w:beforeAutospacing="0" w:after="144" w:afterAutospacing="0"/>
        <w:ind w:left="48" w:right="48"/>
        <w:jc w:val="both"/>
        <w:rPr>
          <w:rFonts w:ascii="Arial" w:hAnsi="Arial" w:cs="Arial"/>
          <w:color w:val="000000"/>
        </w:rPr>
      </w:pP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HTML element</w:t>
      </w:r>
      <w:r>
        <w:rPr>
          <w:rFonts w:ascii="Arial" w:hAnsi="Arial" w:cs="Arial"/>
          <w:color w:val="000000"/>
        </w:rPr>
        <w:t> is defined by a starting tag. If the element contains other content, it ends with a closing tag, where the element name is preceded by a forward slash as shown below with few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43"/>
        <w:gridCol w:w="4728"/>
        <w:gridCol w:w="1895"/>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Start Tag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Content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End Tag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paragraph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heading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division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&lt;br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here </w:t>
      </w:r>
      <w:r>
        <w:rPr>
          <w:rFonts w:ascii="Arial" w:hAnsi="Arial" w:cs="Arial"/>
          <w:b/>
          <w:bCs/>
          <w:color w:val="000000"/>
        </w:rPr>
        <w:t>&lt;p&gt;....&lt;/p&gt;</w:t>
      </w:r>
      <w:r>
        <w:rPr>
          <w:rFonts w:ascii="Arial" w:hAnsi="Arial" w:cs="Arial"/>
          <w:color w:val="000000"/>
        </w:rPr>
        <w:t> is an HTML element, </w:t>
      </w:r>
      <w:r>
        <w:rPr>
          <w:rFonts w:ascii="Arial" w:hAnsi="Arial" w:cs="Arial"/>
          <w:b/>
          <w:bCs/>
          <w:color w:val="000000"/>
        </w:rPr>
        <w:t>&lt;h1&gt;...&lt;/h1&gt;</w:t>
      </w:r>
      <w:r>
        <w:rPr>
          <w:rFonts w:ascii="Arial" w:hAnsi="Arial" w:cs="Arial"/>
          <w:color w:val="000000"/>
        </w:rPr>
        <w:t> is another HTML element. There are some HTML elements which don't need to be closed, such as </w:t>
      </w:r>
      <w:r>
        <w:rPr>
          <w:rFonts w:ascii="Arial" w:hAnsi="Arial" w:cs="Arial"/>
          <w:b/>
          <w:bCs/>
          <w:color w:val="000000"/>
        </w:rPr>
        <w:t>&lt;img.../&gt;</w:t>
      </w:r>
      <w:r>
        <w:rPr>
          <w:rFonts w:ascii="Arial" w:hAnsi="Arial" w:cs="Arial"/>
          <w:color w:val="000000"/>
        </w:rPr>
        <w:t>, </w:t>
      </w:r>
      <w:r>
        <w:rPr>
          <w:rFonts w:ascii="Arial" w:hAnsi="Arial" w:cs="Arial"/>
          <w:b/>
          <w:bCs/>
          <w:color w:val="000000"/>
        </w:rPr>
        <w:t>&lt;hr /&gt;</w:t>
      </w:r>
      <w:r>
        <w:rPr>
          <w:rFonts w:ascii="Arial" w:hAnsi="Arial" w:cs="Arial"/>
          <w:color w:val="000000"/>
        </w:rPr>
        <w:t> and </w:t>
      </w:r>
      <w:r>
        <w:rPr>
          <w:rFonts w:ascii="Arial" w:hAnsi="Arial" w:cs="Arial"/>
          <w:b/>
          <w:bCs/>
          <w:color w:val="000000"/>
        </w:rPr>
        <w:t>&lt;br /&gt;</w:t>
      </w:r>
      <w:r>
        <w:rPr>
          <w:rFonts w:ascii="Arial" w:hAnsi="Arial" w:cs="Arial"/>
          <w:color w:val="000000"/>
        </w:rPr>
        <w:t> elements. These are known as </w:t>
      </w:r>
      <w:r>
        <w:rPr>
          <w:rFonts w:ascii="Arial" w:hAnsi="Arial" w:cs="Arial"/>
          <w:b/>
          <w:bCs/>
          <w:color w:val="000000"/>
        </w:rPr>
        <w:t>void elements</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documents consists of a tree of these elements and they specify how HTML documents should be built, and what kind of content should be placed in what part of an HTML document.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HTML Tag vs.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HTML element is defined by a </w:t>
      </w:r>
      <w:r>
        <w:rPr>
          <w:rFonts w:ascii="Arial" w:hAnsi="Arial" w:cs="Arial"/>
          <w:i/>
          <w:iCs/>
          <w:color w:val="000000"/>
        </w:rPr>
        <w:t>starting tag</w:t>
      </w:r>
      <w:r>
        <w:rPr>
          <w:rFonts w:ascii="Arial" w:hAnsi="Arial" w:cs="Arial"/>
          <w:color w:val="000000"/>
        </w:rPr>
        <w:t>. If the element contains other content, it ends with a </w:t>
      </w:r>
      <w:r>
        <w:rPr>
          <w:rFonts w:ascii="Arial" w:hAnsi="Arial" w:cs="Arial"/>
          <w:i/>
          <w:iCs/>
          <w:color w:val="000000"/>
        </w:rPr>
        <w:t>closing tag</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&lt;p&gt;</w:t>
      </w:r>
      <w:r>
        <w:rPr>
          <w:rFonts w:ascii="Arial" w:hAnsi="Arial" w:cs="Arial"/>
          <w:color w:val="000000"/>
        </w:rPr>
        <w:t> is starting tag of a paragraph and </w:t>
      </w:r>
      <w:r>
        <w:rPr>
          <w:rFonts w:ascii="Arial" w:hAnsi="Arial" w:cs="Arial"/>
          <w:b/>
          <w:bCs/>
          <w:color w:val="000000"/>
        </w:rPr>
        <w:t>&lt;/p&gt;</w:t>
      </w:r>
      <w:r>
        <w:rPr>
          <w:rFonts w:ascii="Arial" w:hAnsi="Arial" w:cs="Arial"/>
          <w:color w:val="000000"/>
        </w:rPr>
        <w:t> is closing tag of the same paragraph but </w:t>
      </w:r>
      <w:r>
        <w:rPr>
          <w:rFonts w:ascii="Arial" w:hAnsi="Arial" w:cs="Arial"/>
          <w:b/>
          <w:bCs/>
          <w:color w:val="000000"/>
        </w:rPr>
        <w:t>&lt;p&gt;This is paragraph&lt;/p&gt;</w:t>
      </w:r>
      <w:r>
        <w:rPr>
          <w:rFonts w:ascii="Arial" w:hAnsi="Arial" w:cs="Arial"/>
          <w:color w:val="000000"/>
        </w:rPr>
        <w:t> is a paragraph element.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Nested HTML Elements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allowed to keep one HTML element inside another HTML element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BF474A" w:rsidP="00E36E4A">
      <w:pPr>
        <w:jc w:val="right"/>
        <w:rPr>
          <w:rFonts w:ascii="Arial" w:hAnsi="Arial" w:cs="Arial"/>
          <w:sz w:val="18"/>
          <w:szCs w:val="18"/>
        </w:rPr>
      </w:pPr>
      <w:hyperlink r:id="rId1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Nested Elements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This is </w:t>
      </w:r>
      <w:r>
        <w:rPr>
          <w:rStyle w:val="tag"/>
          <w:color w:val="000088"/>
          <w:sz w:val="23"/>
          <w:szCs w:val="23"/>
        </w:rPr>
        <w:t>&lt;i&gt;</w:t>
      </w:r>
      <w:r>
        <w:rPr>
          <w:rStyle w:val="pln"/>
          <w:color w:val="000000"/>
          <w:sz w:val="23"/>
          <w:szCs w:val="23"/>
        </w:rPr>
        <w:t>italic</w:t>
      </w:r>
      <w:r>
        <w:rPr>
          <w:rStyle w:val="tag"/>
          <w:color w:val="000088"/>
          <w:sz w:val="23"/>
          <w:szCs w:val="23"/>
        </w:rPr>
        <w:t>&lt;/i&gt;</w:t>
      </w:r>
      <w:r>
        <w:rPr>
          <w:rStyle w:val="pln"/>
          <w:color w:val="000000"/>
          <w:sz w:val="23"/>
          <w:szCs w:val="23"/>
        </w:rPr>
        <w:t xml:space="preserve"> heading</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paragraph</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Attributes</w:t>
      </w:r>
    </w:p>
    <w:p w:rsidR="00E36E4A" w:rsidRDefault="00BF474A" w:rsidP="00E36E4A">
      <w:pPr>
        <w:spacing w:before="65" w:after="130"/>
        <w:rPr>
          <w:rFonts w:ascii="Times New Roman" w:hAnsi="Times New Roman" w:cs="Times New Roman"/>
          <w:sz w:val="24"/>
          <w:szCs w:val="24"/>
        </w:rPr>
      </w:pPr>
      <w:r>
        <w:pict>
          <v:rect id="_x0000_i1028"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few HTML tags and their usage like heading tags </w:t>
      </w:r>
      <w:r>
        <w:rPr>
          <w:rFonts w:ascii="Arial" w:hAnsi="Arial" w:cs="Arial"/>
          <w:b/>
          <w:bCs/>
          <w:color w:val="000000"/>
        </w:rPr>
        <w:t>&lt;h1&gt;, &lt;h2&gt;,</w:t>
      </w:r>
      <w:r>
        <w:rPr>
          <w:rFonts w:ascii="Arial" w:hAnsi="Arial" w:cs="Arial"/>
          <w:color w:val="000000"/>
        </w:rPr>
        <w:t> paragraph tag </w:t>
      </w:r>
      <w:r>
        <w:rPr>
          <w:rFonts w:ascii="Arial" w:hAnsi="Arial" w:cs="Arial"/>
          <w:b/>
          <w:bCs/>
          <w:color w:val="000000"/>
        </w:rPr>
        <w:t>&lt;p&gt;</w:t>
      </w:r>
      <w:r>
        <w:rPr>
          <w:rFonts w:ascii="Arial" w:hAnsi="Arial" w:cs="Arial"/>
          <w:color w:val="000000"/>
        </w:rPr>
        <w:t> and other tags. We used them so far in their simplest form, but most of the HTML tags can also have attributes, which are extra bits of information.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attribute is used to define the characteristics of an HTML element and is placed inside the element's opening tag. All attributes are made up of two parts − a </w:t>
      </w:r>
      <w:r>
        <w:rPr>
          <w:rFonts w:ascii="Arial" w:hAnsi="Arial" w:cs="Arial"/>
          <w:b/>
          <w:bCs/>
          <w:color w:val="000000"/>
        </w:rPr>
        <w:t>name</w:t>
      </w:r>
      <w:r>
        <w:rPr>
          <w:rFonts w:ascii="Arial" w:hAnsi="Arial" w:cs="Arial"/>
          <w:color w:val="000000"/>
        </w:rPr>
        <w:t> and a </w:t>
      </w:r>
      <w:r>
        <w:rPr>
          <w:rFonts w:ascii="Arial" w:hAnsi="Arial" w:cs="Arial"/>
          <w:b/>
          <w:bCs/>
          <w:color w:val="000000"/>
        </w:rPr>
        <w:t>value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is the property you want to set. For example, the paragraph </w:t>
      </w:r>
      <w:r>
        <w:rPr>
          <w:rFonts w:ascii="Arial" w:hAnsi="Arial" w:cs="Arial"/>
          <w:b/>
          <w:bCs/>
          <w:color w:val="000000"/>
          <w:sz w:val="18"/>
          <w:szCs w:val="18"/>
        </w:rPr>
        <w:t>&lt;p&gt;</w:t>
      </w:r>
      <w:r>
        <w:rPr>
          <w:rFonts w:ascii="Arial" w:hAnsi="Arial" w:cs="Arial"/>
          <w:color w:val="000000"/>
          <w:sz w:val="18"/>
          <w:szCs w:val="18"/>
        </w:rPr>
        <w:t> element in the example carries an attribute whose name is </w:t>
      </w:r>
      <w:r>
        <w:rPr>
          <w:rFonts w:ascii="Arial" w:hAnsi="Arial" w:cs="Arial"/>
          <w:b/>
          <w:bCs/>
          <w:color w:val="000000"/>
          <w:sz w:val="18"/>
          <w:szCs w:val="18"/>
        </w:rPr>
        <w:t>align</w:t>
      </w:r>
      <w:r>
        <w:rPr>
          <w:rFonts w:ascii="Arial" w:hAnsi="Arial" w:cs="Arial"/>
          <w:color w:val="000000"/>
          <w:sz w:val="18"/>
          <w:szCs w:val="18"/>
        </w:rPr>
        <w:t>, which you can use to indicate the alignment of paragraph on the page.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value</w:t>
      </w:r>
      <w:r>
        <w:rPr>
          <w:rFonts w:ascii="Arial" w:hAnsi="Arial" w:cs="Arial"/>
          <w:color w:val="000000"/>
          <w:sz w:val="18"/>
          <w:szCs w:val="18"/>
        </w:rPr>
        <w:t> is what you want the value of the property to be set and always put within quotations. The below example shows three possible values of align attribute: </w:t>
      </w:r>
      <w:r>
        <w:rPr>
          <w:rFonts w:ascii="Arial" w:hAnsi="Arial" w:cs="Arial"/>
          <w:b/>
          <w:bCs/>
          <w:color w:val="000000"/>
          <w:sz w:val="18"/>
          <w:szCs w:val="18"/>
        </w:rPr>
        <w:t>left, center</w:t>
      </w:r>
      <w:r>
        <w:rPr>
          <w:rFonts w:ascii="Arial" w:hAnsi="Arial" w:cs="Arial"/>
          <w:color w:val="000000"/>
          <w:sz w:val="18"/>
          <w:szCs w:val="18"/>
        </w:rPr>
        <w:t> and </w:t>
      </w:r>
      <w:r>
        <w:rPr>
          <w:rFonts w:ascii="Arial" w:hAnsi="Arial" w:cs="Arial"/>
          <w:b/>
          <w:bCs/>
          <w:color w:val="000000"/>
          <w:sz w:val="18"/>
          <w:szCs w:val="18"/>
        </w:rPr>
        <w:t>right</w:t>
      </w:r>
      <w:r>
        <w:rPr>
          <w:rFonts w:ascii="Arial" w:hAnsi="Arial" w:cs="Arial"/>
          <w:color w:val="000000"/>
          <w:sz w:val="18"/>
          <w:szCs w:val="18"/>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 names and attribute values are case-insensitive. However, the World Wide Web Consortium (W3C) recommends lowercase attributes/attribute values in their HTML 4 recommendation.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1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Align Attribute  Example</w:t>
      </w:r>
      <w:r>
        <w:rPr>
          <w:rStyle w:val="tag"/>
          <w:color w:val="000088"/>
          <w:sz w:val="23"/>
          <w:szCs w:val="23"/>
        </w:rPr>
        <w:t>&lt;/title&gt;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"left"</w:t>
      </w:r>
      <w:r>
        <w:rPr>
          <w:rStyle w:val="tag"/>
          <w:color w:val="000088"/>
          <w:sz w:val="23"/>
          <w:szCs w:val="23"/>
        </w:rPr>
        <w:t>&gt;</w:t>
      </w:r>
      <w:r>
        <w:rPr>
          <w:rStyle w:val="pln"/>
          <w:color w:val="000000"/>
          <w:sz w:val="23"/>
          <w:szCs w:val="23"/>
        </w:rPr>
        <w:t>This is left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"center"</w:t>
      </w:r>
      <w:r>
        <w:rPr>
          <w:rStyle w:val="tag"/>
          <w:color w:val="000088"/>
          <w:sz w:val="23"/>
          <w:szCs w:val="23"/>
        </w:rPr>
        <w:t>&gt;</w:t>
      </w:r>
      <w:r>
        <w:rPr>
          <w:rStyle w:val="pln"/>
          <w:color w:val="000000"/>
          <w:sz w:val="23"/>
          <w:szCs w:val="23"/>
        </w:rPr>
        <w:t>This is center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r>
        <w:rPr>
          <w:rStyle w:val="pln"/>
          <w:color w:val="000000"/>
          <w:sz w:val="23"/>
          <w:szCs w:val="23"/>
        </w:rPr>
        <w:t>This is right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Core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four core attributes that can be used on the majority of HTML elements (although not all) are −</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Id</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Title</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Class</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Style</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Id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id</w:t>
      </w:r>
      <w:r>
        <w:rPr>
          <w:rFonts w:ascii="Arial" w:hAnsi="Arial" w:cs="Arial"/>
          <w:color w:val="000000"/>
        </w:rPr>
        <w:t> attribute of an HTML tag can be used to uniquely identify any element within an HTML page. There are two primary reasons that you might want to use an id attribute on an element −</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an element carries an id attribute as a unique identifier, it is possible to identify just that element and its content.</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you have two elements of the same name within a Web page (or style sheet), you can use the id attribute to distinguish between elements that have the same name.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style sheet in separate tutorial. For now, let's use the id attribute to distinguish between two paragraph elements as shown below.</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36E4A" w:rsidP="00E36E4A">
      <w:pPr>
        <w:pStyle w:val="HTMLPreformatted"/>
        <w:rPr>
          <w:sz w:val="23"/>
          <w:szCs w:val="23"/>
        </w:rPr>
      </w:pPr>
      <w:r>
        <w:rPr>
          <w:sz w:val="23"/>
          <w:szCs w:val="23"/>
        </w:rPr>
        <w:t>&lt;p id = "html"&gt;This para explains what is HTML&lt;/p&gt;</w:t>
      </w:r>
    </w:p>
    <w:p w:rsidR="00E36E4A" w:rsidRDefault="00E36E4A" w:rsidP="00E36E4A">
      <w:pPr>
        <w:pStyle w:val="HTMLPreformatted"/>
        <w:rPr>
          <w:sz w:val="23"/>
          <w:szCs w:val="23"/>
        </w:rPr>
      </w:pPr>
      <w:r>
        <w:rPr>
          <w:sz w:val="23"/>
          <w:szCs w:val="23"/>
        </w:rPr>
        <w:t>&lt;p id = "css"&gt;This para explains what is Cascading Style Sheet&lt;/p&gt;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title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title</w:t>
      </w:r>
      <w:r>
        <w:rPr>
          <w:rFonts w:ascii="Arial" w:hAnsi="Arial" w:cs="Arial"/>
          <w:color w:val="000000"/>
        </w:rPr>
        <w:t> attribute gives a suggested title for the element. They syntax for the </w:t>
      </w:r>
      <w:r>
        <w:rPr>
          <w:rFonts w:ascii="Arial" w:hAnsi="Arial" w:cs="Arial"/>
          <w:b/>
          <w:bCs/>
          <w:color w:val="000000"/>
        </w:rPr>
        <w:t>title</w:t>
      </w:r>
      <w:r>
        <w:rPr>
          <w:rFonts w:ascii="Arial" w:hAnsi="Arial" w:cs="Arial"/>
          <w:color w:val="000000"/>
        </w:rPr>
        <w:t> attribute is similar as explained for </w:t>
      </w:r>
      <w:r>
        <w:rPr>
          <w:rFonts w:ascii="Arial" w:hAnsi="Arial" w:cs="Arial"/>
          <w:b/>
          <w:bCs/>
          <w:color w:val="000000"/>
        </w:rPr>
        <w:t>id</w:t>
      </w:r>
      <w:r>
        <w:rPr>
          <w:rFonts w:ascii="Arial" w:hAnsi="Arial" w:cs="Arial"/>
          <w:color w:val="000000"/>
        </w:rPr>
        <w:t> attribute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behavior of this attribute will depend upon the element that carries it, although it is often displayed as a tooltip when cursor comes over the element or while the element is loading.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BF474A" w:rsidP="00E36E4A">
      <w:pPr>
        <w:jc w:val="right"/>
        <w:rPr>
          <w:rFonts w:ascii="Arial" w:hAnsi="Arial" w:cs="Arial"/>
          <w:sz w:val="18"/>
          <w:szCs w:val="18"/>
        </w:rPr>
      </w:pPr>
      <w:hyperlink r:id="rId1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The title Attribute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HTML!"</w:t>
      </w:r>
      <w:r>
        <w:rPr>
          <w:rStyle w:val="tag"/>
          <w:color w:val="000088"/>
          <w:sz w:val="23"/>
          <w:szCs w:val="23"/>
        </w:rPr>
        <w:t>&gt;</w:t>
      </w:r>
      <w:r>
        <w:rPr>
          <w:rStyle w:val="pln"/>
          <w:color w:val="000000"/>
          <w:sz w:val="23"/>
          <w:szCs w:val="23"/>
        </w:rPr>
        <w:t>Titled Heading Tag Example</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try to bring your cursor over "Titled Heading Tag Example" and you will see that whatever title you used in your code is coming out as a tooltip of the cursor.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class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class</w:t>
      </w:r>
      <w:r>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of the attribute may also be a space-separated list of class names. For example −</w:t>
      </w:r>
    </w:p>
    <w:p w:rsidR="00E36E4A" w:rsidRDefault="00E36E4A" w:rsidP="00E36E4A">
      <w:pPr>
        <w:pStyle w:val="HTMLPreformatted"/>
        <w:rPr>
          <w:sz w:val="23"/>
          <w:szCs w:val="23"/>
        </w:rPr>
      </w:pPr>
      <w:r>
        <w:rPr>
          <w:sz w:val="23"/>
          <w:szCs w:val="23"/>
        </w:rPr>
        <w:t>class = "className1 className2 className3"</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style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attribute allows you to specify Cascading Style Sheet (CSS) rules within the element.</w:t>
      </w:r>
    </w:p>
    <w:p w:rsidR="00E36E4A" w:rsidRDefault="00BF474A" w:rsidP="00E36E4A">
      <w:pPr>
        <w:jc w:val="right"/>
        <w:rPr>
          <w:rFonts w:ascii="Arial" w:hAnsi="Arial" w:cs="Arial"/>
          <w:sz w:val="18"/>
          <w:szCs w:val="18"/>
        </w:rPr>
      </w:pPr>
      <w:hyperlink r:id="rId1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style Attribute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arial</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pln"/>
          <w:color w:val="000000"/>
          <w:sz w:val="23"/>
          <w:szCs w:val="23"/>
        </w:rPr>
        <w:t>FF0000</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Some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this point of time, we are not learning CSS, so just let's proceed without bothering much about CSS. Here, you need to understand what are HTML attributes and how they can be used while formatting content.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Internationalization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internationalization attributes, which are available for most (although not all) XHTML elements.</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lastRenderedPageBreak/>
        <w:t>dir</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lang</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xml:lang</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dir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dir</w:t>
      </w:r>
      <w:r>
        <w:rPr>
          <w:rFonts w:ascii="Arial" w:hAnsi="Arial" w:cs="Arial"/>
          <w:color w:val="000000"/>
        </w:rPr>
        <w:t> attribute allows you to indicate to the browser about the direction in which the text should flow. The dir attribute can take one of two values, as you can see in the table that follows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6"/>
        <w:gridCol w:w="7830"/>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Meaning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Left to right (the default value)</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to left (for languages such as Hebrew or Arabic that are read right to left)</w:t>
            </w: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BF474A" w:rsidP="00E36E4A">
      <w:pPr>
        <w:jc w:val="right"/>
        <w:rPr>
          <w:rFonts w:ascii="Arial" w:hAnsi="Arial" w:cs="Arial"/>
          <w:sz w:val="18"/>
          <w:szCs w:val="18"/>
        </w:rPr>
      </w:pPr>
      <w:hyperlink r:id="rId2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"rtl"</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Display Directions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how IE 5 renders right-to-left directed 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i/>
          <w:iCs/>
          <w:color w:val="000000"/>
        </w:rPr>
        <w:t>dir</w:t>
      </w:r>
      <w:r>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lang</w:t>
      </w:r>
      <w:r>
        <w:rPr>
          <w:rFonts w:ascii="Arial" w:hAnsi="Arial" w:cs="Arial"/>
          <w:color w:val="000000"/>
        </w:rPr>
        <w:t> attribute allows you to indicate the main language used in a document, but this attribute was kept in HTML only for backwards compatibility with earlier versions of HTML. This attribute has been replaced by the </w:t>
      </w:r>
      <w:r>
        <w:rPr>
          <w:rFonts w:ascii="Arial" w:hAnsi="Arial" w:cs="Arial"/>
          <w:b/>
          <w:bCs/>
          <w:color w:val="000000"/>
        </w:rPr>
        <w:t>xml:lang</w:t>
      </w:r>
      <w:r>
        <w:rPr>
          <w:rFonts w:ascii="Arial" w:hAnsi="Arial" w:cs="Arial"/>
          <w:color w:val="000000"/>
        </w:rPr>
        <w:t> attribute in new XHTML documents.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of the </w:t>
      </w:r>
      <w:r>
        <w:rPr>
          <w:rFonts w:ascii="Arial" w:hAnsi="Arial" w:cs="Arial"/>
          <w:i/>
          <w:iCs/>
          <w:color w:val="000000"/>
        </w:rPr>
        <w:t>lang</w:t>
      </w:r>
      <w:r>
        <w:rPr>
          <w:rFonts w:ascii="Arial" w:hAnsi="Arial" w:cs="Arial"/>
          <w:color w:val="000000"/>
        </w:rPr>
        <w:t> attribute are ISO-639 standard two-character language codes. Check </w:t>
      </w:r>
      <w:hyperlink r:id="rId21" w:history="1">
        <w:r>
          <w:rPr>
            <w:rStyle w:val="Hyperlink"/>
            <w:rFonts w:ascii="Arial" w:hAnsi="Arial" w:cs="Arial"/>
            <w:b/>
            <w:bCs/>
            <w:color w:val="313131"/>
          </w:rPr>
          <w:t>HTML Language Codes: ISO 639</w:t>
        </w:r>
      </w:hyperlink>
      <w:r>
        <w:rPr>
          <w:rFonts w:ascii="Arial" w:hAnsi="Arial" w:cs="Arial"/>
          <w:color w:val="000000"/>
        </w:rPr>
        <w:t> for a complete list of language codes.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BF474A" w:rsidP="00E36E4A">
      <w:pPr>
        <w:jc w:val="right"/>
        <w:rPr>
          <w:rFonts w:ascii="Arial" w:hAnsi="Arial" w:cs="Arial"/>
          <w:sz w:val="18"/>
          <w:szCs w:val="18"/>
        </w:rPr>
      </w:pPr>
      <w:hyperlink r:id="rId2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English Language Page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page is using English Language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The xml:lang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xml:lang</w:t>
      </w:r>
      <w:r>
        <w:rPr>
          <w:rFonts w:ascii="Arial" w:hAnsi="Arial" w:cs="Arial"/>
          <w:color w:val="000000"/>
        </w:rPr>
        <w:t> attribute is the XHTML replacement for the </w:t>
      </w:r>
      <w:r>
        <w:rPr>
          <w:rFonts w:ascii="Arial" w:hAnsi="Arial" w:cs="Arial"/>
          <w:i/>
          <w:iCs/>
          <w:color w:val="000000"/>
        </w:rPr>
        <w:t>lang</w:t>
      </w:r>
      <w:r>
        <w:rPr>
          <w:rFonts w:ascii="Arial" w:hAnsi="Arial" w:cs="Arial"/>
          <w:color w:val="000000"/>
        </w:rPr>
        <w:t> attribute. The value of the </w:t>
      </w:r>
      <w:r>
        <w:rPr>
          <w:rFonts w:ascii="Arial" w:hAnsi="Arial" w:cs="Arial"/>
          <w:i/>
          <w:iCs/>
          <w:color w:val="000000"/>
        </w:rPr>
        <w:t>xml:lang</w:t>
      </w:r>
      <w:r>
        <w:rPr>
          <w:rFonts w:ascii="Arial" w:hAnsi="Arial" w:cs="Arial"/>
          <w:color w:val="000000"/>
        </w:rPr>
        <w:t> attribute should be an ISO-639 country code as mentioned in previous section.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Generic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 table of some other attributes that are readily usable with many of the HTML tags.</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2851"/>
        <w:gridCol w:w="4666"/>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Options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Function</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left, center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Horizontally aligns tags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top, middle, bottom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Vertically aligns tags within an HTML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bgcolor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hexidecimal, RGB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color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background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image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Names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Classifies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width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width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height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height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lastRenderedPageBreak/>
              <w:t>title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"Pop-up" title of the elements.</w:t>
            </w:r>
          </w:p>
        </w:tc>
      </w:tr>
    </w:tbl>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Formatting</w:t>
      </w:r>
    </w:p>
    <w:p w:rsidR="00E36E4A" w:rsidRDefault="00BF474A" w:rsidP="00E36E4A">
      <w:pPr>
        <w:spacing w:before="65" w:after="130"/>
        <w:rPr>
          <w:rFonts w:ascii="Times New Roman" w:hAnsi="Times New Roman" w:cs="Times New Roman"/>
          <w:sz w:val="24"/>
          <w:szCs w:val="24"/>
        </w:rPr>
      </w:pPr>
      <w:r>
        <w:pict>
          <v:rect id="_x0000_i1029"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Bold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&lt;b&gt;...&lt;/b&gt;</w:t>
      </w:r>
      <w:r>
        <w:rPr>
          <w:rFonts w:ascii="Arial" w:hAnsi="Arial" w:cs="Arial"/>
          <w:color w:val="000000"/>
        </w:rPr>
        <w:t> element, is displayed in bold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Bold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&lt;b&gt;</w:t>
      </w:r>
      <w:r>
        <w:rPr>
          <w:rStyle w:val="pln"/>
          <w:color w:val="000000"/>
          <w:sz w:val="23"/>
          <w:szCs w:val="23"/>
        </w:rPr>
        <w:t>bold</w:t>
      </w:r>
      <w:r>
        <w:rPr>
          <w:rStyle w:val="tag"/>
          <w:color w:val="000088"/>
          <w:sz w:val="23"/>
          <w:szCs w:val="23"/>
        </w:rPr>
        <w:t>&lt;/b&gt;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Italic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&lt;i&gt;...&lt;/i&gt;</w:t>
      </w:r>
      <w:r>
        <w:rPr>
          <w:rFonts w:ascii="Arial" w:hAnsi="Arial" w:cs="Arial"/>
          <w:color w:val="000000"/>
        </w:rPr>
        <w:t> element is displayed in italicized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Italic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&lt;i&gt;</w:t>
      </w:r>
      <w:r>
        <w:rPr>
          <w:rStyle w:val="pln"/>
          <w:color w:val="000000"/>
          <w:sz w:val="23"/>
          <w:szCs w:val="23"/>
        </w:rPr>
        <w:t>italicized</w:t>
      </w:r>
      <w:r>
        <w:rPr>
          <w:rStyle w:val="tag"/>
          <w:color w:val="000088"/>
          <w:sz w:val="23"/>
          <w:szCs w:val="23"/>
        </w:rPr>
        <w:t>&lt;/i&gt;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Underlined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&lt;u&gt;...&lt;/u&gt;</w:t>
      </w:r>
      <w:r>
        <w:rPr>
          <w:rFonts w:ascii="Arial" w:hAnsi="Arial" w:cs="Arial"/>
          <w:color w:val="000000"/>
        </w:rPr>
        <w:t> element, is displayed with underline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Underlined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90F4D" w:rsidRDefault="00F90F4D" w:rsidP="00E36E4A">
      <w:pPr>
        <w:pStyle w:val="Heading2"/>
        <w:rPr>
          <w:rFonts w:ascii="Arial" w:hAnsi="Arial" w:cs="Arial"/>
          <w:b w:val="0"/>
          <w:bCs w:val="0"/>
          <w:sz w:val="30"/>
          <w:szCs w:val="30"/>
        </w:rPr>
      </w:pPr>
    </w:p>
    <w:p w:rsidR="00F90F4D" w:rsidRDefault="00F90F4D"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Strike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&lt;strike&gt;...&lt;/strike&gt;</w:t>
      </w:r>
      <w:r>
        <w:rPr>
          <w:rFonts w:ascii="Arial" w:hAnsi="Arial" w:cs="Arial"/>
          <w:color w:val="000000"/>
        </w:rPr>
        <w:t> element is displayed with strikethrough, which is a thin line through the text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Strike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&lt;strike&gt;</w:t>
      </w:r>
      <w:r>
        <w:rPr>
          <w:rStyle w:val="pln"/>
          <w:color w:val="000000"/>
          <w:sz w:val="23"/>
          <w:szCs w:val="23"/>
        </w:rPr>
        <w:t>strikethrough</w:t>
      </w:r>
      <w:r>
        <w:rPr>
          <w:rStyle w:val="tag"/>
          <w:color w:val="000088"/>
          <w:sz w:val="23"/>
          <w:szCs w:val="23"/>
        </w:rPr>
        <w:t>&lt;/strike&gt;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Monospaced Font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&lt;tt&gt;...&lt;/tt&gt;</w:t>
      </w:r>
      <w:r>
        <w:rPr>
          <w:rFonts w:ascii="Arial" w:hAnsi="Arial" w:cs="Arial"/>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Monospaced Font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&lt;tt&gt;</w:t>
      </w:r>
      <w:r>
        <w:rPr>
          <w:rStyle w:val="pln"/>
          <w:color w:val="000000"/>
          <w:sz w:val="23"/>
          <w:szCs w:val="23"/>
        </w:rPr>
        <w:t>monospaced</w:t>
      </w:r>
      <w:r>
        <w:rPr>
          <w:rStyle w:val="tag"/>
          <w:color w:val="000088"/>
          <w:sz w:val="23"/>
          <w:szCs w:val="23"/>
        </w:rPr>
        <w:t>&lt;/tt&gt;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21229A" w:rsidRDefault="0021229A" w:rsidP="00E36E4A">
      <w:pPr>
        <w:pStyle w:val="Heading2"/>
        <w:rPr>
          <w:rFonts w:ascii="Arial" w:hAnsi="Arial" w:cs="Arial"/>
          <w:b w:val="0"/>
          <w:bCs w:val="0"/>
          <w:sz w:val="30"/>
          <w:szCs w:val="30"/>
        </w:rPr>
      </w:pPr>
    </w:p>
    <w:p w:rsidR="0021229A" w:rsidRDefault="0021229A"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Superscript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&lt;sup&gt;...&lt;/sup&gt;</w:t>
      </w:r>
      <w:r>
        <w:rPr>
          <w:rFonts w:ascii="Arial" w:hAnsi="Arial" w:cs="Arial"/>
          <w:color w:val="000000"/>
        </w:rPr>
        <w:t> element is written in superscript; the font size used is the same size as the characters surrounding it but is displayed half a character's height above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Superscript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&lt;sup&gt;</w:t>
      </w:r>
      <w:r>
        <w:rPr>
          <w:rStyle w:val="pln"/>
          <w:color w:val="000000"/>
          <w:sz w:val="23"/>
          <w:szCs w:val="23"/>
        </w:rPr>
        <w:t>superscript</w:t>
      </w:r>
      <w:r>
        <w:rPr>
          <w:rStyle w:val="tag"/>
          <w:color w:val="000088"/>
          <w:sz w:val="23"/>
          <w:szCs w:val="23"/>
        </w:rPr>
        <w:t>&lt;/sup&gt;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Subscript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&lt;sub&gt;...&lt;/sub&gt;</w:t>
      </w:r>
      <w:r>
        <w:rPr>
          <w:rFonts w:ascii="Arial" w:hAnsi="Arial" w:cs="Arial"/>
          <w:color w:val="000000"/>
        </w:rPr>
        <w:t> element is written in subscript; the font size used is the same as the characters surrounding it, but is displayed half a character's height beneath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2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Subscript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&lt;sub&gt;</w:t>
      </w:r>
      <w:r>
        <w:rPr>
          <w:rStyle w:val="pln"/>
          <w:color w:val="000000"/>
          <w:sz w:val="23"/>
          <w:szCs w:val="23"/>
        </w:rPr>
        <w:t>subscript</w:t>
      </w:r>
      <w:r>
        <w:rPr>
          <w:rStyle w:val="tag"/>
          <w:color w:val="000088"/>
          <w:sz w:val="23"/>
          <w:szCs w:val="23"/>
        </w:rPr>
        <w:t>&lt;/sub&gt;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Inserted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&lt;ins&gt;...&lt;/ins&gt;</w:t>
      </w:r>
      <w:r>
        <w:rPr>
          <w:rFonts w:ascii="Arial" w:hAnsi="Arial" w:cs="Arial"/>
          <w:color w:val="000000"/>
        </w:rPr>
        <w:t> element is displayed as inserted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Inserted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Deleted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&lt;del&gt;...&lt;/del&gt;</w:t>
      </w:r>
      <w:r>
        <w:rPr>
          <w:rFonts w:ascii="Arial" w:hAnsi="Arial" w:cs="Arial"/>
          <w:color w:val="000000"/>
        </w:rPr>
        <w:t> element, is displayed as deleted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Deleted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Larger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&lt;big&gt;...&lt;/big&gt;</w:t>
      </w:r>
      <w:r>
        <w:rPr>
          <w:rFonts w:ascii="Arial" w:hAnsi="Arial" w:cs="Arial"/>
          <w:color w:val="000000"/>
        </w:rPr>
        <w:t> element is displayed one font size larger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Larger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&lt;big&gt;</w:t>
      </w:r>
      <w:r>
        <w:rPr>
          <w:rStyle w:val="pln"/>
          <w:color w:val="000000"/>
          <w:sz w:val="23"/>
          <w:szCs w:val="23"/>
        </w:rPr>
        <w:t>big</w:t>
      </w:r>
      <w:r>
        <w:rPr>
          <w:rStyle w:val="tag"/>
          <w:color w:val="000088"/>
          <w:sz w:val="23"/>
          <w:szCs w:val="23"/>
        </w:rPr>
        <w:t>&lt;/big&gt;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Smaller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&lt;small&gt;...&lt;/small&gt;</w:t>
      </w:r>
      <w:r>
        <w:rPr>
          <w:rFonts w:ascii="Arial" w:hAnsi="Arial" w:cs="Arial"/>
          <w:color w:val="000000"/>
        </w:rPr>
        <w:t> element is displayed one font size smaller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Smaller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&lt;small&gt;</w:t>
      </w:r>
      <w:r>
        <w:rPr>
          <w:rStyle w:val="pln"/>
          <w:color w:val="000000"/>
          <w:sz w:val="23"/>
          <w:szCs w:val="23"/>
        </w:rPr>
        <w:t>small</w:t>
      </w:r>
      <w:r>
        <w:rPr>
          <w:rStyle w:val="tag"/>
          <w:color w:val="000088"/>
          <w:sz w:val="23"/>
          <w:szCs w:val="23"/>
        </w:rPr>
        <w:t>&lt;/small&gt;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03120" w:rsidRDefault="00903120" w:rsidP="00E36E4A">
      <w:pPr>
        <w:pStyle w:val="Heading2"/>
        <w:rPr>
          <w:rFonts w:ascii="Arial" w:hAnsi="Arial" w:cs="Arial"/>
          <w:b w:val="0"/>
          <w:bCs w:val="0"/>
          <w:sz w:val="30"/>
          <w:szCs w:val="30"/>
        </w:rPr>
      </w:pPr>
    </w:p>
    <w:p w:rsidR="00903120" w:rsidRDefault="0090312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Grouping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&lt;div&gt;</w:t>
      </w:r>
      <w:r>
        <w:rPr>
          <w:rFonts w:ascii="Arial" w:hAnsi="Arial" w:cs="Arial"/>
          <w:color w:val="000000"/>
        </w:rPr>
        <w:t> and </w:t>
      </w:r>
      <w:r>
        <w:rPr>
          <w:rFonts w:ascii="Arial" w:hAnsi="Arial" w:cs="Arial"/>
          <w:b/>
          <w:bCs/>
          <w:color w:val="000000"/>
        </w:rPr>
        <w:t>&lt;span&gt;</w:t>
      </w:r>
      <w:r>
        <w:rPr>
          <w:rFonts w:ascii="Arial" w:hAnsi="Arial" w:cs="Arial"/>
          <w:color w:val="000000"/>
        </w:rPr>
        <w:t> elements allow you to group together several elements to create sections or subsections of a page.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Div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"menu"</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"middle"</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"/index.htm"</w:t>
      </w:r>
      <w:r>
        <w:rPr>
          <w:rStyle w:val="tag"/>
          <w:color w:val="000088"/>
          <w:sz w:val="23"/>
          <w:szCs w:val="23"/>
        </w:rPr>
        <w:t>&gt;</w:t>
      </w:r>
      <w:r>
        <w:rPr>
          <w:rStyle w:val="pln"/>
          <w:color w:val="000000"/>
          <w:sz w:val="23"/>
          <w:szCs w:val="23"/>
        </w:rPr>
        <w:t>HOME</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"/about/contact_us.htm"</w:t>
      </w:r>
      <w:r>
        <w:rPr>
          <w:rStyle w:val="tag"/>
          <w:color w:val="000088"/>
          <w:sz w:val="23"/>
          <w:szCs w:val="23"/>
        </w:rPr>
        <w:t>&gt;</w:t>
      </w:r>
      <w:r>
        <w:rPr>
          <w:rStyle w:val="pln"/>
          <w:color w:val="000000"/>
          <w:sz w:val="23"/>
          <w:szCs w:val="23"/>
        </w:rPr>
        <w:t>CONTACT</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"/about/index.htm"</w:t>
      </w:r>
      <w:r>
        <w:rPr>
          <w:rStyle w:val="tag"/>
          <w:color w:val="000088"/>
          <w:sz w:val="23"/>
          <w:szCs w:val="23"/>
        </w:rPr>
        <w:t>&gt;</w:t>
      </w:r>
      <w:r>
        <w:rPr>
          <w:rStyle w:val="pln"/>
          <w:color w:val="000000"/>
          <w:sz w:val="23"/>
          <w:szCs w:val="23"/>
        </w:rPr>
        <w:t>ABOUT</w:t>
      </w:r>
      <w:r>
        <w:rPr>
          <w:rStyle w:val="tag"/>
          <w:color w:val="000088"/>
          <w:sz w:val="23"/>
          <w:szCs w:val="23"/>
        </w:rPr>
        <w:t>&lt;/a&gt;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"content"</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"left"</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"white"</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Content Articles</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Actual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Span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the example of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atv"/>
          <w:rFonts w:eastAsiaTheme="majorEastAsia"/>
          <w:color w:val="008800"/>
          <w:sz w:val="23"/>
          <w:szCs w:val="23"/>
        </w:rPr>
        <w:t>"</w:t>
      </w:r>
      <w:r>
        <w:rPr>
          <w:rStyle w:val="tag"/>
          <w:color w:val="000088"/>
          <w:sz w:val="23"/>
          <w:szCs w:val="23"/>
        </w:rPr>
        <w:t>&gt;</w:t>
      </w:r>
      <w:r>
        <w:rPr>
          <w:rStyle w:val="pln"/>
          <w:color w:val="000000"/>
          <w:sz w:val="23"/>
          <w:szCs w:val="23"/>
        </w:rPr>
        <w:t>span tag</w:t>
      </w:r>
      <w:r>
        <w:rPr>
          <w:rStyle w:val="tag"/>
          <w:color w:val="000088"/>
          <w:sz w:val="23"/>
          <w:szCs w:val="23"/>
        </w:rPr>
        <w:t>&lt;/span&gt;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and the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atv"/>
          <w:rFonts w:eastAsiaTheme="majorEastAsia"/>
          <w:color w:val="008800"/>
          <w:sz w:val="23"/>
          <w:szCs w:val="23"/>
        </w:rPr>
        <w:t>"</w:t>
      </w:r>
      <w:r>
        <w:rPr>
          <w:rStyle w:val="tag"/>
          <w:color w:val="000088"/>
          <w:sz w:val="23"/>
          <w:szCs w:val="23"/>
        </w:rPr>
        <w:t>&gt;</w:t>
      </w:r>
      <w:r>
        <w:rPr>
          <w:rStyle w:val="pln"/>
          <w:color w:val="000000"/>
          <w:sz w:val="23"/>
          <w:szCs w:val="23"/>
        </w:rPr>
        <w:t>div tag</w:t>
      </w:r>
      <w:r>
        <w:rPr>
          <w:rStyle w:val="tag"/>
          <w:color w:val="000088"/>
          <w:sz w:val="23"/>
          <w:szCs w:val="23"/>
        </w:rPr>
        <w:t>&lt;/span&gt;</w:t>
      </w:r>
      <w:r>
        <w:rPr>
          <w:rStyle w:val="pln"/>
          <w:color w:val="000000"/>
          <w:sz w:val="23"/>
          <w:szCs w:val="23"/>
        </w:rPr>
        <w:t xml:space="preserve"> alongwith CSS</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6F625D" w:rsidRDefault="006F625D"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9F38A8" w:rsidRDefault="009F38A8"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9F38A8" w:rsidRDefault="009F38A8"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lastRenderedPageBreak/>
        <w:t>HTML - Phrase Tags</w:t>
      </w:r>
    </w:p>
    <w:p w:rsidR="00E36E4A" w:rsidRDefault="00BF474A" w:rsidP="00E36E4A">
      <w:pPr>
        <w:spacing w:before="65" w:after="130"/>
        <w:rPr>
          <w:rFonts w:ascii="Times New Roman" w:hAnsi="Times New Roman" w:cs="Times New Roman"/>
          <w:sz w:val="24"/>
          <w:szCs w:val="24"/>
        </w:rPr>
      </w:pPr>
      <w:r>
        <w:pict>
          <v:rect id="_x0000_i1030"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phrase tags have been desicolgned for specific purposes, though they are displayed in a similar way as other basic tags like </w:t>
      </w:r>
      <w:r>
        <w:rPr>
          <w:rFonts w:ascii="Arial" w:hAnsi="Arial" w:cs="Arial"/>
          <w:b/>
          <w:bCs/>
          <w:color w:val="000000"/>
        </w:rPr>
        <w:t>&lt;b&gt;, &lt;i&gt;, &lt;pre&gt;</w:t>
      </w:r>
      <w:r>
        <w:rPr>
          <w:rFonts w:ascii="Arial" w:hAnsi="Arial" w:cs="Arial"/>
          <w:color w:val="000000"/>
        </w:rPr>
        <w:t>, and </w:t>
      </w:r>
      <w:r>
        <w:rPr>
          <w:rFonts w:ascii="Arial" w:hAnsi="Arial" w:cs="Arial"/>
          <w:b/>
          <w:bCs/>
          <w:color w:val="000000"/>
        </w:rPr>
        <w:t>&lt;tt&gt;</w:t>
      </w:r>
      <w:r>
        <w:rPr>
          <w:rFonts w:ascii="Arial" w:hAnsi="Arial" w:cs="Arial"/>
          <w:color w:val="000000"/>
        </w:rPr>
        <w:t>, you have seen in previous chapter. This chapter will take you through all the important phrase tags, so let's start seeing them one by one.</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Emphasized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&lt;em&gt;...&lt;/em&gt;</w:t>
      </w:r>
      <w:r>
        <w:rPr>
          <w:rFonts w:ascii="Arial" w:hAnsi="Arial" w:cs="Arial"/>
          <w:color w:val="000000"/>
        </w:rPr>
        <w:t> element is displayed as emphasized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Emphasized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&lt;em&gt;</w:t>
      </w:r>
      <w:r>
        <w:rPr>
          <w:rStyle w:val="pln"/>
          <w:color w:val="000000"/>
          <w:sz w:val="23"/>
          <w:szCs w:val="23"/>
        </w:rPr>
        <w:t>emphasized</w:t>
      </w:r>
      <w:r>
        <w:rPr>
          <w:rStyle w:val="tag"/>
          <w:color w:val="000088"/>
          <w:sz w:val="23"/>
          <w:szCs w:val="23"/>
        </w:rPr>
        <w:t>&lt;/em&gt;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Marked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&lt;mark&gt;...&lt;/mark&gt;</w:t>
      </w:r>
      <w:r>
        <w:rPr>
          <w:rFonts w:ascii="Arial" w:hAnsi="Arial" w:cs="Arial"/>
          <w:color w:val="000000"/>
        </w:rPr>
        <w:t> element, is displayed as marked with yellow ink.</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Marked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has been </w:t>
      </w:r>
      <w:r>
        <w:rPr>
          <w:rStyle w:val="tag"/>
          <w:color w:val="000088"/>
          <w:sz w:val="23"/>
          <w:szCs w:val="23"/>
        </w:rPr>
        <w:t>&lt;mark&gt;</w:t>
      </w:r>
      <w:r>
        <w:rPr>
          <w:rStyle w:val="pln"/>
          <w:color w:val="000000"/>
          <w:sz w:val="23"/>
          <w:szCs w:val="23"/>
        </w:rPr>
        <w:t>marked</w:t>
      </w:r>
      <w:r>
        <w:rPr>
          <w:rStyle w:val="tag"/>
          <w:color w:val="000088"/>
          <w:sz w:val="23"/>
          <w:szCs w:val="23"/>
        </w:rPr>
        <w:t>&lt;/mark&gt;</w:t>
      </w:r>
      <w:r>
        <w:rPr>
          <w:rStyle w:val="pln"/>
          <w:color w:val="000000"/>
          <w:sz w:val="23"/>
          <w:szCs w:val="23"/>
        </w:rPr>
        <w:t xml:space="preserve"> with yellow</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Strong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&lt;strong&gt;...&lt;/strong&gt;</w:t>
      </w:r>
      <w:r>
        <w:rPr>
          <w:rFonts w:ascii="Arial" w:hAnsi="Arial" w:cs="Arial"/>
          <w:color w:val="000000"/>
        </w:rPr>
        <w:t> element is displayed as important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Strong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&lt;strong&gt;</w:t>
      </w:r>
      <w:r>
        <w:rPr>
          <w:rStyle w:val="pln"/>
          <w:color w:val="000000"/>
          <w:sz w:val="23"/>
          <w:szCs w:val="23"/>
        </w:rPr>
        <w:t>strong</w:t>
      </w:r>
      <w:r>
        <w:rPr>
          <w:rStyle w:val="tag"/>
          <w:color w:val="000088"/>
          <w:sz w:val="23"/>
          <w:szCs w:val="23"/>
        </w:rPr>
        <w:t>&lt;/strong&gt;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Abbreviation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abbreviate a text by putting it inside opening &lt;abbr&gt; and closing &lt;/abbr&gt; tags. If present, the title attribute must contain this full description and nothing else.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3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Abbreviation</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My best friend's name is  </w:t>
      </w:r>
      <w:r>
        <w:rPr>
          <w:rStyle w:val="tag"/>
          <w:color w:val="000088"/>
          <w:sz w:val="23"/>
          <w:szCs w:val="23"/>
        </w:rPr>
        <w:t>&lt;abbr</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"Abhishek"</w:t>
      </w:r>
      <w:r>
        <w:rPr>
          <w:rStyle w:val="tag"/>
          <w:color w:val="000088"/>
          <w:sz w:val="23"/>
          <w:szCs w:val="23"/>
        </w:rPr>
        <w:t>&gt;</w:t>
      </w:r>
      <w:r>
        <w:rPr>
          <w:rStyle w:val="pln"/>
          <w:color w:val="000000"/>
          <w:sz w:val="23"/>
          <w:szCs w:val="23"/>
        </w:rPr>
        <w:t>Abhy</w:t>
      </w:r>
      <w:r>
        <w:rPr>
          <w:rStyle w:val="tag"/>
          <w:color w:val="000088"/>
          <w:sz w:val="23"/>
          <w:szCs w:val="23"/>
        </w:rPr>
        <w:t>&lt;/abbr&gt;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Acronym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&lt;acronym&gt;</w:t>
      </w:r>
      <w:r>
        <w:rPr>
          <w:rFonts w:ascii="Arial" w:hAnsi="Arial" w:cs="Arial"/>
          <w:color w:val="000000"/>
        </w:rPr>
        <w:t> element allows you to indicate that the text between &lt;acronym&gt; and &lt;/acronym&gt; tags is an acronym.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present, the major browsers do not change the appearance of the content of the &lt;acronym&gt;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Acronym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chapter covers marking up text in </w:t>
      </w:r>
      <w:r>
        <w:rPr>
          <w:rStyle w:val="tag"/>
          <w:color w:val="000088"/>
          <w:sz w:val="23"/>
          <w:szCs w:val="23"/>
        </w:rPr>
        <w:t>&lt;acronym&gt;</w:t>
      </w:r>
      <w:r>
        <w:rPr>
          <w:rStyle w:val="pln"/>
          <w:color w:val="000000"/>
          <w:sz w:val="23"/>
          <w:szCs w:val="23"/>
        </w:rPr>
        <w:t>XHTML</w:t>
      </w:r>
      <w:r>
        <w:rPr>
          <w:rStyle w:val="tag"/>
          <w:color w:val="000088"/>
          <w:sz w:val="23"/>
          <w:szCs w:val="23"/>
        </w:rPr>
        <w:t>&lt;/acronym&gt;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Direction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&lt;bdo&gt;...&lt;/bdo&gt;</w:t>
      </w:r>
      <w:r>
        <w:rPr>
          <w:rFonts w:ascii="Arial" w:hAnsi="Arial" w:cs="Arial"/>
          <w:color w:val="000000"/>
        </w:rPr>
        <w:t> element stands for Bi-Directional Override and it is used to override the current text direction.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Direction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will go left to right.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&lt;p&gt;&lt;bdo</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"rtl"</w:t>
      </w:r>
      <w:r>
        <w:rPr>
          <w:rStyle w:val="tag"/>
          <w:color w:val="000088"/>
          <w:sz w:val="23"/>
          <w:szCs w:val="23"/>
        </w:rPr>
        <w:t>&gt;</w:t>
      </w:r>
      <w:r>
        <w:rPr>
          <w:rStyle w:val="pln"/>
          <w:color w:val="000000"/>
          <w:sz w:val="23"/>
          <w:szCs w:val="23"/>
        </w:rPr>
        <w:t>This text will go right to left.</w:t>
      </w:r>
      <w:r>
        <w:rPr>
          <w:rStyle w:val="tag"/>
          <w:color w:val="000088"/>
          <w:sz w:val="23"/>
          <w:szCs w:val="23"/>
        </w:rPr>
        <w:t>&lt;/bdo&gt;&lt;/p&gt;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Special Terms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&lt;dfn&gt;...&lt;/dfn&gt;</w:t>
      </w:r>
      <w:r>
        <w:rPr>
          <w:rFonts w:ascii="Arial" w:hAnsi="Arial" w:cs="Arial"/>
          <w:color w:val="000000"/>
        </w:rPr>
        <w:t> element (or HTML Definition Element) allows you to specify that you are introducing a special term. It's usage is similar to italic words in the midst of a paragraph.</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Typically, you would use the &lt;dfn&gt; element the first time you introduce a key term. Most recent browsers render the content of a &lt;dfn&gt; element in an italic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Special Terms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is a </w:t>
      </w:r>
      <w:r>
        <w:rPr>
          <w:rStyle w:val="tag"/>
          <w:color w:val="000088"/>
          <w:sz w:val="23"/>
          <w:szCs w:val="23"/>
        </w:rPr>
        <w:t>&lt;dfn&gt;</w:t>
      </w:r>
      <w:r>
        <w:rPr>
          <w:rStyle w:val="pln"/>
          <w:color w:val="000000"/>
          <w:sz w:val="23"/>
          <w:szCs w:val="23"/>
        </w:rPr>
        <w:t>special</w:t>
      </w:r>
      <w:r>
        <w:rPr>
          <w:rStyle w:val="tag"/>
          <w:color w:val="000088"/>
          <w:sz w:val="23"/>
          <w:szCs w:val="23"/>
        </w:rPr>
        <w:t>&lt;/dfn&gt;</w:t>
      </w:r>
      <w:r>
        <w:rPr>
          <w:rStyle w:val="pln"/>
          <w:color w:val="000000"/>
          <w:sz w:val="23"/>
          <w:szCs w:val="23"/>
        </w:rPr>
        <w:t xml:space="preserve"> term.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Quoting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quote a passage from another source, you should put it in between </w:t>
      </w:r>
      <w:r>
        <w:rPr>
          <w:rFonts w:ascii="Arial" w:hAnsi="Arial" w:cs="Arial"/>
          <w:b/>
          <w:bCs/>
          <w:color w:val="000000"/>
        </w:rPr>
        <w:t>&lt;blockquote&gt;...&lt;/blockquote&gt;</w:t>
      </w:r>
      <w:r>
        <w:rPr>
          <w:rFonts w:ascii="Arial" w:hAnsi="Arial" w:cs="Arial"/>
          <w:color w:val="000000"/>
        </w:rPr>
        <w:t>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Text inside a &lt;blockquote&gt; element is usually indented from the left and right edges of the surrounding text, and sometimes uses an italicized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Blockquote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following description of XHTML is taken from the W3C Web site: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&lt;blockquote&gt;</w:t>
      </w:r>
      <w:r>
        <w:rPr>
          <w:rStyle w:val="pln"/>
          <w:color w:val="000000"/>
          <w:sz w:val="23"/>
          <w:szCs w:val="23"/>
        </w:rPr>
        <w:t xml:space="preserve">XHTML 1.0 is the W3C's first Recommendation for XHTML,following on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from earlier work on HTML 4.01, HTML 4.0, HTML 3.2 and HTML 2.0.</w:t>
      </w:r>
      <w:r>
        <w:rPr>
          <w:rStyle w:val="tag"/>
          <w:color w:val="000088"/>
          <w:sz w:val="23"/>
          <w:szCs w:val="23"/>
        </w:rPr>
        <w:t>&lt;/blockquote&gt;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Short Quotations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&lt;q&gt;...&lt;/q&gt;</w:t>
      </w:r>
      <w:r>
        <w:rPr>
          <w:rFonts w:ascii="Arial" w:hAnsi="Arial" w:cs="Arial"/>
          <w:color w:val="000000"/>
        </w:rPr>
        <w:t> element is used when you want to add a double quote within a sentence.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Double 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Amit is in Spain, </w:t>
      </w:r>
      <w:r>
        <w:rPr>
          <w:rStyle w:val="tag"/>
          <w:color w:val="000088"/>
          <w:sz w:val="23"/>
          <w:szCs w:val="23"/>
        </w:rPr>
        <w:t>&lt;q&gt;</w:t>
      </w:r>
      <w:r>
        <w:rPr>
          <w:rStyle w:val="pln"/>
          <w:color w:val="000000"/>
          <w:sz w:val="23"/>
          <w:szCs w:val="23"/>
        </w:rPr>
        <w:t>I think I am wrong</w:t>
      </w:r>
      <w:r>
        <w:rPr>
          <w:rStyle w:val="tag"/>
          <w:color w:val="000088"/>
          <w:sz w:val="23"/>
          <w:szCs w:val="23"/>
        </w:rPr>
        <w:t>&lt;/q&gt;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Citations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quoting a text, you can indicate the source placing it between an opening </w:t>
      </w:r>
      <w:r>
        <w:rPr>
          <w:rFonts w:ascii="Arial" w:hAnsi="Arial" w:cs="Arial"/>
          <w:b/>
          <w:bCs/>
          <w:color w:val="000000"/>
        </w:rPr>
        <w:t>&lt;cite&gt;</w:t>
      </w:r>
      <w:r>
        <w:rPr>
          <w:rFonts w:ascii="Arial" w:hAnsi="Arial" w:cs="Arial"/>
          <w:color w:val="000000"/>
        </w:rPr>
        <w:t> tag and closing </w:t>
      </w:r>
      <w:r>
        <w:rPr>
          <w:rFonts w:ascii="Arial" w:hAnsi="Arial" w:cs="Arial"/>
          <w:b/>
          <w:bCs/>
          <w:color w:val="000000"/>
        </w:rPr>
        <w:t>&lt;/cite&gt;</w:t>
      </w:r>
      <w:r>
        <w:rPr>
          <w:rFonts w:ascii="Arial" w:hAnsi="Arial" w:cs="Arial"/>
          <w:color w:val="000000"/>
        </w:rPr>
        <w: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would expect in a print publication, the content of the &lt;cite&gt; element is rendered in italicized text by default.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Citations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HTML tutorial is derived from </w:t>
      </w:r>
      <w:r>
        <w:rPr>
          <w:rStyle w:val="tag"/>
          <w:color w:val="000088"/>
          <w:sz w:val="23"/>
          <w:szCs w:val="23"/>
        </w:rPr>
        <w:t>&lt;cite&gt;</w:t>
      </w:r>
      <w:r>
        <w:rPr>
          <w:rStyle w:val="pln"/>
          <w:color w:val="000000"/>
          <w:sz w:val="23"/>
          <w:szCs w:val="23"/>
        </w:rPr>
        <w:t>W3 Standard for HTML</w:t>
      </w:r>
      <w:r>
        <w:rPr>
          <w:rStyle w:val="tag"/>
          <w:color w:val="000088"/>
          <w:sz w:val="23"/>
          <w:szCs w:val="23"/>
        </w:rPr>
        <w:t>&lt;/cite&gt;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Computer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programming code to appear on a Web page should be placed inside </w:t>
      </w:r>
      <w:r>
        <w:rPr>
          <w:rFonts w:ascii="Arial" w:hAnsi="Arial" w:cs="Arial"/>
          <w:b/>
          <w:bCs/>
          <w:color w:val="000000"/>
        </w:rPr>
        <w:t>&lt;code&gt;...&lt;/code&gt;</w:t>
      </w:r>
      <w:r>
        <w:rPr>
          <w:rFonts w:ascii="Arial" w:hAnsi="Arial" w:cs="Arial"/>
          <w:color w:val="000000"/>
        </w:rPr>
        <w:t> tags. Usually the content of the &lt;code&gt; element is presented in a monospaced font, just like the code in most programming books.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Computer Code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&lt;code&gt;</w:t>
      </w:r>
      <w:r>
        <w:rPr>
          <w:rStyle w:val="pln"/>
          <w:color w:val="000000"/>
          <w:sz w:val="23"/>
          <w:szCs w:val="23"/>
        </w:rPr>
        <w:t>This is code.</w:t>
      </w:r>
      <w:r>
        <w:rPr>
          <w:rStyle w:val="tag"/>
          <w:color w:val="000088"/>
          <w:sz w:val="23"/>
          <w:szCs w:val="23"/>
        </w:rPr>
        <w:t>&lt;/code&gt;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Keyboard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talking about computers, if you want to tell a reader to enter some text, you can use the </w:t>
      </w:r>
      <w:r>
        <w:rPr>
          <w:rFonts w:ascii="Arial" w:hAnsi="Arial" w:cs="Arial"/>
          <w:b/>
          <w:bCs/>
          <w:color w:val="000000"/>
        </w:rPr>
        <w:t>&lt;kbd&gt;...&lt;/kbd&gt;</w:t>
      </w:r>
      <w:r>
        <w:rPr>
          <w:rFonts w:ascii="Arial" w:hAnsi="Arial" w:cs="Arial"/>
          <w:color w:val="000000"/>
        </w:rPr>
        <w:t> element to indicate what should be typed in, as in this example.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Keyboard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&lt;kbd&gt;</w:t>
      </w:r>
      <w:r>
        <w:rPr>
          <w:rStyle w:val="pln"/>
          <w:color w:val="000000"/>
          <w:sz w:val="23"/>
          <w:szCs w:val="23"/>
        </w:rPr>
        <w:t>This is inside kbd element</w:t>
      </w:r>
      <w:r>
        <w:rPr>
          <w:rStyle w:val="tag"/>
          <w:color w:val="000088"/>
          <w:sz w:val="23"/>
          <w:szCs w:val="23"/>
        </w:rPr>
        <w:t>&lt;/kbd&gt;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Programming Variables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element is usually used in conjunction with the </w:t>
      </w:r>
      <w:r>
        <w:rPr>
          <w:rFonts w:ascii="Arial" w:hAnsi="Arial" w:cs="Arial"/>
          <w:b/>
          <w:bCs/>
          <w:color w:val="000000"/>
        </w:rPr>
        <w:t>&lt;pre&gt;</w:t>
      </w:r>
      <w:r>
        <w:rPr>
          <w:rFonts w:ascii="Arial" w:hAnsi="Arial" w:cs="Arial"/>
          <w:color w:val="000000"/>
        </w:rPr>
        <w:t> and </w:t>
      </w:r>
      <w:r>
        <w:rPr>
          <w:rFonts w:ascii="Arial" w:hAnsi="Arial" w:cs="Arial"/>
          <w:b/>
          <w:bCs/>
          <w:color w:val="000000"/>
        </w:rPr>
        <w:t>&lt;code&gt;</w:t>
      </w:r>
      <w:r>
        <w:rPr>
          <w:rFonts w:ascii="Arial" w:hAnsi="Arial" w:cs="Arial"/>
          <w:color w:val="000000"/>
        </w:rPr>
        <w:t> elements to indicate that the content of that element is a variable.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Variable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&lt;p&gt;&lt;code&gt;</w:t>
      </w:r>
      <w:r>
        <w:rPr>
          <w:rStyle w:val="pln"/>
          <w:color w:val="000000"/>
          <w:sz w:val="23"/>
          <w:szCs w:val="23"/>
        </w:rPr>
        <w:t>document.write("</w:t>
      </w:r>
      <w:r>
        <w:rPr>
          <w:rStyle w:val="tag"/>
          <w:color w:val="000088"/>
          <w:sz w:val="23"/>
          <w:szCs w:val="23"/>
        </w:rPr>
        <w:t>&lt;var&gt;</w:t>
      </w:r>
      <w:r>
        <w:rPr>
          <w:rStyle w:val="pln"/>
          <w:color w:val="000000"/>
          <w:sz w:val="23"/>
          <w:szCs w:val="23"/>
        </w:rPr>
        <w:t>user-name</w:t>
      </w:r>
      <w:r>
        <w:rPr>
          <w:rStyle w:val="tag"/>
          <w:color w:val="000088"/>
          <w:sz w:val="23"/>
          <w:szCs w:val="23"/>
        </w:rPr>
        <w:t>&lt;/var&gt;</w:t>
      </w:r>
      <w:r>
        <w:rPr>
          <w:rStyle w:val="pln"/>
          <w:color w:val="000000"/>
          <w:sz w:val="23"/>
          <w:szCs w:val="23"/>
        </w:rPr>
        <w:t>")</w:t>
      </w:r>
      <w:r>
        <w:rPr>
          <w:rStyle w:val="tag"/>
          <w:color w:val="000088"/>
          <w:sz w:val="23"/>
          <w:szCs w:val="23"/>
        </w:rPr>
        <w:t>&lt;/code&gt;&lt;/p&gt;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 Output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&lt;samp&gt;...&lt;/samp&gt;</w:t>
      </w:r>
      <w:r>
        <w:rPr>
          <w:rFonts w:ascii="Arial" w:hAnsi="Arial" w:cs="Arial"/>
          <w:color w:val="000000"/>
        </w:rPr>
        <w:t> element indicates sample output from a program, and script etc. Again, it is mainly used when documenting programming or coding concepts.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4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Program Output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Result produced by the program is </w:t>
      </w:r>
      <w:r>
        <w:rPr>
          <w:rStyle w:val="tag"/>
          <w:color w:val="000088"/>
          <w:sz w:val="23"/>
          <w:szCs w:val="23"/>
        </w:rPr>
        <w:t>&lt;samp&gt;</w:t>
      </w:r>
      <w:r>
        <w:rPr>
          <w:rStyle w:val="pln"/>
          <w:color w:val="000000"/>
          <w:sz w:val="23"/>
          <w:szCs w:val="23"/>
        </w:rPr>
        <w:t>Hello World!</w:t>
      </w:r>
      <w:r>
        <w:rPr>
          <w:rStyle w:val="tag"/>
          <w:color w:val="000088"/>
          <w:sz w:val="23"/>
          <w:szCs w:val="23"/>
        </w:rPr>
        <w:t>&lt;/samp&gt;&lt;/p&gt;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Address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&lt;address&gt;...&lt;/address&gt;</w:t>
      </w:r>
      <w:r>
        <w:rPr>
          <w:rFonts w:ascii="Arial" w:hAnsi="Arial" w:cs="Arial"/>
          <w:color w:val="000000"/>
        </w:rPr>
        <w:t> element is used to contain any address.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Address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r>
        <w:rPr>
          <w:rStyle w:val="pln"/>
          <w:color w:val="000000"/>
          <w:sz w:val="23"/>
          <w:szCs w:val="23"/>
        </w:rPr>
        <w:t>388A, Road No 22, Jubilee Hills -  Hyderabad</w:t>
      </w:r>
      <w:r>
        <w:rPr>
          <w:rStyle w:val="tag"/>
          <w:color w:val="000088"/>
          <w:sz w:val="23"/>
          <w:szCs w:val="23"/>
        </w:rPr>
        <w:t>&lt;/address&gt;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Comments</w:t>
      </w:r>
    </w:p>
    <w:p w:rsidR="00E36E4A" w:rsidRDefault="00BF474A" w:rsidP="00E36E4A">
      <w:pPr>
        <w:spacing w:before="65" w:after="130"/>
        <w:rPr>
          <w:rFonts w:ascii="Times New Roman" w:hAnsi="Times New Roman" w:cs="Times New Roman"/>
          <w:sz w:val="24"/>
          <w:szCs w:val="24"/>
        </w:rPr>
      </w:pPr>
      <w:r>
        <w:pict>
          <v:rect id="_x0000_i1031"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comments are placed in between </w:t>
      </w:r>
      <w:r>
        <w:rPr>
          <w:rFonts w:ascii="Arial" w:hAnsi="Arial" w:cs="Arial"/>
          <w:b/>
          <w:bCs/>
          <w:color w:val="000000"/>
        </w:rPr>
        <w:t>&lt;!-- ... --&gt;</w:t>
      </w:r>
      <w:r>
        <w:rPr>
          <w:rFonts w:ascii="Arial" w:hAnsi="Arial" w:cs="Arial"/>
          <w:color w:val="000000"/>
        </w:rPr>
        <w:t> tags. So, any content placed with-in &lt;!-- ... --&gt; tags will be treated as comment and will be completely ignored by the browser.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Starts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Ends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the following result without displaying the content given as a part of comments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Valid vs Invalid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given comment is a valid comment and will be wiped off by the browser.</w:t>
      </w:r>
    </w:p>
    <w:p w:rsidR="00E36E4A" w:rsidRDefault="00BF474A" w:rsidP="00E36E4A">
      <w:pPr>
        <w:jc w:val="right"/>
        <w:rPr>
          <w:rFonts w:ascii="Arial" w:hAnsi="Arial" w:cs="Arial"/>
          <w:sz w:val="18"/>
          <w:szCs w:val="18"/>
        </w:rPr>
      </w:pPr>
      <w:hyperlink r:id="rId5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&lt;!--   This is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following line is not a valid comment and will be displayed by the browser. This is because there is a space between the left angle bracket and the exclamation mark.</w:t>
      </w:r>
    </w:p>
    <w:p w:rsidR="00E36E4A" w:rsidRDefault="00BF474A" w:rsidP="00E36E4A">
      <w:pPr>
        <w:jc w:val="right"/>
        <w:rPr>
          <w:rFonts w:ascii="Arial" w:hAnsi="Arial" w:cs="Arial"/>
          <w:sz w:val="18"/>
          <w:szCs w:val="18"/>
        </w:rPr>
      </w:pPr>
      <w:hyperlink r:id="rId5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 !--   This is not a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Multiline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single line comments, but HTML supports multi-line comments as well.</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comment multiple lines by the special beginning tag &lt;!-- and ending tag --&gt; placed before the first line and end of the last line as shown in the given example below.</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Multiline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&lt;!--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This is a multiline comment and it can</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span through as many as lines you like.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Conditional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comments only work in Internet Explorer (IE) on Windows but they are ignored by other browsers. They are supported from Explorer 5 onwards, and you can use them to give conditional instructions to different versions of IE.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Conditional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&lt;!--[if IE 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Special instructions for IE 6 here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&lt;![endif]--&gt;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come across a situation where you will need to apply a different style sheet based on different versions of Internet Explorer, in such situation conditional comments will be helpful.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Using Comment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browsers that support &lt;comment&gt; tag to comment a part of HTML code.</w:t>
      </w:r>
    </w:p>
    <w:p w:rsidR="00E36E4A" w:rsidRDefault="00E36E4A" w:rsidP="00E36E4A">
      <w:pPr>
        <w:pStyle w:val="NormalWeb"/>
        <w:shd w:val="clear" w:color="auto" w:fill="F9F9F9"/>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 The &lt;comment&gt; tag deprecated in HTML5. Do not use this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Using Comment Tag</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&lt;comment&gt;</w:t>
      </w:r>
      <w:r>
        <w:rPr>
          <w:rStyle w:val="pln"/>
          <w:color w:val="000000"/>
          <w:sz w:val="23"/>
          <w:szCs w:val="23"/>
        </w:rPr>
        <w:t>not</w:t>
      </w:r>
      <w:r>
        <w:rPr>
          <w:rStyle w:val="tag"/>
          <w:color w:val="000088"/>
          <w:sz w:val="23"/>
          <w:szCs w:val="23"/>
        </w:rPr>
        <w:t>&lt;/comment&gt;</w:t>
      </w:r>
      <w:r>
        <w:rPr>
          <w:rStyle w:val="pln"/>
          <w:color w:val="000000"/>
          <w:sz w:val="23"/>
          <w:szCs w:val="23"/>
        </w:rPr>
        <w:t xml:space="preserve"> Internet Explorer.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IE, then it will produce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if you are not using IE, then it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Script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Script Code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 World!</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Style Sheets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BF474A" w:rsidP="00E36E4A">
      <w:pPr>
        <w:jc w:val="right"/>
        <w:rPr>
          <w:rFonts w:ascii="Arial" w:hAnsi="Arial" w:cs="Arial"/>
          <w:sz w:val="18"/>
          <w:szCs w:val="18"/>
        </w:rPr>
      </w:pPr>
      <w:hyperlink r:id="rId5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Style Sheets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.example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border:1px solid #4a7d49;</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w:t>
      </w:r>
      <w:r>
        <w:rPr>
          <w:rStyle w:val="tag"/>
          <w:color w:val="000088"/>
          <w:sz w:val="23"/>
          <w:szCs w:val="23"/>
        </w:rPr>
        <w:t>&gt;</w:t>
      </w:r>
      <w:r>
        <w:rPr>
          <w:rStyle w:val="pln"/>
          <w:color w:val="000000"/>
          <w:sz w:val="23"/>
          <w:szCs w:val="23"/>
        </w:rPr>
        <w:t>Hello , World!</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A209E6" w:rsidRDefault="00A209E6" w:rsidP="00A209E6">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HTML </w:t>
      </w:r>
      <w:r>
        <w:rPr>
          <w:rStyle w:val="colorh1"/>
          <w:rFonts w:ascii="Segoe UI" w:hAnsi="Segoe UI" w:cs="Segoe UI"/>
          <w:b w:val="0"/>
          <w:bCs w:val="0"/>
          <w:color w:val="000000"/>
          <w:sz w:val="55"/>
          <w:szCs w:val="55"/>
        </w:rPr>
        <w:t>Images</w:t>
      </w:r>
    </w:p>
    <w:p w:rsidR="00A209E6" w:rsidRDefault="00BF474A" w:rsidP="00A209E6">
      <w:pPr>
        <w:shd w:val="clear" w:color="auto" w:fill="FFFFFF"/>
        <w:rPr>
          <w:rFonts w:ascii="Verdana" w:hAnsi="Verdana" w:cs="Times New Roman"/>
          <w:color w:val="000000"/>
          <w:sz w:val="20"/>
          <w:szCs w:val="20"/>
        </w:rPr>
      </w:pPr>
      <w:hyperlink r:id="rId59" w:history="1">
        <w:r w:rsidR="00A209E6">
          <w:rPr>
            <w:rStyle w:val="Hyperlink"/>
            <w:rFonts w:ascii="Verdana" w:hAnsi="Verdana" w:cs="Verdana"/>
            <w:color w:val="FFFFFF"/>
            <w:bdr w:val="single" w:sz="4" w:space="5" w:color="4CAF50" w:frame="1"/>
            <w:shd w:val="clear" w:color="auto" w:fill="4CAF50"/>
          </w:rPr>
          <w:t>❮</w:t>
        </w:r>
        <w:r w:rsidR="00A209E6">
          <w:rPr>
            <w:rStyle w:val="Hyperlink"/>
            <w:rFonts w:ascii="Verdana" w:hAnsi="Verdana"/>
            <w:color w:val="FFFFFF"/>
            <w:bdr w:val="single" w:sz="4" w:space="5" w:color="4CAF50" w:frame="1"/>
            <w:shd w:val="clear" w:color="auto" w:fill="4CAF50"/>
          </w:rPr>
          <w:t xml:space="preserve"> Previous</w:t>
        </w:r>
      </w:hyperlink>
      <w:hyperlink r:id="rId60" w:history="1">
        <w:r w:rsidR="00A209E6">
          <w:rPr>
            <w:rStyle w:val="Hyperlink"/>
            <w:rFonts w:ascii="Verdana" w:hAnsi="Verdana"/>
            <w:color w:val="FFFFFF"/>
            <w:bdr w:val="single" w:sz="4" w:space="5" w:color="4CAF50" w:frame="1"/>
            <w:shd w:val="clear" w:color="auto" w:fill="4CAF50"/>
          </w:rPr>
          <w:t xml:space="preserve">Next </w:t>
        </w:r>
        <w:r w:rsidR="00A209E6">
          <w:rPr>
            <w:rStyle w:val="Hyperlink"/>
            <w:rFonts w:ascii="Verdana" w:hAnsi="Verdana" w:cs="Verdana"/>
            <w:color w:val="FFFFFF"/>
            <w:bdr w:val="single" w:sz="4" w:space="5" w:color="4CAF50" w:frame="1"/>
            <w:shd w:val="clear" w:color="auto" w:fill="4CAF50"/>
          </w:rPr>
          <w:t>❯</w:t>
        </w:r>
      </w:hyperlink>
    </w:p>
    <w:p w:rsidR="00A209E6" w:rsidRDefault="00BF474A" w:rsidP="00A209E6">
      <w:pPr>
        <w:spacing w:before="259" w:after="259"/>
        <w:rPr>
          <w:rFonts w:ascii="Times New Roman" w:hAnsi="Times New Roman"/>
          <w:sz w:val="24"/>
          <w:szCs w:val="24"/>
        </w:rPr>
      </w:pPr>
      <w:r>
        <w:pict>
          <v:rect id="_x0000_i1032" style="width:0;height:0" o:hralign="center" o:hrstd="t" o:hrnoshade="t" o:hr="t" fillcolor="black" stroked="f"/>
        </w:pict>
      </w:r>
    </w:p>
    <w:p w:rsidR="00A209E6" w:rsidRDefault="00A209E6" w:rsidP="00A209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Images can improve the design and the appearance of a web page.</w:t>
      </w:r>
    </w:p>
    <w:p w:rsidR="00A209E6" w:rsidRDefault="00BF474A" w:rsidP="00A209E6">
      <w:pPr>
        <w:spacing w:before="259" w:after="259"/>
        <w:rPr>
          <w:rFonts w:ascii="Times New Roman" w:hAnsi="Times New Roman"/>
          <w:sz w:val="24"/>
          <w:szCs w:val="24"/>
        </w:rPr>
      </w:pPr>
      <w:r>
        <w:pict>
          <v:rect id="_x0000_i1033" style="width:0;height:0" o:hralign="center" o:hrstd="t" o:hrnoshade="t" o:hr="t" fillcolor="black" stroked="f"/>
        </w:pic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="pic_trulli.jpg"</w:t>
      </w:r>
      <w:r>
        <w:rPr>
          <w:rStyle w:val="attributecolor"/>
          <w:rFonts w:ascii="Consolas" w:hAnsi="Consolas" w:cs="Consolas"/>
          <w:color w:val="FF0000"/>
          <w:sz w:val="20"/>
          <w:szCs w:val="20"/>
        </w:rPr>
        <w:t> alt</w:t>
      </w:r>
      <w:r>
        <w:rPr>
          <w:rStyle w:val="attributevaluecolor"/>
          <w:rFonts w:ascii="Consolas" w:hAnsi="Consolas" w:cs="Consolas"/>
          <w:color w:val="0000CD"/>
        </w:rPr>
        <w:t>="Italian Trulli"</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1"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BF474A" w:rsidP="00A209E6">
      <w:pPr>
        <w:spacing w:before="259" w:after="259"/>
        <w:rPr>
          <w:rFonts w:ascii="Times New Roman" w:hAnsi="Times New Roman"/>
          <w:sz w:val="24"/>
          <w:szCs w:val="24"/>
        </w:rPr>
      </w:pPr>
      <w:r>
        <w:pict>
          <v:rect id="_x0000_i1034"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HTML Images Syntax</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HTML, images are defined with the </w:t>
      </w:r>
      <w:r>
        <w:rPr>
          <w:rStyle w:val="HTMLCode"/>
          <w:rFonts w:ascii="Consolas" w:hAnsi="Consolas" w:cs="Consolas"/>
          <w:color w:val="DC143C"/>
          <w:shd w:val="clear" w:color="auto" w:fill="F1F1F1"/>
        </w:rPr>
        <w:t>&lt;img&gt;</w:t>
      </w:r>
      <w:r>
        <w:rPr>
          <w:rFonts w:ascii="Verdana" w:hAnsi="Verdana"/>
          <w:color w:val="000000"/>
          <w:sz w:val="20"/>
          <w:szCs w:val="20"/>
        </w:rPr>
        <w:t>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&lt;img&gt;</w:t>
      </w:r>
      <w:r>
        <w:rPr>
          <w:rFonts w:ascii="Verdana" w:hAnsi="Verdana"/>
          <w:color w:val="000000"/>
          <w:sz w:val="20"/>
          <w:szCs w:val="20"/>
        </w:rPr>
        <w:t> tag is empty, it contains attributes only, and does not have a closing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src</w:t>
      </w:r>
      <w:r>
        <w:rPr>
          <w:rFonts w:ascii="Verdana" w:hAnsi="Verdana"/>
          <w:color w:val="000000"/>
          <w:sz w:val="20"/>
          <w:szCs w:val="20"/>
        </w:rPr>
        <w:t> attribute specifies the URL (web address) of the image: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t>
      </w:r>
      <w:r>
        <w:rPr>
          <w:rStyle w:val="attributevaluecolor"/>
          <w:rFonts w:ascii="Consolas" w:hAnsi="Consolas" w:cs="Consolas"/>
          <w:i/>
          <w:iCs/>
          <w:color w:val="0000CD"/>
        </w:rPr>
        <w:t>url</w:t>
      </w:r>
      <w:r>
        <w:rPr>
          <w:rStyle w:val="attributevaluecolor"/>
          <w:rFonts w:ascii="Consolas" w:hAnsi="Consolas" w:cs="Consolas"/>
          <w:color w:val="0000CD"/>
        </w:rPr>
        <w:t>"</w:t>
      </w:r>
      <w:r>
        <w:rPr>
          <w:rStyle w:val="tagcolor"/>
          <w:rFonts w:ascii="Consolas" w:hAnsi="Consolas" w:cs="Consolas"/>
          <w:color w:val="0000CD"/>
          <w:sz w:val="20"/>
          <w:szCs w:val="20"/>
        </w:rPr>
        <w:t>&gt;</w:t>
      </w:r>
    </w:p>
    <w:p w:rsidR="00A209E6" w:rsidRDefault="00BF474A" w:rsidP="00A209E6">
      <w:pPr>
        <w:spacing w:before="259" w:after="259"/>
        <w:rPr>
          <w:rFonts w:ascii="Times New Roman" w:hAnsi="Times New Roman" w:cs="Times New Roman"/>
          <w:sz w:val="24"/>
          <w:szCs w:val="24"/>
        </w:rPr>
      </w:pPr>
      <w:r>
        <w:pict>
          <v:rect id="_x0000_i1035"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alt Attribute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alt</w:t>
      </w:r>
      <w:r>
        <w:rPr>
          <w:rFonts w:ascii="Verdana" w:hAnsi="Verdana"/>
          <w:color w:val="000000"/>
          <w:sz w:val="20"/>
          <w:szCs w:val="20"/>
        </w:rPr>
        <w:t> attribute provides an alternate text for an image, if the user for some reason cannot view it (because of slow connection, an error in the src attribute, or if the user uses a screen reader).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of the </w:t>
      </w:r>
      <w:r>
        <w:rPr>
          <w:rStyle w:val="HTMLCode"/>
          <w:rFonts w:ascii="Consolas" w:hAnsi="Consolas" w:cs="Consolas"/>
          <w:color w:val="DC143C"/>
          <w:shd w:val="clear" w:color="auto" w:fill="F1F1F1"/>
        </w:rPr>
        <w:t>alt</w:t>
      </w:r>
      <w:r>
        <w:rPr>
          <w:rFonts w:ascii="Verdana" w:hAnsi="Verdana"/>
          <w:color w:val="000000"/>
          <w:sz w:val="20"/>
          <w:szCs w:val="20"/>
        </w:rPr>
        <w:t> attribute should describe the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 browser cannot find an image, it will display the value of the </w:t>
      </w:r>
      <w:r>
        <w:rPr>
          <w:rStyle w:val="HTMLCode"/>
          <w:rFonts w:ascii="Consolas" w:hAnsi="Consolas" w:cs="Consolas"/>
          <w:color w:val="DC143C"/>
          <w:shd w:val="clear" w:color="auto" w:fill="F1F1F1"/>
        </w:rPr>
        <w:t>alt</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="wrongname.gif"</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5"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alt</w:t>
      </w:r>
      <w:r>
        <w:rPr>
          <w:rFonts w:ascii="Verdana" w:hAnsi="Verdana"/>
          <w:color w:val="000000"/>
          <w:sz w:val="20"/>
          <w:szCs w:val="20"/>
        </w:rPr>
        <w:t> attribute is required. A web page will not validate correctly without it.</w:t>
      </w:r>
    </w:p>
    <w:p w:rsidR="00A209E6" w:rsidRDefault="00BF474A" w:rsidP="00A209E6">
      <w:pPr>
        <w:spacing w:before="259" w:after="259"/>
        <w:rPr>
          <w:rFonts w:ascii="Times New Roman" w:hAnsi="Times New Roman"/>
          <w:sz w:val="24"/>
          <w:szCs w:val="24"/>
        </w:rPr>
      </w:pPr>
      <w:r>
        <w:pict>
          <v:rect id="_x0000_i1036" style="width:0;height:0" o:hralign="center" o:hrstd="t" o:hrnoshade="t" o:hr="t" fillcolor="black" stroked="f"/>
        </w:pict>
      </w:r>
    </w:p>
    <w:p w:rsidR="00A209E6" w:rsidRDefault="00BF474A" w:rsidP="00A209E6">
      <w:pPr>
        <w:spacing w:before="259" w:after="259"/>
      </w:pPr>
      <w:r>
        <w:pict>
          <v:rect id="_x0000_i1037"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Size - Width and Height</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use the </w:t>
      </w:r>
      <w:r>
        <w:rPr>
          <w:rStyle w:val="HTMLCode"/>
          <w:rFonts w:ascii="Consolas" w:hAnsi="Consolas" w:cs="Consolas"/>
          <w:color w:val="DC143C"/>
          <w:shd w:val="clear" w:color="auto" w:fill="F1F1F1"/>
        </w:rPr>
        <w:t>style</w:t>
      </w:r>
      <w:r>
        <w:rPr>
          <w:rFonts w:ascii="Verdana" w:hAnsi="Verdana"/>
          <w:color w:val="000000"/>
          <w:sz w:val="20"/>
          <w:szCs w:val="20"/>
        </w:rPr>
        <w:t> attribute to specify the width and height of an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style</w:t>
      </w:r>
      <w:r>
        <w:rPr>
          <w:rStyle w:val="attributevaluecolor"/>
          <w:rFonts w:ascii="Consolas" w:hAnsi="Consolas" w:cs="Consolas"/>
          <w:color w:val="0000CD"/>
        </w:rPr>
        <w:t>="width:500px;height:600px;"</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Alternatively, you can use 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width</w:t>
      </w:r>
      <w:r>
        <w:rPr>
          <w:rStyle w:val="attributevaluecolor"/>
          <w:rFonts w:ascii="Consolas" w:hAnsi="Consolas" w:cs="Consolas"/>
          <w:color w:val="0000CD"/>
        </w:rPr>
        <w:t>="500"</w:t>
      </w:r>
      <w:r>
        <w:rPr>
          <w:rStyle w:val="attributecolor"/>
          <w:rFonts w:ascii="Consolas" w:hAnsi="Consolas" w:cs="Consolas"/>
          <w:color w:val="FF0000"/>
          <w:sz w:val="20"/>
          <w:szCs w:val="20"/>
        </w:rPr>
        <w:t> height</w:t>
      </w:r>
      <w:r>
        <w:rPr>
          <w:rStyle w:val="attributevaluecolor"/>
          <w:rFonts w:ascii="Consolas" w:hAnsi="Consolas" w:cs="Consolas"/>
          <w:color w:val="0000CD"/>
        </w:rPr>
        <w:t>="600"</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 always defines the width and height of the image in pixels.</w:t>
      </w:r>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Always specify the width and height of an image. If width and height are not specified, the page might flicker while the image loads.</w:t>
      </w:r>
    </w:p>
    <w:p w:rsidR="00A209E6" w:rsidRDefault="00BF474A" w:rsidP="00A209E6">
      <w:pPr>
        <w:spacing w:before="259" w:after="259"/>
        <w:rPr>
          <w:rFonts w:ascii="Times New Roman" w:hAnsi="Times New Roman"/>
          <w:sz w:val="24"/>
          <w:szCs w:val="24"/>
        </w:rPr>
      </w:pPr>
      <w:r>
        <w:pict>
          <v:rect id="_x0000_i1038"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Width and Height, or Style?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width</w:t>
      </w:r>
      <w:r>
        <w:rPr>
          <w:rFonts w:ascii="Verdana" w:hAnsi="Verdana"/>
          <w:color w:val="000000"/>
          <w:sz w:val="20"/>
          <w:szCs w:val="20"/>
        </w:rPr>
        <w:t>, </w:t>
      </w:r>
      <w:r>
        <w:rPr>
          <w:rStyle w:val="HTMLCode"/>
          <w:rFonts w:ascii="Consolas" w:hAnsi="Consolas" w:cs="Consolas"/>
          <w:color w:val="DC143C"/>
          <w:shd w:val="clear" w:color="auto" w:fill="F1F1F1"/>
        </w:rPr>
        <w:t>height</w:t>
      </w:r>
      <w:r>
        <w:rPr>
          <w:rFonts w:ascii="Verdana" w:hAnsi="Verdana"/>
          <w:color w:val="000000"/>
          <w:sz w:val="20"/>
          <w:szCs w:val="20"/>
        </w:rPr>
        <w:t>, and </w:t>
      </w:r>
      <w:r>
        <w:rPr>
          <w:rStyle w:val="HTMLCode"/>
          <w:rFonts w:ascii="Consolas" w:hAnsi="Consolas" w:cs="Consolas"/>
          <w:color w:val="DC143C"/>
          <w:shd w:val="clear" w:color="auto" w:fill="F1F1F1"/>
        </w:rPr>
        <w:t>style</w:t>
      </w:r>
      <w:r>
        <w:rPr>
          <w:rFonts w:ascii="Verdana" w:hAnsi="Verdana"/>
          <w:color w:val="000000"/>
          <w:sz w:val="20"/>
          <w:szCs w:val="20"/>
        </w:rPr>
        <w:t> attributes are valid in HTML.</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we suggest using the </w:t>
      </w:r>
      <w:r>
        <w:rPr>
          <w:rStyle w:val="HTMLCode"/>
          <w:rFonts w:ascii="Consolas" w:hAnsi="Consolas" w:cs="Consolas"/>
          <w:color w:val="DC143C"/>
          <w:shd w:val="clear" w:color="auto" w:fill="F1F1F1"/>
        </w:rPr>
        <w:t>style</w:t>
      </w:r>
      <w:r>
        <w:rPr>
          <w:rFonts w:ascii="Verdana" w:hAnsi="Verdana"/>
          <w:color w:val="000000"/>
          <w:sz w:val="20"/>
          <w:szCs w:val="20"/>
        </w:rPr>
        <w:t> attribute. It prevents styles sheets from changing the size of images: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!DOCTYPE</w:t>
      </w:r>
      <w:r>
        <w:rPr>
          <w:rStyle w:val="attributecolor"/>
          <w:rFonts w:ascii="Consolas" w:hAnsi="Consolas" w:cs="Consolas"/>
          <w:color w:val="FF0000"/>
          <w:sz w:val="20"/>
          <w:szCs w:val="20"/>
        </w:rPr>
        <w:t> 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A52A2A"/>
          <w:sz w:val="20"/>
          <w:szCs w:val="20"/>
        </w:rPr>
        <w:br/>
      </w: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width</w:t>
      </w:r>
      <w:r>
        <w:rPr>
          <w:rStyle w:val="attributevaluecolor"/>
          <w:rFonts w:ascii="Consolas" w:hAnsi="Consolas" w:cs="Consolas"/>
          <w:color w:val="0000CD"/>
        </w:rPr>
        <w:t>="128"</w:t>
      </w:r>
      <w:r>
        <w:rPr>
          <w:rStyle w:val="attributecolor"/>
          <w:rFonts w:ascii="Consolas" w:hAnsi="Consolas" w:cs="Consolas"/>
          <w:color w:val="FF0000"/>
          <w:sz w:val="20"/>
          <w:szCs w:val="20"/>
        </w:rPr>
        <w:t> height</w:t>
      </w:r>
      <w:r>
        <w:rPr>
          <w:rStyle w:val="attributevaluecolor"/>
          <w:rFonts w:ascii="Consolas" w:hAnsi="Consolas" w:cs="Consolas"/>
          <w:color w:val="0000CD"/>
        </w:rPr>
        <w:t>="128"</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BF474A" w:rsidP="00A209E6">
      <w:pPr>
        <w:spacing w:before="259" w:after="259"/>
        <w:rPr>
          <w:rFonts w:ascii="Times New Roman" w:hAnsi="Times New Roman"/>
          <w:sz w:val="24"/>
          <w:szCs w:val="24"/>
        </w:rPr>
      </w:pPr>
      <w:r>
        <w:pict>
          <v:rect id="_x0000_i1039"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in Another Folder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not specified, the browser expects to find the image in the same folder as the web page.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it is common to store images in a sub-folder. You must then include the folder name in the </w:t>
      </w:r>
      <w:r>
        <w:rPr>
          <w:rStyle w:val="HTMLCode"/>
          <w:rFonts w:ascii="Consolas" w:hAnsi="Consolas" w:cs="Consolas"/>
          <w:color w:val="DC143C"/>
          <w:shd w:val="clear" w:color="auto" w:fill="F1F1F1"/>
        </w:rPr>
        <w:t>src</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="/images/html5.gif"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69"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BF474A" w:rsidP="00A209E6">
      <w:pPr>
        <w:spacing w:before="259" w:after="259"/>
        <w:rPr>
          <w:rFonts w:ascii="Times New Roman" w:hAnsi="Times New Roman"/>
          <w:sz w:val="24"/>
          <w:szCs w:val="24"/>
        </w:rPr>
      </w:pPr>
      <w:r>
        <w:pict>
          <v:rect id="_x0000_i1040"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on Another Server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 web sites store their images on image servers.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Actually, you can access images from any web address in the world:</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="https://www.w3schools.com/images/w3schools_green.jpg"</w:t>
      </w:r>
      <w:r>
        <w:rPr>
          <w:rStyle w:val="attributecolor"/>
          <w:rFonts w:ascii="Consolas" w:hAnsi="Consolas" w:cs="Consolas"/>
          <w:color w:val="FF0000"/>
          <w:sz w:val="20"/>
          <w:szCs w:val="20"/>
        </w:rPr>
        <w:t> alt</w:t>
      </w:r>
      <w:r>
        <w:rPr>
          <w:rStyle w:val="attributevaluecolor"/>
          <w:rFonts w:ascii="Consolas" w:hAnsi="Consolas" w:cs="Consolas"/>
          <w:color w:val="0000CD"/>
        </w:rPr>
        <w:t>="W3Schools.com"</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70"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file paths in the chapter </w:t>
      </w:r>
      <w:hyperlink r:id="rId71" w:history="1">
        <w:r>
          <w:rPr>
            <w:rStyle w:val="Hyperlink"/>
            <w:rFonts w:ascii="Verdana" w:hAnsi="Verdana"/>
            <w:sz w:val="20"/>
            <w:szCs w:val="20"/>
          </w:rPr>
          <w:t>HTML File Paths</w:t>
        </w:r>
      </w:hyperlink>
      <w:r>
        <w:rPr>
          <w:rFonts w:ascii="Verdana" w:hAnsi="Verdana"/>
          <w:color w:val="000000"/>
          <w:sz w:val="20"/>
          <w:szCs w:val="20"/>
        </w:rPr>
        <w:t>.</w:t>
      </w:r>
    </w:p>
    <w:p w:rsidR="00A209E6" w:rsidRDefault="00BF474A" w:rsidP="00A209E6">
      <w:pPr>
        <w:spacing w:before="259" w:after="259"/>
        <w:rPr>
          <w:rFonts w:ascii="Times New Roman" w:hAnsi="Times New Roman"/>
          <w:sz w:val="24"/>
          <w:szCs w:val="24"/>
        </w:rPr>
      </w:pPr>
      <w:r>
        <w:pict>
          <v:rect id="_x0000_i1041"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Animated Images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="programming.gif"</w:t>
      </w:r>
      <w:r>
        <w:rPr>
          <w:rStyle w:val="attributecolor"/>
          <w:rFonts w:ascii="Consolas" w:hAnsi="Consolas" w:cs="Consolas"/>
          <w:color w:val="FF0000"/>
          <w:sz w:val="20"/>
          <w:szCs w:val="20"/>
        </w:rPr>
        <w:t> alt</w:t>
      </w:r>
      <w:r>
        <w:rPr>
          <w:rStyle w:val="attributevaluecolor"/>
          <w:rFonts w:ascii="Consolas" w:hAnsi="Consolas" w:cs="Consolas"/>
          <w:color w:val="0000CD"/>
        </w:rPr>
        <w:t>="Computer Man"</w:t>
      </w:r>
      <w:r>
        <w:rPr>
          <w:rStyle w:val="attributecolor"/>
          <w:rFonts w:ascii="Consolas" w:hAnsi="Consolas" w:cs="Consolas"/>
          <w:color w:val="FF0000"/>
          <w:sz w:val="20"/>
          <w:szCs w:val="20"/>
        </w:rPr>
        <w:t> style</w:t>
      </w:r>
      <w:r>
        <w:rPr>
          <w:rStyle w:val="attributevaluecolor"/>
          <w:rFonts w:ascii="Consolas" w:hAnsi="Consolas" w:cs="Consolas"/>
          <w:color w:val="0000CD"/>
        </w:rPr>
        <w:t>="width:48px;height:48px;"</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7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BF474A" w:rsidP="00A209E6">
      <w:pPr>
        <w:spacing w:before="259" w:after="259"/>
        <w:rPr>
          <w:rFonts w:ascii="Times New Roman" w:hAnsi="Times New Roman"/>
          <w:sz w:val="24"/>
          <w:szCs w:val="24"/>
        </w:rPr>
      </w:pPr>
      <w:r>
        <w:pict>
          <v:rect id="_x0000_i1042"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as a Link</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use an image as a link, put the </w:t>
      </w:r>
      <w:r>
        <w:rPr>
          <w:rStyle w:val="HTMLCode"/>
          <w:rFonts w:ascii="Consolas" w:hAnsi="Consolas" w:cs="Consolas"/>
          <w:color w:val="DC143C"/>
          <w:shd w:val="clear" w:color="auto" w:fill="F1F1F1"/>
        </w:rPr>
        <w:t>&lt;img&gt;</w:t>
      </w:r>
      <w:r>
        <w:rPr>
          <w:rFonts w:ascii="Verdana" w:hAnsi="Verdana"/>
          <w:color w:val="000000"/>
          <w:sz w:val="20"/>
          <w:szCs w:val="20"/>
        </w:rPr>
        <w:t> tag inside the </w:t>
      </w:r>
      <w:r>
        <w:rPr>
          <w:rStyle w:val="HTMLCode"/>
          <w:rFonts w:ascii="Consolas" w:hAnsi="Consolas" w:cs="Consolas"/>
          <w:color w:val="DC143C"/>
          <w:shd w:val="clear" w:color="auto" w:fill="F1F1F1"/>
        </w:rPr>
        <w:t>&lt;a&gt;</w:t>
      </w:r>
      <w:r>
        <w:rPr>
          <w:rFonts w:ascii="Verdana" w:hAnsi="Verdana"/>
          <w:color w:val="000000"/>
          <w:sz w:val="20"/>
          <w:szCs w:val="20"/>
        </w:rPr>
        <w:t> tag:</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attributecolor"/>
          <w:rFonts w:ascii="Consolas" w:hAnsi="Consolas" w:cs="Consolas"/>
          <w:color w:val="FF0000"/>
          <w:sz w:val="20"/>
          <w:szCs w:val="20"/>
        </w:rPr>
        <w:t> href</w:t>
      </w:r>
      <w:r>
        <w:rPr>
          <w:rStyle w:val="attributevaluecolor"/>
          <w:rFonts w:ascii="Consolas" w:hAnsi="Consolas" w:cs="Consolas"/>
          <w:color w:val="0000CD"/>
        </w:rPr>
        <w:t>="default.asp"</w:t>
      </w:r>
      <w:r>
        <w:rPr>
          <w:rStyle w:val="tagcolor"/>
          <w:rFonts w:ascii="Consolas" w:hAnsi="Consolas" w:cs="Consolas"/>
          <w:color w:val="0000CD"/>
          <w:sz w:val="20"/>
          <w:szCs w:val="20"/>
        </w:rPr>
        <w:t>&gt;</w:t>
      </w:r>
      <w:r>
        <w:rPr>
          <w:rFonts w:ascii="Consolas" w:hAnsi="Consolas" w:cs="Consolas"/>
          <w:color w:val="000000"/>
          <w:sz w:val="20"/>
          <w:szCs w:val="20"/>
        </w:rPr>
        <w:br/>
        <w:t>  </w:t>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="HTML tutorial"</w:t>
      </w:r>
      <w:r>
        <w:rPr>
          <w:rStyle w:val="attributecolor"/>
          <w:rFonts w:ascii="Consolas" w:hAnsi="Consolas" w:cs="Consolas"/>
          <w:color w:val="FF0000"/>
          <w:sz w:val="20"/>
          <w:szCs w:val="20"/>
        </w:rPr>
        <w:t> style</w:t>
      </w:r>
      <w:r>
        <w:rPr>
          <w:rStyle w:val="attributevaluecolor"/>
          <w:rFonts w:ascii="Consolas" w:hAnsi="Consolas" w:cs="Consolas"/>
          <w:color w:val="0000CD"/>
        </w:rPr>
        <w:t>="width:42px;height:42px;border:0;"</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7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w:t>
      </w:r>
      <w:r>
        <w:rPr>
          <w:rStyle w:val="HTMLCode"/>
          <w:rFonts w:ascii="Consolas" w:hAnsi="Consolas" w:cs="Consolas"/>
          <w:color w:val="DC143C"/>
          <w:shd w:val="clear" w:color="auto" w:fill="F1F1F1"/>
        </w:rPr>
        <w:t>border:0;</w:t>
      </w:r>
      <w:r>
        <w:rPr>
          <w:rFonts w:ascii="Verdana" w:hAnsi="Verdana"/>
          <w:color w:val="000000"/>
          <w:sz w:val="20"/>
          <w:szCs w:val="20"/>
        </w:rPr>
        <w:t> is added to prevent IE9 (and earlier) from displaying a border around the image (when the image is a link).</w:t>
      </w:r>
    </w:p>
    <w:p w:rsidR="00A209E6" w:rsidRDefault="00BF474A" w:rsidP="00A209E6">
      <w:pPr>
        <w:spacing w:before="259" w:after="259"/>
        <w:rPr>
          <w:rFonts w:ascii="Times New Roman" w:hAnsi="Times New Roman"/>
          <w:sz w:val="24"/>
          <w:szCs w:val="24"/>
        </w:rPr>
      </w:pPr>
      <w:r>
        <w:pict>
          <v:rect id="_x0000_i1043"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Floating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CSS </w:t>
      </w:r>
      <w:r>
        <w:rPr>
          <w:rStyle w:val="HTMLCode"/>
          <w:rFonts w:ascii="Consolas" w:hAnsi="Consolas" w:cs="Consolas"/>
          <w:color w:val="DC143C"/>
          <w:shd w:val="clear" w:color="auto" w:fill="F1F1F1"/>
        </w:rPr>
        <w:t>float</w:t>
      </w:r>
      <w:r>
        <w:rPr>
          <w:rFonts w:ascii="Verdana" w:hAnsi="Verdana"/>
          <w:color w:val="000000"/>
          <w:sz w:val="20"/>
          <w:szCs w:val="20"/>
        </w:rPr>
        <w:t> property to let the image float to the right or to the left of a text:</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="float:right;width:42px;height:42px;"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right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="float:left;width:42px;height:42px;"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left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p>
    <w:p w:rsidR="00A209E6" w:rsidRDefault="00BF474A" w:rsidP="00A209E6">
      <w:pPr>
        <w:shd w:val="clear" w:color="auto" w:fill="F1F1F1"/>
        <w:rPr>
          <w:rFonts w:ascii="Verdana" w:hAnsi="Verdana" w:cs="Times New Roman"/>
          <w:color w:val="000000"/>
          <w:sz w:val="20"/>
          <w:szCs w:val="20"/>
        </w:rPr>
      </w:pPr>
      <w:hyperlink r:id="rId7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Tip:</w:t>
      </w:r>
      <w:r>
        <w:rPr>
          <w:rFonts w:ascii="Verdana" w:hAnsi="Verdana"/>
          <w:color w:val="000000"/>
          <w:sz w:val="20"/>
          <w:szCs w:val="20"/>
        </w:rPr>
        <w:t> To learn more about CSS Float, read our </w:t>
      </w:r>
      <w:hyperlink r:id="rId75" w:history="1">
        <w:r>
          <w:rPr>
            <w:rStyle w:val="Hyperlink"/>
            <w:rFonts w:ascii="Verdana" w:hAnsi="Verdana"/>
            <w:sz w:val="20"/>
            <w:szCs w:val="20"/>
          </w:rPr>
          <w:t>CSS Float Tutorial</w:t>
        </w:r>
      </w:hyperlink>
      <w:r>
        <w:rPr>
          <w:rFonts w:ascii="Verdana" w:hAnsi="Verdana"/>
          <w:color w:val="000000"/>
          <w:sz w:val="20"/>
          <w:szCs w:val="20"/>
        </w:rPr>
        <w:t>.</w:t>
      </w:r>
    </w:p>
    <w:p w:rsidR="00E36E4A" w:rsidRDefault="00E36E4A"/>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w:t>
      </w:r>
      <w:r>
        <w:rPr>
          <w:rFonts w:ascii="Verdana" w:hAnsi="Verdana"/>
          <w:b/>
          <w:bCs/>
          <w:color w:val="000000"/>
          <w:sz w:val="17"/>
          <w:szCs w:val="17"/>
        </w:rPr>
        <w:t>HTML form</w:t>
      </w:r>
      <w:r>
        <w:rPr>
          <w:rFonts w:ascii="Verdana" w:hAnsi="Verdana"/>
          <w:color w:val="000000"/>
          <w:sz w:val="17"/>
          <w:szCs w:val="17"/>
        </w:rPr>
        <w:t> is </w:t>
      </w:r>
      <w:r>
        <w:rPr>
          <w:rFonts w:ascii="Verdana" w:hAnsi="Verdana"/>
          <w:i/>
          <w:iCs/>
          <w:color w:val="000000"/>
          <w:sz w:val="17"/>
          <w:szCs w:val="17"/>
        </w:rPr>
        <w:t>a section of a document</w:t>
      </w:r>
      <w:r>
        <w:rPr>
          <w:rFonts w:ascii="Verdana" w:hAnsi="Verdana"/>
          <w:color w:val="000000"/>
          <w:sz w:val="17"/>
          <w:szCs w:val="17"/>
        </w:rPr>
        <w:t> which contains controls such as text fields, password fields, checkboxes, radio buttons, submit button, menus etc.</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HTML form facilitates the user to enter data that is to be sent to the server for processing such as name, email address, password, phone number, etc. .</w:t>
      </w:r>
    </w:p>
    <w:p w:rsidR="00906184" w:rsidRDefault="00BF474A" w:rsidP="00906184">
      <w:pPr>
        <w:rPr>
          <w:rFonts w:ascii="Times New Roman" w:hAnsi="Times New Roman"/>
          <w:sz w:val="24"/>
          <w:szCs w:val="24"/>
        </w:rPr>
      </w:pPr>
      <w:r>
        <w:pict>
          <v:rect id="_x0000_i1044"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HTML forms are required if you want to collect some data from of the site visitor.</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lastRenderedPageBreak/>
        <w:t>For example: If a user want to purchase some items on internet, he/she must fill the form such as shipping address and credit/debit card details so that item can be sent to the given address.</w:t>
      </w:r>
    </w:p>
    <w:p w:rsidR="00906184" w:rsidRDefault="00BF474A" w:rsidP="00906184">
      <w:pPr>
        <w:rPr>
          <w:rFonts w:ascii="Times New Roman" w:hAnsi="Times New Roman"/>
          <w:sz w:val="24"/>
          <w:szCs w:val="24"/>
        </w:rPr>
      </w:pPr>
      <w:r>
        <w:pict>
          <v:rect id="_x0000_i1045"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Syntax</w:t>
      </w:r>
    </w:p>
    <w:p w:rsidR="00906184" w:rsidRDefault="00906184" w:rsidP="00906184">
      <w:pPr>
        <w:numPr>
          <w:ilvl w:val="0"/>
          <w:numId w:val="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"server 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method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"get|post"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//input controls e.g. textfield, textarea, radiobutton, button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r>
        <w:pict>
          <v:rect id="_x0000_i1046"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Tags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Let's see the list of HTML 5 form tags.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77"/>
        <w:gridCol w:w="8797"/>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HTML form to enter inputs by the used side.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&lt;textarea&gt;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multi-line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label for an input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&lt;fieldset&gt;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groups the related element in a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caption for a &lt;fieldset&gt;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&lt;optgroup&gt;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group of related options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option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clickable button.</w:t>
            </w:r>
          </w:p>
        </w:tc>
      </w:tr>
    </w:tbl>
    <w:p w:rsidR="00906184" w:rsidRDefault="00906184" w:rsidP="00906184">
      <w:pPr>
        <w:pStyle w:val="Heading2"/>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HTML 5 Form Tags</w:t>
        </w:r>
      </w:ins>
    </w:p>
    <w:p w:rsidR="00906184" w:rsidRDefault="00906184" w:rsidP="00906184">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Let's see the list of HTML 5 form tags.</w:t>
        </w:r>
      </w:ins>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14"/>
        <w:gridCol w:w="896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lastRenderedPageBreak/>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&lt;datalist&gt;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specifies a list of pre-defined options for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&lt;keygen&gt;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key-pair generator field for forms.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&lt;output&gt;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the result of a calculation.</w:t>
            </w:r>
          </w:p>
        </w:tc>
      </w:tr>
    </w:tbl>
    <w:p w:rsidR="00906184" w:rsidRDefault="00BF474A" w:rsidP="00906184">
      <w:pPr>
        <w:rPr>
          <w:ins w:id="4" w:author="Unknown"/>
          <w:rFonts w:ascii="Times New Roman" w:hAnsi="Times New Roman"/>
          <w:sz w:val="24"/>
          <w:szCs w:val="24"/>
        </w:rPr>
      </w:pPr>
      <w:ins w:id="5" w:author="Unknown">
        <w:r>
          <w:pict>
            <v:rect id="_x0000_i1047" style="width:0;height:.65pt" o:hralign="center" o:hrstd="t" o:hrnoshade="t" o:hr="t" fillcolor="#d4d4d4" stroked="f"/>
          </w:pict>
        </w:r>
      </w:ins>
    </w:p>
    <w:p w:rsidR="00906184" w:rsidRDefault="00906184" w:rsidP="00906184">
      <w:pPr>
        <w:pStyle w:val="Heading2"/>
        <w:shd w:val="clear" w:color="auto" w:fill="FFFFFF"/>
        <w:spacing w:line="312" w:lineRule="atLeast"/>
        <w:rPr>
          <w:ins w:id="6" w:author="Unknown"/>
          <w:rFonts w:ascii="Helvetica" w:hAnsi="Helvetica" w:cs="Helvetica"/>
          <w:b w:val="0"/>
          <w:bCs w:val="0"/>
          <w:color w:val="610B38"/>
          <w:sz w:val="32"/>
          <w:szCs w:val="32"/>
        </w:rPr>
      </w:pPr>
      <w:ins w:id="7" w:author="Unknown">
        <w:r>
          <w:rPr>
            <w:rFonts w:ascii="Helvetica" w:hAnsi="Helvetica" w:cs="Helvetica"/>
            <w:b w:val="0"/>
            <w:bCs w:val="0"/>
            <w:color w:val="610B38"/>
            <w:sz w:val="32"/>
            <w:szCs w:val="32"/>
          </w:rPr>
          <w:t>HTML &lt;form&gt; element</w:t>
        </w:r>
      </w:ins>
    </w:p>
    <w:p w:rsidR="00906184" w:rsidRDefault="00906184" w:rsidP="00906184">
      <w:pPr>
        <w:pStyle w:val="NormalWeb"/>
        <w:shd w:val="clear" w:color="auto" w:fill="FFFFFF"/>
        <w:rPr>
          <w:ins w:id="8" w:author="Unknown"/>
          <w:rFonts w:ascii="Verdana" w:hAnsi="Verdana"/>
          <w:color w:val="000000"/>
          <w:sz w:val="17"/>
          <w:szCs w:val="17"/>
        </w:rPr>
      </w:pPr>
      <w:ins w:id="9" w:author="Unknown">
        <w:r>
          <w:rPr>
            <w:rFonts w:ascii="Verdana" w:hAnsi="Verdana"/>
            <w:color w:val="000000"/>
            <w:sz w:val="17"/>
            <w:szCs w:val="17"/>
          </w:rPr>
          <w:t>The HTML &lt;form&gt; element provide a document section to take input from user. It provides various interactive controls for submitting information to web server such as text field, text area, password field, etc.</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0" w:author="Unknown"/>
          <w:rFonts w:ascii="Arial" w:hAnsi="Arial" w:cs="Arial"/>
          <w:b w:val="0"/>
          <w:bCs w:val="0"/>
          <w:color w:val="008000"/>
          <w:sz w:val="20"/>
          <w:szCs w:val="20"/>
        </w:rPr>
      </w:pPr>
      <w:ins w:id="11" w:author="Unknown">
        <w:r>
          <w:rPr>
            <w:rFonts w:ascii="Arial" w:hAnsi="Arial" w:cs="Arial"/>
            <w:b w:val="0"/>
            <w:bCs w:val="0"/>
            <w:color w:val="008000"/>
            <w:sz w:val="20"/>
            <w:szCs w:val="20"/>
          </w:rPr>
          <w:t>Note: The &lt;form&gt; element does not itself create a form but it is container to contain all required form elements, such as &lt;input&gt;, &lt;label&gt;, etc.</w:t>
        </w:r>
      </w:ins>
    </w:p>
    <w:p w:rsidR="00906184" w:rsidRDefault="00906184" w:rsidP="00906184">
      <w:pPr>
        <w:pStyle w:val="NormalWeb"/>
        <w:shd w:val="clear" w:color="auto" w:fill="FFFFFF"/>
        <w:rPr>
          <w:ins w:id="12" w:author="Unknown"/>
          <w:rFonts w:ascii="Verdana" w:hAnsi="Verdana"/>
          <w:color w:val="000000"/>
          <w:sz w:val="17"/>
          <w:szCs w:val="17"/>
        </w:rPr>
      </w:pPr>
      <w:ins w:id="13" w:author="Unknown">
        <w:r>
          <w:rPr>
            <w:rStyle w:val="Strong"/>
            <w:rFonts w:ascii="Verdana" w:hAnsi="Verdana"/>
            <w:color w:val="000000"/>
            <w:sz w:val="17"/>
            <w:szCs w:val="17"/>
          </w:rPr>
          <w:t>Syntax:</w:t>
        </w:r>
      </w:ins>
    </w:p>
    <w:p w:rsidR="00906184" w:rsidRDefault="00906184" w:rsidP="00906184">
      <w:pPr>
        <w:numPr>
          <w:ilvl w:val="0"/>
          <w:numId w:val="10"/>
        </w:numPr>
        <w:shd w:val="clear" w:color="auto" w:fill="FFFFFF"/>
        <w:spacing w:after="0" w:line="272" w:lineRule="atLeast"/>
        <w:ind w:left="0"/>
        <w:rPr>
          <w:ins w:id="14" w:author="Unknown"/>
          <w:rFonts w:ascii="Verdana" w:hAnsi="Verdana"/>
          <w:color w:val="000000"/>
          <w:sz w:val="17"/>
          <w:szCs w:val="17"/>
        </w:rPr>
      </w:pPr>
      <w:ins w:id="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0"/>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//Form elements  </w:t>
        </w:r>
      </w:ins>
    </w:p>
    <w:p w:rsidR="00906184" w:rsidRDefault="00906184" w:rsidP="00906184">
      <w:pPr>
        <w:numPr>
          <w:ilvl w:val="0"/>
          <w:numId w:val="10"/>
        </w:numPr>
        <w:shd w:val="clear" w:color="auto" w:fill="FFFFFF"/>
        <w:spacing w:after="0" w:line="272" w:lineRule="atLeast"/>
        <w:ind w:left="0"/>
        <w:rPr>
          <w:ins w:id="18" w:author="Unknown"/>
          <w:rFonts w:ascii="Verdana" w:hAnsi="Verdana"/>
          <w:color w:val="000000"/>
          <w:sz w:val="17"/>
          <w:szCs w:val="17"/>
        </w:rPr>
      </w:pPr>
      <w:ins w:id="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BF474A" w:rsidP="00906184">
      <w:pPr>
        <w:spacing w:line="240" w:lineRule="auto"/>
        <w:rPr>
          <w:ins w:id="20" w:author="Unknown"/>
          <w:rFonts w:ascii="Times New Roman" w:hAnsi="Times New Roman"/>
          <w:sz w:val="24"/>
          <w:szCs w:val="24"/>
        </w:rPr>
      </w:pPr>
      <w:ins w:id="21" w:author="Unknown">
        <w:r>
          <w:pict>
            <v:rect id="_x0000_i1048" style="width:0;height:.65pt" o:hralign="center" o:hrstd="t" o:hrnoshade="t" o:hr="t" fillcolor="#d4d4d4" stroked="f"/>
          </w:pict>
        </w:r>
      </w:ins>
    </w:p>
    <w:p w:rsidR="00906184" w:rsidRDefault="00906184" w:rsidP="00906184">
      <w:pPr>
        <w:pStyle w:val="Heading2"/>
        <w:shd w:val="clear" w:color="auto" w:fill="FFFFFF"/>
        <w:spacing w:line="312" w:lineRule="atLeast"/>
        <w:rPr>
          <w:ins w:id="22" w:author="Unknown"/>
          <w:rFonts w:ascii="Helvetica" w:hAnsi="Helvetica" w:cs="Helvetica"/>
          <w:b w:val="0"/>
          <w:bCs w:val="0"/>
          <w:color w:val="610B38"/>
          <w:sz w:val="32"/>
          <w:szCs w:val="32"/>
        </w:rPr>
      </w:pPr>
      <w:ins w:id="23" w:author="Unknown">
        <w:r>
          <w:rPr>
            <w:rFonts w:ascii="Helvetica" w:hAnsi="Helvetica" w:cs="Helvetica"/>
            <w:b w:val="0"/>
            <w:bCs w:val="0"/>
            <w:color w:val="610B38"/>
            <w:sz w:val="32"/>
            <w:szCs w:val="32"/>
          </w:rPr>
          <w:t>HTML &lt;input&gt; element</w:t>
        </w:r>
      </w:ins>
    </w:p>
    <w:p w:rsidR="00906184" w:rsidRDefault="00906184" w:rsidP="00906184">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HTML &lt;input&gt; element is fundamental form element. It is used to create form fields, to take input from user. We can apply different input filed to gather different information form user. Following is the example to show the simple text input.</w:t>
        </w:r>
      </w:ins>
    </w:p>
    <w:p w:rsidR="00906184" w:rsidRDefault="00906184" w:rsidP="00906184">
      <w:pPr>
        <w:pStyle w:val="Heading2"/>
        <w:shd w:val="clear" w:color="auto" w:fill="FFFFFF"/>
        <w:spacing w:line="312" w:lineRule="atLeast"/>
        <w:rPr>
          <w:ins w:id="26" w:author="Unknown"/>
          <w:rFonts w:ascii="Helvetica" w:hAnsi="Helvetica" w:cs="Helvetica"/>
          <w:b w:val="0"/>
          <w:bCs w:val="0"/>
          <w:color w:val="610B38"/>
          <w:sz w:val="32"/>
          <w:szCs w:val="32"/>
        </w:rPr>
      </w:pPr>
      <w:ins w:id="27" w:author="Unknown">
        <w:r>
          <w:rPr>
            <w:rFonts w:ascii="Helvetica" w:hAnsi="Helvetica" w:cs="Helvetica"/>
            <w:b w:val="0"/>
            <w:bCs w:val="0"/>
            <w:color w:val="610B38"/>
            <w:sz w:val="32"/>
            <w:szCs w:val="32"/>
          </w:rPr>
          <w:t>Example:</w:t>
        </w:r>
      </w:ins>
    </w:p>
    <w:p w:rsidR="00906184" w:rsidRDefault="00906184" w:rsidP="00906184">
      <w:pPr>
        <w:numPr>
          <w:ilvl w:val="0"/>
          <w:numId w:val="11"/>
        </w:numPr>
        <w:shd w:val="clear" w:color="auto" w:fill="FFFFFF"/>
        <w:spacing w:after="0" w:line="272" w:lineRule="atLeast"/>
        <w:ind w:left="0"/>
        <w:rPr>
          <w:ins w:id="28" w:author="Unknown"/>
          <w:rFonts w:ascii="Verdana" w:hAnsi="Verdana" w:cs="Times New Roman"/>
          <w:color w:val="000000"/>
          <w:sz w:val="17"/>
          <w:szCs w:val="17"/>
        </w:rPr>
      </w:pPr>
      <w:ins w:id="2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     Enter your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8" w:author="Unknown"/>
          <w:rFonts w:ascii="Verdana" w:hAnsi="Verdana"/>
          <w:color w:val="000000"/>
          <w:sz w:val="17"/>
          <w:szCs w:val="17"/>
        </w:rPr>
      </w:pPr>
      <w:ins w:id="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40" w:author="Unknown"/>
          <w:rFonts w:ascii="Verdana" w:hAnsi="Verdana"/>
          <w:color w:val="000000"/>
          <w:sz w:val="17"/>
          <w:szCs w:val="17"/>
        </w:rPr>
      </w:pPr>
      <w:ins w:id="41" w:author="Unknown">
        <w:r>
          <w:rPr>
            <w:rStyle w:val="Strong"/>
            <w:rFonts w:ascii="Verdana" w:hAnsi="Verdana"/>
            <w:color w:val="000000"/>
            <w:sz w:val="17"/>
            <w:szCs w:val="17"/>
          </w:rPr>
          <w:t>Output:</w:t>
        </w:r>
      </w:ins>
    </w:p>
    <w:p w:rsidR="00906184" w:rsidRDefault="00BF474A" w:rsidP="00906184">
      <w:pPr>
        <w:rPr>
          <w:ins w:id="42" w:author="Unknown"/>
          <w:rFonts w:ascii="Times New Roman" w:hAnsi="Times New Roman"/>
          <w:sz w:val="24"/>
          <w:szCs w:val="24"/>
        </w:rPr>
      </w:pPr>
      <w:ins w:id="43" w:author="Unknown">
        <w:r>
          <w:fldChar w:fldCharType="begin"/>
        </w:r>
        <w:r w:rsidR="00906184">
          <w:instrText xml:space="preserve"> INCLUDEPICTURE "https://static.javatpoint.com/htmlpages/images/html-form.png"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ML Form" style="width:24pt;height:24pt"/>
        </w:pict>
      </w:r>
      <w:ins w:id="44" w:author="Unknown">
        <w:r>
          <w:fldChar w:fldCharType="end"/>
        </w:r>
      </w:ins>
    </w:p>
    <w:p w:rsidR="00906184" w:rsidRDefault="00BF474A" w:rsidP="00906184">
      <w:pPr>
        <w:rPr>
          <w:ins w:id="45" w:author="Unknown"/>
        </w:rPr>
      </w:pPr>
      <w:ins w:id="46" w:author="Unknown">
        <w:r>
          <w:pict>
            <v:rect id="_x0000_i1050" style="width:0;height:.65pt" o:hralign="center" o:hrstd="t" o:hrnoshade="t" o:hr="t" fillcolor="#d4d4d4" stroked="f"/>
          </w:pict>
        </w:r>
      </w:ins>
    </w:p>
    <w:p w:rsidR="00906184" w:rsidRDefault="00906184" w:rsidP="00906184">
      <w:pPr>
        <w:pStyle w:val="Heading2"/>
        <w:shd w:val="clear" w:color="auto" w:fill="FFFFFF"/>
        <w:spacing w:line="312" w:lineRule="atLeast"/>
        <w:rPr>
          <w:ins w:id="47" w:author="Unknown"/>
          <w:rFonts w:ascii="Helvetica" w:hAnsi="Helvetica" w:cs="Helvetica"/>
          <w:b w:val="0"/>
          <w:bCs w:val="0"/>
          <w:color w:val="610B38"/>
          <w:sz w:val="32"/>
          <w:szCs w:val="32"/>
        </w:rPr>
      </w:pPr>
      <w:ins w:id="48" w:author="Unknown">
        <w:r>
          <w:rPr>
            <w:rFonts w:ascii="Helvetica" w:hAnsi="Helvetica" w:cs="Helvetica"/>
            <w:b w:val="0"/>
            <w:bCs w:val="0"/>
            <w:color w:val="610B38"/>
            <w:sz w:val="32"/>
            <w:szCs w:val="32"/>
          </w:rPr>
          <w:lastRenderedPageBreak/>
          <w:t>HTML TextField Control</w:t>
        </w:r>
      </w:ins>
    </w:p>
    <w:p w:rsidR="00906184" w:rsidRDefault="00906184" w:rsidP="00906184">
      <w:pPr>
        <w:pStyle w:val="NormalWeb"/>
        <w:shd w:val="clear" w:color="auto" w:fill="FFFFFF"/>
        <w:rPr>
          <w:ins w:id="49" w:author="Unknown"/>
          <w:rFonts w:ascii="Verdana" w:hAnsi="Verdana"/>
          <w:color w:val="000000"/>
          <w:sz w:val="17"/>
          <w:szCs w:val="17"/>
        </w:rPr>
      </w:pPr>
      <w:ins w:id="50" w:author="Unknown">
        <w:r>
          <w:rPr>
            <w:rFonts w:ascii="Verdana" w:hAnsi="Verdana"/>
            <w:color w:val="000000"/>
            <w:sz w:val="17"/>
            <w:szCs w:val="17"/>
          </w:rPr>
          <w:t>The type="text" attribute of input tag creates textfield control also known as single line textfield control. The name attribute is optional, but it is required for the server side component such as JSP, ASP, PHP etc.</w:t>
        </w:r>
      </w:ins>
    </w:p>
    <w:p w:rsidR="00906184" w:rsidRDefault="00906184" w:rsidP="00906184">
      <w:pPr>
        <w:numPr>
          <w:ilvl w:val="0"/>
          <w:numId w:val="12"/>
        </w:numPr>
        <w:shd w:val="clear" w:color="auto" w:fill="FFFFFF"/>
        <w:spacing w:after="0" w:line="272" w:lineRule="atLeast"/>
        <w:ind w:left="0"/>
        <w:rPr>
          <w:ins w:id="51" w:author="Unknown"/>
          <w:rFonts w:ascii="Verdana" w:hAnsi="Verdana"/>
          <w:color w:val="000000"/>
          <w:sz w:val="17"/>
          <w:szCs w:val="17"/>
        </w:rPr>
      </w:pPr>
      <w:ins w:id="5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3" w:author="Unknown"/>
          <w:rFonts w:ascii="Verdana" w:hAnsi="Verdana"/>
          <w:color w:val="000000"/>
          <w:sz w:val="17"/>
          <w:szCs w:val="17"/>
        </w:rPr>
      </w:pPr>
      <w:ins w:id="54" w:author="Unknown">
        <w:r>
          <w:rPr>
            <w:rFonts w:ascii="Verdana" w:hAnsi="Verdana"/>
            <w:color w:val="000000"/>
            <w:sz w:val="17"/>
            <w:szCs w:val="17"/>
            <w:bdr w:val="none" w:sz="0" w:space="0" w:color="auto" w:frame="1"/>
          </w:rPr>
          <w:t>    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5" w:author="Unknown"/>
          <w:rFonts w:ascii="Verdana" w:hAnsi="Verdana"/>
          <w:color w:val="000000"/>
          <w:sz w:val="17"/>
          <w:szCs w:val="17"/>
        </w:rPr>
      </w:pPr>
      <w:ins w:id="56" w:author="Unknown">
        <w:r>
          <w:rPr>
            <w:rFonts w:ascii="Verdana" w:hAnsi="Verdana"/>
            <w:color w:val="000000"/>
            <w:sz w:val="17"/>
            <w:szCs w:val="17"/>
            <w:bdr w:val="none" w:sz="0" w:space="0" w:color="auto" w:frame="1"/>
          </w:rPr>
          <w:t>    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7" w:author="Unknown"/>
          <w:rFonts w:ascii="Verdana" w:hAnsi="Verdana"/>
          <w:color w:val="000000"/>
          <w:sz w:val="17"/>
          <w:szCs w:val="17"/>
        </w:rPr>
      </w:pPr>
      <w:ins w:id="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59" w:author="Unknown"/>
          <w:rFonts w:ascii="Verdana" w:hAnsi="Verdana"/>
          <w:color w:val="000000"/>
          <w:sz w:val="17"/>
          <w:szCs w:val="17"/>
        </w:rPr>
      </w:pPr>
      <w:ins w:id="60" w:author="Unknown">
        <w:r>
          <w:rPr>
            <w:rStyle w:val="Strong"/>
            <w:rFonts w:ascii="Verdana" w:hAnsi="Verdana"/>
            <w:color w:val="000000"/>
            <w:sz w:val="17"/>
            <w:szCs w:val="17"/>
          </w:rPr>
          <w:t>Output:</w:t>
        </w:r>
      </w:ins>
    </w:p>
    <w:p w:rsidR="00906184" w:rsidRDefault="00BF474A" w:rsidP="00906184">
      <w:pPr>
        <w:rPr>
          <w:ins w:id="61" w:author="Unknown"/>
          <w:rFonts w:ascii="Times New Roman" w:hAnsi="Times New Roman"/>
          <w:sz w:val="24"/>
          <w:szCs w:val="24"/>
        </w:rPr>
      </w:pPr>
      <w:ins w:id="62" w:author="Unknown">
        <w:r>
          <w:fldChar w:fldCharType="begin"/>
        </w:r>
        <w:r w:rsidR="00906184">
          <w:instrText xml:space="preserve"> INCLUDEPICTURE "https://static.javatpoint.com/htmlpages/images/html-textfield-control.png" \* MERGEFORMATINET </w:instrText>
        </w:r>
      </w:ins>
      <w:r>
        <w:fldChar w:fldCharType="separate"/>
      </w:r>
      <w:r>
        <w:pict>
          <v:shape id="_x0000_i1051" type="#_x0000_t75" alt="HTML TextField Control" style="width:24pt;height:24pt"/>
        </w:pict>
      </w:r>
      <w:ins w:id="63"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64" w:author="Unknown"/>
          <w:rFonts w:ascii="Arial" w:hAnsi="Arial" w:cs="Arial"/>
          <w:b w:val="0"/>
          <w:bCs w:val="0"/>
          <w:color w:val="008000"/>
          <w:sz w:val="20"/>
          <w:szCs w:val="20"/>
        </w:rPr>
      </w:pPr>
      <w:ins w:id="65" w:author="Unknown">
        <w:r>
          <w:rPr>
            <w:rFonts w:ascii="Arial" w:hAnsi="Arial" w:cs="Arial"/>
            <w:b w:val="0"/>
            <w:bCs w:val="0"/>
            <w:color w:val="008000"/>
            <w:sz w:val="20"/>
            <w:szCs w:val="20"/>
          </w:rPr>
          <w:t>Note: If you will omit 'name' attribute then the text filed input will not be submitted to server.</w:t>
        </w:r>
      </w:ins>
    </w:p>
    <w:p w:rsidR="00906184" w:rsidRDefault="00BF474A" w:rsidP="00906184">
      <w:pPr>
        <w:rPr>
          <w:ins w:id="66" w:author="Unknown"/>
          <w:rFonts w:ascii="Times New Roman" w:hAnsi="Times New Roman" w:cs="Times New Roman"/>
          <w:sz w:val="24"/>
          <w:szCs w:val="24"/>
        </w:rPr>
      </w:pPr>
      <w:ins w:id="67" w:author="Unknown">
        <w:r>
          <w:pict>
            <v:rect id="_x0000_i1052" style="width:0;height:.65pt" o:hralign="center" o:hrstd="t" o:hrnoshade="t" o:hr="t" fillcolor="#d4d4d4" stroked="f"/>
          </w:pict>
        </w:r>
      </w:ins>
    </w:p>
    <w:p w:rsidR="00906184" w:rsidRDefault="00906184" w:rsidP="00906184">
      <w:pPr>
        <w:pStyle w:val="Heading2"/>
        <w:shd w:val="clear" w:color="auto" w:fill="FFFFFF"/>
        <w:spacing w:line="312" w:lineRule="atLeast"/>
        <w:rPr>
          <w:ins w:id="68" w:author="Unknown"/>
          <w:rFonts w:ascii="Helvetica" w:hAnsi="Helvetica" w:cs="Helvetica"/>
          <w:b w:val="0"/>
          <w:bCs w:val="0"/>
          <w:color w:val="610B38"/>
          <w:sz w:val="32"/>
          <w:szCs w:val="32"/>
        </w:rPr>
      </w:pPr>
      <w:ins w:id="69" w:author="Unknown">
        <w:r>
          <w:rPr>
            <w:rFonts w:ascii="Helvetica" w:hAnsi="Helvetica" w:cs="Helvetica"/>
            <w:b w:val="0"/>
            <w:bCs w:val="0"/>
            <w:color w:val="610B38"/>
            <w:sz w:val="32"/>
            <w:szCs w:val="32"/>
          </w:rPr>
          <w:t>HTML &lt;textarea&gt; tag in form</w:t>
        </w:r>
      </w:ins>
    </w:p>
    <w:p w:rsidR="00906184" w:rsidRDefault="00906184" w:rsidP="00906184">
      <w:pPr>
        <w:pStyle w:val="NormalWeb"/>
        <w:shd w:val="clear" w:color="auto" w:fill="FFFFFF"/>
        <w:rPr>
          <w:ins w:id="70" w:author="Unknown"/>
          <w:rFonts w:ascii="Verdana" w:hAnsi="Verdana"/>
          <w:color w:val="000000"/>
          <w:sz w:val="17"/>
          <w:szCs w:val="17"/>
        </w:rPr>
      </w:pPr>
      <w:ins w:id="71" w:author="Unknown">
        <w:r>
          <w:rPr>
            <w:rFonts w:ascii="Verdana" w:hAnsi="Verdana"/>
            <w:color w:val="000000"/>
            <w:sz w:val="17"/>
            <w:szCs w:val="17"/>
          </w:rPr>
          <w:t>The &lt;textarea&gt; tag in HTML is used to insert multiple-line text in a form. The size of &lt;textarea&gt; can be specify either using "rows" or "cols" attribute or by CSS.</w:t>
        </w:r>
      </w:ins>
    </w:p>
    <w:p w:rsidR="00906184" w:rsidRDefault="00906184" w:rsidP="00906184">
      <w:pPr>
        <w:pStyle w:val="NormalWeb"/>
        <w:shd w:val="clear" w:color="auto" w:fill="FFFFFF"/>
        <w:rPr>
          <w:ins w:id="72" w:author="Unknown"/>
          <w:rFonts w:ascii="Verdana" w:hAnsi="Verdana"/>
          <w:color w:val="000000"/>
          <w:sz w:val="17"/>
          <w:szCs w:val="17"/>
        </w:rPr>
      </w:pPr>
      <w:ins w:id="73" w:author="Unknown">
        <w:r>
          <w:rPr>
            <w:rStyle w:val="Strong"/>
            <w:rFonts w:ascii="Verdana" w:hAnsi="Verdana"/>
            <w:color w:val="000000"/>
            <w:sz w:val="17"/>
            <w:szCs w:val="17"/>
          </w:rPr>
          <w:t>Example:</w:t>
        </w:r>
      </w:ins>
    </w:p>
    <w:p w:rsidR="00906184" w:rsidRDefault="00906184" w:rsidP="00906184">
      <w:pPr>
        <w:numPr>
          <w:ilvl w:val="0"/>
          <w:numId w:val="13"/>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6" w:author="Unknown"/>
          <w:rFonts w:ascii="Verdana" w:hAnsi="Verdana"/>
          <w:color w:val="000000"/>
          <w:sz w:val="17"/>
          <w:szCs w:val="17"/>
        </w:rPr>
      </w:pPr>
      <w:ins w:id="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8" w:author="Unknown"/>
          <w:rFonts w:ascii="Verdana" w:hAnsi="Verdana"/>
          <w:color w:val="000000"/>
          <w:sz w:val="17"/>
          <w:szCs w:val="17"/>
        </w:rPr>
      </w:pPr>
      <w:ins w:id="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0" w:author="Unknown"/>
          <w:rFonts w:ascii="Verdana" w:hAnsi="Verdana"/>
          <w:color w:val="000000"/>
          <w:sz w:val="17"/>
          <w:szCs w:val="17"/>
        </w:rPr>
      </w:pPr>
      <w:ins w:id="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2" w:author="Unknown"/>
          <w:rFonts w:ascii="Verdana" w:hAnsi="Verdana"/>
          <w:color w:val="000000"/>
          <w:sz w:val="17"/>
          <w:szCs w:val="17"/>
        </w:rPr>
      </w:pPr>
      <w:ins w:id="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4" w:author="Unknown"/>
          <w:rFonts w:ascii="Verdana" w:hAnsi="Verdana"/>
          <w:color w:val="000000"/>
          <w:sz w:val="17"/>
          <w:szCs w:val="17"/>
        </w:rPr>
      </w:pPr>
      <w:ins w:id="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        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rows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"20"</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4" w:author="Unknown"/>
          <w:rFonts w:ascii="Verdana" w:hAnsi="Verdana"/>
          <w:color w:val="000000"/>
          <w:sz w:val="17"/>
          <w:szCs w:val="17"/>
        </w:rPr>
      </w:pPr>
      <w:ins w:id="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6" w:author="Unknown"/>
          <w:rFonts w:ascii="Verdana" w:hAnsi="Verdana"/>
          <w:color w:val="000000"/>
          <w:sz w:val="17"/>
          <w:szCs w:val="17"/>
        </w:rPr>
      </w:pPr>
      <w:ins w:id="9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98" w:author="Unknown"/>
          <w:rFonts w:ascii="Verdana" w:hAnsi="Verdana"/>
          <w:color w:val="000000"/>
          <w:sz w:val="17"/>
          <w:szCs w:val="17"/>
        </w:rPr>
      </w:pPr>
      <w:ins w:id="99" w:author="Unknown">
        <w:r>
          <w:rPr>
            <w:rStyle w:val="Strong"/>
            <w:rFonts w:ascii="Verdana" w:hAnsi="Verdana"/>
            <w:color w:val="000000"/>
            <w:sz w:val="17"/>
            <w:szCs w:val="17"/>
          </w:rPr>
          <w:t>Output:</w:t>
        </w:r>
      </w:ins>
    </w:p>
    <w:p w:rsidR="00906184" w:rsidRDefault="00BF474A" w:rsidP="00906184">
      <w:pPr>
        <w:rPr>
          <w:ins w:id="100" w:author="Unknown"/>
          <w:rFonts w:ascii="Times New Roman" w:hAnsi="Times New Roman"/>
          <w:sz w:val="24"/>
          <w:szCs w:val="24"/>
        </w:rPr>
      </w:pPr>
      <w:ins w:id="101" w:author="Unknown">
        <w:r>
          <w:fldChar w:fldCharType="begin"/>
        </w:r>
        <w:r w:rsidR="00906184">
          <w:instrText xml:space="preserve"> INCLUDEPICTURE "https://static.javatpoint.com/htmlpages/images/html-textarea-tag-in-form.png" \* MERGEFORMATINET </w:instrText>
        </w:r>
      </w:ins>
      <w:r>
        <w:fldChar w:fldCharType="separate"/>
      </w:r>
      <w:r>
        <w:pict>
          <v:shape id="_x0000_i1053" type="#_x0000_t75" alt="HTML textarea tag in form" style="width:24pt;height:24pt"/>
        </w:pict>
      </w:r>
      <w:ins w:id="102" w:author="Unknown">
        <w:r>
          <w:fldChar w:fldCharType="end"/>
        </w:r>
      </w:ins>
    </w:p>
    <w:p w:rsidR="00906184" w:rsidRDefault="00BF474A" w:rsidP="00906184">
      <w:pPr>
        <w:rPr>
          <w:ins w:id="103" w:author="Unknown"/>
        </w:rPr>
      </w:pPr>
      <w:ins w:id="104" w:author="Unknown">
        <w:r>
          <w:pict>
            <v:rect id="_x0000_i1054" style="width:0;height:.65pt" o:hralign="center" o:hrstd="t" o:hrnoshade="t" o:hr="t" fillcolor="#d4d4d4" stroked="f"/>
          </w:pict>
        </w:r>
      </w:ins>
    </w:p>
    <w:p w:rsidR="00906184" w:rsidRDefault="00906184" w:rsidP="00906184">
      <w:pPr>
        <w:pStyle w:val="Heading2"/>
        <w:shd w:val="clear" w:color="auto" w:fill="FFFFFF"/>
        <w:spacing w:line="312" w:lineRule="atLeast"/>
        <w:rPr>
          <w:ins w:id="105" w:author="Unknown"/>
          <w:rFonts w:ascii="Helvetica" w:hAnsi="Helvetica" w:cs="Helvetica"/>
          <w:b w:val="0"/>
          <w:bCs w:val="0"/>
          <w:color w:val="610B38"/>
          <w:sz w:val="32"/>
          <w:szCs w:val="32"/>
        </w:rPr>
      </w:pPr>
      <w:ins w:id="106" w:author="Unknown">
        <w:r>
          <w:rPr>
            <w:rFonts w:ascii="Helvetica" w:hAnsi="Helvetica" w:cs="Helvetica"/>
            <w:b w:val="0"/>
            <w:bCs w:val="0"/>
            <w:color w:val="610B38"/>
            <w:sz w:val="32"/>
            <w:szCs w:val="32"/>
          </w:rPr>
          <w:t>Label Tag in Form</w:t>
        </w:r>
      </w:ins>
    </w:p>
    <w:p w:rsidR="00906184" w:rsidRDefault="00906184" w:rsidP="00906184">
      <w:pPr>
        <w:pStyle w:val="NormalWeb"/>
        <w:shd w:val="clear" w:color="auto" w:fill="FFFFFF"/>
        <w:rPr>
          <w:ins w:id="107" w:author="Unknown"/>
          <w:rFonts w:ascii="Verdana" w:hAnsi="Verdana"/>
          <w:color w:val="000000"/>
          <w:sz w:val="17"/>
          <w:szCs w:val="17"/>
        </w:rPr>
      </w:pPr>
      <w:ins w:id="108" w:author="Unknown">
        <w:r>
          <w:rPr>
            <w:rFonts w:ascii="Verdana" w:hAnsi="Verdana"/>
            <w:color w:val="000000"/>
            <w:sz w:val="17"/>
            <w:szCs w:val="17"/>
          </w:rPr>
          <w:t>It is considered better to have label in form. As it makes the code parser/browser/user friendly.</w:t>
        </w:r>
      </w:ins>
    </w:p>
    <w:p w:rsidR="00906184" w:rsidRDefault="00906184" w:rsidP="00906184">
      <w:pPr>
        <w:pStyle w:val="NormalWeb"/>
        <w:shd w:val="clear" w:color="auto" w:fill="FFFFFF"/>
        <w:rPr>
          <w:ins w:id="109" w:author="Unknown"/>
          <w:rFonts w:ascii="Verdana" w:hAnsi="Verdana"/>
          <w:color w:val="000000"/>
          <w:sz w:val="17"/>
          <w:szCs w:val="17"/>
        </w:rPr>
      </w:pPr>
      <w:ins w:id="110" w:author="Unknown">
        <w:r>
          <w:rPr>
            <w:rFonts w:ascii="Verdana" w:hAnsi="Verdana"/>
            <w:color w:val="000000"/>
            <w:sz w:val="17"/>
            <w:szCs w:val="17"/>
          </w:rPr>
          <w:lastRenderedPageBreak/>
          <w:t>If you click on the label tag, it will focus on the text control. To do so, you need to have for attribute in label tag that must be same as id attribute of input tag.</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11" w:author="Unknown"/>
          <w:rFonts w:ascii="Arial" w:hAnsi="Arial" w:cs="Arial"/>
          <w:b w:val="0"/>
          <w:bCs w:val="0"/>
          <w:color w:val="008000"/>
          <w:sz w:val="20"/>
          <w:szCs w:val="20"/>
        </w:rPr>
      </w:pPr>
      <w:ins w:id="112" w:author="Unknown">
        <w:r>
          <w:rPr>
            <w:rFonts w:ascii="Arial" w:hAnsi="Arial" w:cs="Arial"/>
            <w:b w:val="0"/>
            <w:bCs w:val="0"/>
            <w:color w:val="008000"/>
            <w:sz w:val="20"/>
            <w:szCs w:val="20"/>
          </w:rPr>
          <w:t>NOTE: It is good to use &lt;label&gt; tag with form, although it is optional but if you will use it, then it will provide a focus when you tap or click on label tag. It is more worthy with touchscreens.</w:t>
        </w:r>
      </w:ins>
    </w:p>
    <w:p w:rsidR="00906184" w:rsidRDefault="00906184" w:rsidP="00906184">
      <w:pPr>
        <w:numPr>
          <w:ilvl w:val="0"/>
          <w:numId w:val="14"/>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5" w:author="Unknown"/>
          <w:rFonts w:ascii="Verdana" w:hAnsi="Verdana"/>
          <w:color w:val="000000"/>
          <w:sz w:val="17"/>
          <w:szCs w:val="17"/>
        </w:rPr>
      </w:pPr>
      <w:ins w:id="1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7" w:author="Unknown"/>
          <w:rFonts w:ascii="Verdana" w:hAnsi="Verdana"/>
          <w:color w:val="000000"/>
          <w:sz w:val="17"/>
          <w:szCs w:val="17"/>
        </w:rPr>
      </w:pPr>
      <w:ins w:id="1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9" w:author="Unknown"/>
          <w:rFonts w:ascii="Verdana" w:hAnsi="Verdana"/>
          <w:color w:val="000000"/>
          <w:sz w:val="17"/>
          <w:szCs w:val="17"/>
        </w:rPr>
      </w:pPr>
      <w:ins w:id="1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1" w:author="Unknown"/>
          <w:rFonts w:ascii="Verdana" w:hAnsi="Verdana"/>
          <w:color w:val="000000"/>
          <w:sz w:val="17"/>
          <w:szCs w:val="17"/>
        </w:rPr>
      </w:pPr>
      <w:ins w:id="1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3" w:author="Unknown"/>
          <w:rFonts w:ascii="Verdana" w:hAnsi="Verdana"/>
          <w:color w:val="000000"/>
          <w:sz w:val="17"/>
          <w:szCs w:val="17"/>
        </w:rPr>
      </w:pPr>
      <w:ins w:id="1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25" w:author="Unknown"/>
          <w:rFonts w:ascii="Verdana" w:hAnsi="Verdana"/>
          <w:color w:val="000000"/>
          <w:sz w:val="17"/>
          <w:szCs w:val="17"/>
        </w:rPr>
      </w:pPr>
      <w:ins w:id="126" w:author="Unknown">
        <w:r>
          <w:rPr>
            <w:rStyle w:val="Strong"/>
            <w:rFonts w:ascii="Verdana" w:hAnsi="Verdana"/>
            <w:color w:val="000000"/>
            <w:sz w:val="17"/>
            <w:szCs w:val="17"/>
          </w:rPr>
          <w:t>Output:</w:t>
        </w:r>
      </w:ins>
    </w:p>
    <w:p w:rsidR="00906184" w:rsidRDefault="00BF474A" w:rsidP="00906184">
      <w:pPr>
        <w:rPr>
          <w:ins w:id="127" w:author="Unknown"/>
          <w:rFonts w:ascii="Times New Roman" w:hAnsi="Times New Roman"/>
          <w:sz w:val="24"/>
          <w:szCs w:val="24"/>
        </w:rPr>
      </w:pPr>
      <w:ins w:id="128" w:author="Unknown">
        <w:r>
          <w:fldChar w:fldCharType="begin"/>
        </w:r>
        <w:r w:rsidR="00906184">
          <w:instrText xml:space="preserve"> INCLUDEPICTURE "https://static.javatpoint.com/htmlpages/images/html-label-tag-in-form.png" \* MERGEFORMATINET </w:instrText>
        </w:r>
      </w:ins>
      <w:r>
        <w:fldChar w:fldCharType="separate"/>
      </w:r>
      <w:r>
        <w:pict>
          <v:shape id="_x0000_i1055" type="#_x0000_t75" alt="HTML Label Tag in Form" style="width:24pt;height:24pt"/>
        </w:pict>
      </w:r>
      <w:ins w:id="129" w:author="Unknown">
        <w:r>
          <w:fldChar w:fldCharType="end"/>
        </w:r>
      </w:ins>
    </w:p>
    <w:p w:rsidR="00906184" w:rsidRDefault="00BF474A" w:rsidP="00906184">
      <w:pPr>
        <w:rPr>
          <w:ins w:id="130" w:author="Unknown"/>
        </w:rPr>
      </w:pPr>
      <w:ins w:id="131" w:author="Unknown">
        <w:r>
          <w:pict>
            <v:rect id="_x0000_i1056" style="width:0;height:.65pt" o:hralign="center" o:hrstd="t" o:hrnoshade="t" o:hr="t" fillcolor="#d4d4d4" stroked="f"/>
          </w:pict>
        </w:r>
      </w:ins>
    </w:p>
    <w:p w:rsidR="00906184" w:rsidRDefault="00906184" w:rsidP="00906184">
      <w:pPr>
        <w:pStyle w:val="Heading2"/>
        <w:shd w:val="clear" w:color="auto" w:fill="FFFFFF"/>
        <w:spacing w:line="312" w:lineRule="atLeast"/>
        <w:rPr>
          <w:ins w:id="132" w:author="Unknown"/>
          <w:rFonts w:ascii="Helvetica" w:hAnsi="Helvetica" w:cs="Helvetica"/>
          <w:b w:val="0"/>
          <w:bCs w:val="0"/>
          <w:color w:val="610B38"/>
          <w:sz w:val="32"/>
          <w:szCs w:val="32"/>
        </w:rPr>
      </w:pPr>
      <w:ins w:id="133" w:author="Unknown">
        <w:r>
          <w:rPr>
            <w:rFonts w:ascii="Helvetica" w:hAnsi="Helvetica" w:cs="Helvetica"/>
            <w:b w:val="0"/>
            <w:bCs w:val="0"/>
            <w:color w:val="610B38"/>
            <w:sz w:val="32"/>
            <w:szCs w:val="32"/>
          </w:rPr>
          <w:t>HTML Password Field Control</w:t>
        </w:r>
      </w:ins>
    </w:p>
    <w:p w:rsidR="00906184" w:rsidRDefault="00906184" w:rsidP="00906184">
      <w:pPr>
        <w:pStyle w:val="NormalWeb"/>
        <w:shd w:val="clear" w:color="auto" w:fill="FFFFFF"/>
        <w:rPr>
          <w:ins w:id="134" w:author="Unknown"/>
          <w:rFonts w:ascii="Verdana" w:hAnsi="Verdana"/>
          <w:color w:val="000000"/>
          <w:sz w:val="17"/>
          <w:szCs w:val="17"/>
        </w:rPr>
      </w:pPr>
      <w:ins w:id="135" w:author="Unknown">
        <w:r>
          <w:rPr>
            <w:rFonts w:ascii="Verdana" w:hAnsi="Verdana"/>
            <w:color w:val="000000"/>
            <w:sz w:val="17"/>
            <w:szCs w:val="17"/>
          </w:rPr>
          <w:t>The password is not visible to the user in password field control.</w:t>
        </w:r>
      </w:ins>
    </w:p>
    <w:p w:rsidR="00906184" w:rsidRDefault="00906184" w:rsidP="00906184">
      <w:pPr>
        <w:numPr>
          <w:ilvl w:val="0"/>
          <w:numId w:val="15"/>
        </w:numPr>
        <w:shd w:val="clear" w:color="auto" w:fill="FFFFFF"/>
        <w:spacing w:after="0" w:line="272" w:lineRule="atLeast"/>
        <w:ind w:left="0"/>
        <w:rPr>
          <w:ins w:id="136" w:author="Unknown"/>
          <w:rFonts w:ascii="Verdana" w:hAnsi="Verdana"/>
          <w:color w:val="000000"/>
          <w:sz w:val="17"/>
          <w:szCs w:val="17"/>
        </w:rPr>
      </w:pPr>
      <w:ins w:id="13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2" w:author="Unknown"/>
          <w:rFonts w:ascii="Verdana" w:hAnsi="Verdana"/>
          <w:color w:val="000000"/>
          <w:sz w:val="17"/>
          <w:szCs w:val="17"/>
        </w:rPr>
      </w:pPr>
      <w:ins w:id="1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44" w:author="Unknown"/>
          <w:rFonts w:ascii="Verdana" w:hAnsi="Verdana"/>
          <w:color w:val="000000"/>
          <w:sz w:val="17"/>
          <w:szCs w:val="17"/>
        </w:rPr>
      </w:pPr>
      <w:ins w:id="145" w:author="Unknown">
        <w:r>
          <w:rPr>
            <w:rStyle w:val="Strong"/>
            <w:rFonts w:ascii="Verdana" w:hAnsi="Verdana"/>
            <w:color w:val="000000"/>
            <w:sz w:val="17"/>
            <w:szCs w:val="17"/>
          </w:rPr>
          <w:t>Output:</w:t>
        </w:r>
      </w:ins>
    </w:p>
    <w:p w:rsidR="00906184" w:rsidRDefault="00BF474A" w:rsidP="00906184">
      <w:pPr>
        <w:rPr>
          <w:ins w:id="146" w:author="Unknown"/>
          <w:rFonts w:ascii="Times New Roman" w:hAnsi="Times New Roman"/>
          <w:sz w:val="24"/>
          <w:szCs w:val="24"/>
        </w:rPr>
      </w:pPr>
      <w:ins w:id="147" w:author="Unknown">
        <w:r>
          <w:fldChar w:fldCharType="begin"/>
        </w:r>
        <w:r w:rsidR="00906184">
          <w:instrText xml:space="preserve"> INCLUDEPICTURE "https://static.javatpoint.com/htmlpages/images/html-password-field-control.png" \* MERGEFORMATINET </w:instrText>
        </w:r>
      </w:ins>
      <w:r>
        <w:fldChar w:fldCharType="separate"/>
      </w:r>
      <w:r>
        <w:pict>
          <v:shape id="_x0000_i1057" type="#_x0000_t75" alt="HTML Password Field Control" style="width:24pt;height:24pt"/>
        </w:pict>
      </w:r>
      <w:ins w:id="148" w:author="Unknown">
        <w:r>
          <w:fldChar w:fldCharType="end"/>
        </w:r>
      </w:ins>
    </w:p>
    <w:p w:rsidR="00906184" w:rsidRDefault="00BF474A" w:rsidP="00906184">
      <w:pPr>
        <w:rPr>
          <w:ins w:id="149" w:author="Unknown"/>
        </w:rPr>
      </w:pPr>
      <w:ins w:id="150" w:author="Unknown">
        <w:r>
          <w:pict>
            <v:rect id="_x0000_i1058" style="width:0;height:.65pt" o:hralign="center" o:hrstd="t" o:hrnoshade="t" o:hr="t" fillcolor="#d4d4d4" stroked="f"/>
          </w:pict>
        </w:r>
      </w:ins>
    </w:p>
    <w:p w:rsidR="00906184" w:rsidRDefault="00906184" w:rsidP="00906184">
      <w:pPr>
        <w:pStyle w:val="Heading2"/>
        <w:shd w:val="clear" w:color="auto" w:fill="FFFFFF"/>
        <w:spacing w:line="312" w:lineRule="atLeast"/>
        <w:rPr>
          <w:ins w:id="151" w:author="Unknown"/>
          <w:rFonts w:ascii="Helvetica" w:hAnsi="Helvetica" w:cs="Helvetica"/>
          <w:b w:val="0"/>
          <w:bCs w:val="0"/>
          <w:color w:val="610B38"/>
          <w:sz w:val="32"/>
          <w:szCs w:val="32"/>
        </w:rPr>
      </w:pPr>
      <w:ins w:id="152" w:author="Unknown">
        <w:r>
          <w:rPr>
            <w:rFonts w:ascii="Helvetica" w:hAnsi="Helvetica" w:cs="Helvetica"/>
            <w:b w:val="0"/>
            <w:bCs w:val="0"/>
            <w:color w:val="610B38"/>
            <w:sz w:val="32"/>
            <w:szCs w:val="32"/>
          </w:rPr>
          <w:t>HTML 5 Email Field Control</w:t>
        </w:r>
      </w:ins>
    </w:p>
    <w:p w:rsidR="00906184" w:rsidRDefault="00906184" w:rsidP="00906184">
      <w:pPr>
        <w:pStyle w:val="NormalWeb"/>
        <w:shd w:val="clear" w:color="auto" w:fill="FFFFFF"/>
        <w:rPr>
          <w:ins w:id="153" w:author="Unknown"/>
          <w:rFonts w:ascii="Verdana" w:hAnsi="Verdana"/>
          <w:color w:val="000000"/>
          <w:sz w:val="17"/>
          <w:szCs w:val="17"/>
        </w:rPr>
      </w:pPr>
      <w:ins w:id="154" w:author="Unknown">
        <w:r>
          <w:rPr>
            <w:rFonts w:ascii="Verdana" w:hAnsi="Verdana"/>
            <w:color w:val="000000"/>
            <w:sz w:val="17"/>
            <w:szCs w:val="17"/>
          </w:rPr>
          <w:t>The email field in new in HTML 5. It validates the text for correct email address. You must use @ and . in this field.</w:t>
        </w:r>
      </w:ins>
    </w:p>
    <w:p w:rsidR="00906184" w:rsidRDefault="00906184" w:rsidP="00906184">
      <w:pPr>
        <w:numPr>
          <w:ilvl w:val="0"/>
          <w:numId w:val="16"/>
        </w:numPr>
        <w:shd w:val="clear" w:color="auto" w:fill="FFFFFF"/>
        <w:spacing w:after="0" w:line="272" w:lineRule="atLeast"/>
        <w:ind w:left="0"/>
        <w:rPr>
          <w:ins w:id="155" w:author="Unknown"/>
          <w:rFonts w:ascii="Verdana" w:hAnsi="Verdana"/>
          <w:color w:val="000000"/>
          <w:sz w:val="17"/>
          <w:szCs w:val="17"/>
        </w:rPr>
      </w:pPr>
      <w:ins w:id="15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7" w:author="Unknown"/>
          <w:rFonts w:ascii="Verdana" w:hAnsi="Verdana"/>
          <w:color w:val="000000"/>
          <w:sz w:val="17"/>
          <w:szCs w:val="17"/>
        </w:rPr>
      </w:pPr>
      <w:ins w:id="1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Email: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9" w:author="Unknown"/>
          <w:rFonts w:ascii="Verdana" w:hAnsi="Verdana"/>
          <w:color w:val="000000"/>
          <w:sz w:val="17"/>
          <w:szCs w:val="17"/>
        </w:rPr>
      </w:pPr>
      <w:ins w:id="16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61" w:author="Unknown"/>
          <w:rFonts w:ascii="Verdana" w:hAnsi="Verdana"/>
          <w:color w:val="000000"/>
          <w:sz w:val="17"/>
          <w:szCs w:val="17"/>
        </w:rPr>
      </w:pPr>
      <w:ins w:id="16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63" w:author="Unknown"/>
          <w:rFonts w:ascii="Verdana" w:hAnsi="Verdana"/>
          <w:color w:val="000000"/>
          <w:sz w:val="17"/>
          <w:szCs w:val="17"/>
        </w:rPr>
      </w:pPr>
      <w:ins w:id="164" w:author="Unknown">
        <w:r>
          <w:rPr>
            <w:rFonts w:ascii="Verdana" w:hAnsi="Verdana"/>
            <w:color w:val="000000"/>
            <w:sz w:val="17"/>
            <w:szCs w:val="17"/>
          </w:rPr>
          <w:t>It will display in browser like below:</w:t>
        </w:r>
      </w:ins>
    </w:p>
    <w:p w:rsidR="00906184" w:rsidRDefault="00BF474A" w:rsidP="00906184">
      <w:pPr>
        <w:rPr>
          <w:ins w:id="165" w:author="Unknown"/>
          <w:rFonts w:ascii="Times New Roman" w:hAnsi="Times New Roman"/>
          <w:sz w:val="24"/>
          <w:szCs w:val="24"/>
        </w:rPr>
      </w:pPr>
      <w:ins w:id="166" w:author="Unknown">
        <w:r>
          <w:fldChar w:fldCharType="begin"/>
        </w:r>
        <w:r w:rsidR="00906184">
          <w:instrText xml:space="preserve"> INCLUDEPICTURE "https://static.javatpoint.com/htmlpages/images/html-5-email-field-control.png" \* MERGEFORMATINET </w:instrText>
        </w:r>
      </w:ins>
      <w:r>
        <w:fldChar w:fldCharType="separate"/>
      </w:r>
      <w:r>
        <w:pict>
          <v:shape id="_x0000_i1059" type="#_x0000_t75" alt="HTML 5 Email Field Control" style="width:24pt;height:24pt"/>
        </w:pict>
      </w:r>
      <w:ins w:id="167"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68" w:author="Unknown"/>
          <w:rFonts w:ascii="Arial" w:hAnsi="Arial" w:cs="Arial"/>
          <w:b w:val="0"/>
          <w:bCs w:val="0"/>
          <w:color w:val="008000"/>
          <w:sz w:val="20"/>
          <w:szCs w:val="20"/>
        </w:rPr>
      </w:pPr>
      <w:ins w:id="169" w:author="Unknown">
        <w:r>
          <w:rPr>
            <w:rFonts w:ascii="Arial" w:hAnsi="Arial" w:cs="Arial"/>
            <w:b w:val="0"/>
            <w:bCs w:val="0"/>
            <w:color w:val="008000"/>
            <w:sz w:val="20"/>
            <w:szCs w:val="20"/>
          </w:rPr>
          <w:lastRenderedPageBreak/>
          <w:t>Note: If we will not enter the correct email, it will display error like:</w:t>
        </w:r>
      </w:ins>
    </w:p>
    <w:p w:rsidR="00906184" w:rsidRDefault="00BF474A" w:rsidP="00906184">
      <w:pPr>
        <w:rPr>
          <w:ins w:id="170" w:author="Unknown"/>
          <w:rFonts w:ascii="Times New Roman" w:hAnsi="Times New Roman" w:cs="Times New Roman"/>
          <w:sz w:val="24"/>
          <w:szCs w:val="24"/>
        </w:rPr>
      </w:pPr>
      <w:ins w:id="171" w:author="Unknown">
        <w:r>
          <w:fldChar w:fldCharType="begin"/>
        </w:r>
        <w:r w:rsidR="00906184">
          <w:instrText xml:space="preserve"> INCLUDEPICTURE "https://static.javatpoint.com/htmlpages/images/html-5-email-field-control2.png" \* MERGEFORMATINET </w:instrText>
        </w:r>
      </w:ins>
      <w:r>
        <w:fldChar w:fldCharType="separate"/>
      </w:r>
      <w:r>
        <w:pict>
          <v:shape id="_x0000_i1060" type="#_x0000_t75" alt="HTML 5 Email Field Control" style="width:24pt;height:24pt"/>
        </w:pict>
      </w:r>
      <w:ins w:id="172" w:author="Unknown">
        <w:r>
          <w:fldChar w:fldCharType="end"/>
        </w:r>
      </w:ins>
    </w:p>
    <w:p w:rsidR="00906184" w:rsidRDefault="00BF474A" w:rsidP="00906184">
      <w:pPr>
        <w:rPr>
          <w:ins w:id="173" w:author="Unknown"/>
        </w:rPr>
      </w:pPr>
      <w:ins w:id="174" w:author="Unknown">
        <w:r>
          <w:pict>
            <v:rect id="_x0000_i1061" style="width:0;height:.65pt" o:hralign="center" o:hrstd="t" o:hrnoshade="t" o:hr="t" fillcolor="#d4d4d4" stroked="f"/>
          </w:pict>
        </w:r>
      </w:ins>
    </w:p>
    <w:p w:rsidR="00906184" w:rsidRDefault="00906184" w:rsidP="00906184">
      <w:pPr>
        <w:pStyle w:val="Heading2"/>
        <w:shd w:val="clear" w:color="auto" w:fill="FFFFFF"/>
        <w:spacing w:line="312" w:lineRule="atLeast"/>
        <w:rPr>
          <w:ins w:id="175" w:author="Unknown"/>
          <w:rFonts w:ascii="Helvetica" w:hAnsi="Helvetica" w:cs="Helvetica"/>
          <w:b w:val="0"/>
          <w:bCs w:val="0"/>
          <w:color w:val="610B38"/>
          <w:sz w:val="32"/>
          <w:szCs w:val="32"/>
        </w:rPr>
      </w:pPr>
      <w:ins w:id="176" w:author="Unknown">
        <w:r>
          <w:rPr>
            <w:rFonts w:ascii="Helvetica" w:hAnsi="Helvetica" w:cs="Helvetica"/>
            <w:b w:val="0"/>
            <w:bCs w:val="0"/>
            <w:color w:val="610B38"/>
            <w:sz w:val="32"/>
            <w:szCs w:val="32"/>
          </w:rPr>
          <w:t>Radio Button Control</w:t>
        </w:r>
      </w:ins>
    </w:p>
    <w:p w:rsidR="00906184" w:rsidRDefault="00906184" w:rsidP="00906184">
      <w:pPr>
        <w:pStyle w:val="NormalWeb"/>
        <w:shd w:val="clear" w:color="auto" w:fill="FFFFFF"/>
        <w:rPr>
          <w:ins w:id="177" w:author="Unknown"/>
          <w:rFonts w:ascii="Verdana" w:hAnsi="Verdana"/>
          <w:color w:val="000000"/>
          <w:sz w:val="17"/>
          <w:szCs w:val="17"/>
        </w:rPr>
      </w:pPr>
      <w:ins w:id="178" w:author="Unknown">
        <w:r>
          <w:rPr>
            <w:rFonts w:ascii="Verdana" w:hAnsi="Verdana"/>
            <w:color w:val="000000"/>
            <w:sz w:val="17"/>
            <w:szCs w:val="17"/>
          </w:rPr>
          <w:t>The radio button is used to select one option from multiple options. It is used for selection of gender, quiz questions etc.</w:t>
        </w:r>
      </w:ins>
    </w:p>
    <w:p w:rsidR="00906184" w:rsidRDefault="00906184" w:rsidP="00906184">
      <w:pPr>
        <w:pStyle w:val="NormalWeb"/>
        <w:shd w:val="clear" w:color="auto" w:fill="FFFFFF"/>
        <w:rPr>
          <w:ins w:id="179" w:author="Unknown"/>
          <w:rFonts w:ascii="Verdana" w:hAnsi="Verdana"/>
          <w:color w:val="000000"/>
          <w:sz w:val="17"/>
          <w:szCs w:val="17"/>
        </w:rPr>
      </w:pPr>
      <w:ins w:id="180" w:author="Unknown">
        <w:r>
          <w:rPr>
            <w:rFonts w:ascii="Verdana" w:hAnsi="Verdana"/>
            <w:color w:val="000000"/>
            <w:sz w:val="17"/>
            <w:szCs w:val="17"/>
          </w:rPr>
          <w:t>If you use one name for all the radio buttons, only one radio button can be selected at a time.</w:t>
        </w:r>
      </w:ins>
    </w:p>
    <w:p w:rsidR="00906184" w:rsidRDefault="00906184" w:rsidP="00906184">
      <w:pPr>
        <w:pStyle w:val="NormalWeb"/>
        <w:shd w:val="clear" w:color="auto" w:fill="FFFFFF"/>
        <w:rPr>
          <w:ins w:id="181" w:author="Unknown"/>
          <w:rFonts w:ascii="Verdana" w:hAnsi="Verdana"/>
          <w:color w:val="000000"/>
          <w:sz w:val="17"/>
          <w:szCs w:val="17"/>
        </w:rPr>
      </w:pPr>
      <w:ins w:id="182" w:author="Unknown">
        <w:r>
          <w:rPr>
            <w:rFonts w:ascii="Verdana" w:hAnsi="Verdana"/>
            <w:color w:val="000000"/>
            <w:sz w:val="17"/>
            <w:szCs w:val="17"/>
          </w:rPr>
          <w:t>Using radio buttons for multiple options, you can only choose a single option at a time.</w:t>
        </w:r>
      </w:ins>
    </w:p>
    <w:p w:rsidR="00906184" w:rsidRDefault="00906184" w:rsidP="00906184">
      <w:pPr>
        <w:numPr>
          <w:ilvl w:val="0"/>
          <w:numId w:val="17"/>
        </w:numPr>
        <w:shd w:val="clear" w:color="auto" w:fill="FFFFFF"/>
        <w:spacing w:after="0" w:line="272" w:lineRule="atLeast"/>
        <w:ind w:left="0"/>
        <w:rPr>
          <w:ins w:id="183" w:author="Unknown"/>
          <w:rFonts w:ascii="Verdana" w:hAnsi="Verdana"/>
          <w:color w:val="000000"/>
          <w:sz w:val="17"/>
          <w:szCs w:val="17"/>
        </w:rPr>
      </w:pPr>
      <w:ins w:id="18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5" w:author="Unknown"/>
          <w:rFonts w:ascii="Verdana" w:hAnsi="Verdana"/>
          <w:color w:val="000000"/>
          <w:sz w:val="17"/>
          <w:szCs w:val="17"/>
        </w:rPr>
      </w:pPr>
      <w:ins w:id="18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Gender: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7" w:author="Unknown"/>
          <w:rFonts w:ascii="Verdana" w:hAnsi="Verdana"/>
          <w:color w:val="000000"/>
          <w:sz w:val="17"/>
          <w:szCs w:val="17"/>
        </w:rPr>
      </w:pPr>
      <w:ins w:id="18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ins>
    </w:p>
    <w:p w:rsidR="00906184" w:rsidRDefault="00906184" w:rsidP="00906184">
      <w:pPr>
        <w:numPr>
          <w:ilvl w:val="0"/>
          <w:numId w:val="17"/>
        </w:numPr>
        <w:shd w:val="clear" w:color="auto" w:fill="FFFFFF"/>
        <w:spacing w:after="0" w:line="272" w:lineRule="atLeast"/>
        <w:ind w:left="0"/>
        <w:rPr>
          <w:ins w:id="189" w:author="Unknown"/>
          <w:rFonts w:ascii="Verdana" w:hAnsi="Verdana"/>
          <w:color w:val="000000"/>
          <w:sz w:val="17"/>
          <w:szCs w:val="17"/>
        </w:rPr>
      </w:pPr>
      <w:ins w:id="19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91" w:author="Unknown"/>
          <w:rFonts w:ascii="Verdana" w:hAnsi="Verdana"/>
          <w:color w:val="000000"/>
          <w:sz w:val="17"/>
          <w:szCs w:val="17"/>
        </w:rPr>
      </w:pPr>
      <w:ins w:id="19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BF474A" w:rsidP="00906184">
      <w:pPr>
        <w:spacing w:line="240" w:lineRule="auto"/>
        <w:rPr>
          <w:ins w:id="193" w:author="Unknown"/>
          <w:rFonts w:ascii="Times New Roman" w:hAnsi="Times New Roman"/>
          <w:sz w:val="24"/>
          <w:szCs w:val="24"/>
        </w:rPr>
      </w:pPr>
      <w:ins w:id="194" w:author="Unknown">
        <w:r>
          <w:fldChar w:fldCharType="begin"/>
        </w:r>
        <w:r w:rsidR="00906184">
          <w:instrText xml:space="preserve"> INCLUDEPICTURE "https://static.javatpoint.com/htmlpages/images/radio-button-control.png" \* MERGEFORMATINET </w:instrText>
        </w:r>
      </w:ins>
      <w:r>
        <w:fldChar w:fldCharType="separate"/>
      </w:r>
      <w:r>
        <w:pict>
          <v:shape id="_x0000_i1062" type="#_x0000_t75" alt="Radio Button Control" style="width:24pt;height:24pt"/>
        </w:pict>
      </w:r>
      <w:ins w:id="195" w:author="Unknown">
        <w:r>
          <w:fldChar w:fldCharType="end"/>
        </w:r>
      </w:ins>
    </w:p>
    <w:p w:rsidR="00906184" w:rsidRDefault="00BF474A" w:rsidP="00906184">
      <w:pPr>
        <w:rPr>
          <w:ins w:id="196" w:author="Unknown"/>
        </w:rPr>
      </w:pPr>
      <w:ins w:id="197" w:author="Unknown">
        <w:r>
          <w:pict>
            <v:rect id="_x0000_i1063" style="width:0;height:.65pt" o:hralign="center" o:hrstd="t" o:hrnoshade="t" o:hr="t" fillcolor="#d4d4d4" stroked="f"/>
          </w:pict>
        </w:r>
      </w:ins>
    </w:p>
    <w:p w:rsidR="00906184" w:rsidRDefault="00906184" w:rsidP="00906184">
      <w:pPr>
        <w:pStyle w:val="Heading2"/>
        <w:shd w:val="clear" w:color="auto" w:fill="FFFFFF"/>
        <w:spacing w:line="312" w:lineRule="atLeast"/>
        <w:rPr>
          <w:ins w:id="198" w:author="Unknown"/>
          <w:rFonts w:ascii="Helvetica" w:hAnsi="Helvetica" w:cs="Helvetica"/>
          <w:b w:val="0"/>
          <w:bCs w:val="0"/>
          <w:color w:val="610B38"/>
          <w:sz w:val="32"/>
          <w:szCs w:val="32"/>
        </w:rPr>
      </w:pPr>
      <w:ins w:id="199" w:author="Unknown">
        <w:r>
          <w:rPr>
            <w:rFonts w:ascii="Helvetica" w:hAnsi="Helvetica" w:cs="Helvetica"/>
            <w:b w:val="0"/>
            <w:bCs w:val="0"/>
            <w:color w:val="610B38"/>
            <w:sz w:val="32"/>
            <w:szCs w:val="32"/>
          </w:rPr>
          <w:t>Checkbox Control</w:t>
        </w:r>
      </w:ins>
    </w:p>
    <w:p w:rsidR="00906184" w:rsidRDefault="00906184" w:rsidP="00906184">
      <w:pPr>
        <w:pStyle w:val="NormalWeb"/>
        <w:shd w:val="clear" w:color="auto" w:fill="FFFFFF"/>
        <w:rPr>
          <w:ins w:id="200" w:author="Unknown"/>
          <w:rFonts w:ascii="Verdana" w:hAnsi="Verdana"/>
          <w:color w:val="000000"/>
          <w:sz w:val="17"/>
          <w:szCs w:val="17"/>
        </w:rPr>
      </w:pPr>
      <w:ins w:id="201" w:author="Unknown">
        <w:r>
          <w:rPr>
            <w:rFonts w:ascii="Verdana" w:hAnsi="Verdana"/>
            <w:color w:val="000000"/>
            <w:sz w:val="17"/>
            <w:szCs w:val="17"/>
          </w:rPr>
          <w:t>The checkbox control is used to check multiple options from given checkboxes.</w:t>
        </w:r>
      </w:ins>
    </w:p>
    <w:p w:rsidR="00906184" w:rsidRDefault="00906184" w:rsidP="00906184">
      <w:pPr>
        <w:numPr>
          <w:ilvl w:val="0"/>
          <w:numId w:val="18"/>
        </w:numPr>
        <w:shd w:val="clear" w:color="auto" w:fill="FFFFFF"/>
        <w:spacing w:after="0" w:line="272" w:lineRule="atLeast"/>
        <w:ind w:left="0"/>
        <w:rPr>
          <w:ins w:id="202" w:author="Unknown"/>
          <w:rFonts w:ascii="Verdana" w:hAnsi="Verdana"/>
          <w:color w:val="000000"/>
          <w:sz w:val="17"/>
          <w:szCs w:val="17"/>
        </w:rPr>
      </w:pPr>
      <w:ins w:id="2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4" w:author="Unknown"/>
          <w:rFonts w:ascii="Verdana" w:hAnsi="Verdana"/>
          <w:color w:val="000000"/>
          <w:sz w:val="17"/>
          <w:szCs w:val="17"/>
        </w:rPr>
      </w:pPr>
      <w:ins w:id="205" w:author="Unknown">
        <w:r>
          <w:rPr>
            <w:rFonts w:ascii="Verdana" w:hAnsi="Verdana"/>
            <w:color w:val="000000"/>
            <w:sz w:val="17"/>
            <w:szCs w:val="17"/>
            <w:bdr w:val="none" w:sz="0" w:space="0" w:color="auto" w:frame="1"/>
          </w:rPr>
          <w:t>Hobby: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6" w:author="Unknown"/>
          <w:rFonts w:ascii="Verdana" w:hAnsi="Verdana"/>
          <w:color w:val="000000"/>
          <w:sz w:val="17"/>
          <w:szCs w:val="17"/>
        </w:rPr>
      </w:pPr>
      <w:ins w:id="2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8" w:author="Unknown"/>
          <w:rFonts w:ascii="Verdana" w:hAnsi="Verdana"/>
          <w:color w:val="000000"/>
          <w:sz w:val="17"/>
          <w:szCs w:val="17"/>
        </w:rPr>
      </w:pPr>
      <w:ins w:id="2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0" w:author="Unknown"/>
          <w:rFonts w:ascii="Verdana" w:hAnsi="Verdana"/>
          <w:color w:val="000000"/>
          <w:sz w:val="17"/>
          <w:szCs w:val="17"/>
        </w:rPr>
      </w:pPr>
      <w:ins w:id="21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2" w:author="Unknown"/>
          <w:rFonts w:ascii="Verdana" w:hAnsi="Verdana"/>
          <w:color w:val="000000"/>
          <w:sz w:val="17"/>
          <w:szCs w:val="17"/>
        </w:rPr>
      </w:pPr>
      <w:ins w:id="21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4" w:author="Unknown"/>
          <w:rFonts w:ascii="Verdana" w:hAnsi="Verdana"/>
          <w:color w:val="000000"/>
          <w:sz w:val="17"/>
          <w:szCs w:val="17"/>
        </w:rPr>
      </w:pPr>
      <w:ins w:id="21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6" w:author="Unknown"/>
          <w:rFonts w:ascii="Verdana" w:hAnsi="Verdana"/>
          <w:color w:val="000000"/>
          <w:sz w:val="17"/>
          <w:szCs w:val="17"/>
        </w:rPr>
      </w:pPr>
      <w:ins w:id="21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Hockey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8" w:author="Unknown"/>
          <w:rFonts w:ascii="Verdana" w:hAnsi="Verdana"/>
          <w:color w:val="000000"/>
          <w:sz w:val="17"/>
          <w:szCs w:val="17"/>
        </w:rPr>
      </w:pPr>
      <w:ins w:id="2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220" w:author="Unknown"/>
          <w:rFonts w:ascii="Arial" w:hAnsi="Arial" w:cs="Arial"/>
          <w:b w:val="0"/>
          <w:bCs w:val="0"/>
          <w:color w:val="008000"/>
          <w:sz w:val="20"/>
          <w:szCs w:val="20"/>
        </w:rPr>
      </w:pPr>
      <w:ins w:id="221" w:author="Unknown">
        <w:r>
          <w:rPr>
            <w:rFonts w:ascii="Arial" w:hAnsi="Arial" w:cs="Arial"/>
            <w:b w:val="0"/>
            <w:bCs w:val="0"/>
            <w:color w:val="008000"/>
            <w:sz w:val="20"/>
            <w:szCs w:val="20"/>
          </w:rPr>
          <w:t>Note: These are similar to radio button except it can choose multiple options at a time and radio button can select one button at a time, and its display.</w:t>
        </w:r>
      </w:ins>
    </w:p>
    <w:p w:rsidR="00906184" w:rsidRDefault="00906184" w:rsidP="00906184">
      <w:pPr>
        <w:pStyle w:val="NormalWeb"/>
        <w:shd w:val="clear" w:color="auto" w:fill="FFFFFF"/>
        <w:rPr>
          <w:ins w:id="222" w:author="Unknown"/>
          <w:rFonts w:ascii="Verdana" w:hAnsi="Verdana"/>
          <w:color w:val="000000"/>
          <w:sz w:val="17"/>
          <w:szCs w:val="17"/>
        </w:rPr>
      </w:pPr>
      <w:ins w:id="223" w:author="Unknown">
        <w:r>
          <w:rPr>
            <w:rStyle w:val="Strong"/>
            <w:rFonts w:ascii="Verdana" w:hAnsi="Verdana"/>
            <w:color w:val="000000"/>
            <w:sz w:val="17"/>
            <w:szCs w:val="17"/>
          </w:rPr>
          <w:t>Output:</w:t>
        </w:r>
      </w:ins>
    </w:p>
    <w:p w:rsidR="00906184" w:rsidRDefault="00BF474A" w:rsidP="00906184">
      <w:pPr>
        <w:rPr>
          <w:ins w:id="224" w:author="Unknown"/>
          <w:rFonts w:ascii="Times New Roman" w:hAnsi="Times New Roman"/>
          <w:sz w:val="24"/>
          <w:szCs w:val="24"/>
        </w:rPr>
      </w:pPr>
      <w:ins w:id="225" w:author="Unknown">
        <w:r>
          <w:fldChar w:fldCharType="begin"/>
        </w:r>
        <w:r w:rsidR="00906184">
          <w:instrText xml:space="preserve"> INCLUDEPICTURE "https://static.javatpoint.com/htmlpages/images/checkbox-control.png" \* MERGEFORMATINET </w:instrText>
        </w:r>
      </w:ins>
      <w:r>
        <w:fldChar w:fldCharType="separate"/>
      </w:r>
      <w:r>
        <w:pict>
          <v:shape id="_x0000_i1064" type="#_x0000_t75" alt="Checkbox Control" style="width:24pt;height:24pt"/>
        </w:pict>
      </w:r>
      <w:ins w:id="226" w:author="Unknown">
        <w:r>
          <w:fldChar w:fldCharType="end"/>
        </w:r>
      </w:ins>
    </w:p>
    <w:p w:rsidR="00906184" w:rsidRDefault="00BF474A" w:rsidP="00906184">
      <w:pPr>
        <w:rPr>
          <w:ins w:id="227" w:author="Unknown"/>
        </w:rPr>
      </w:pPr>
      <w:ins w:id="228" w:author="Unknown">
        <w:r>
          <w:pict>
            <v:rect id="_x0000_i1065" style="width:0;height:.65pt" o:hralign="center" o:hrstd="t" o:hrnoshade="t" o:hr="t" fillcolor="#d4d4d4" stroked="f"/>
          </w:pict>
        </w:r>
      </w:ins>
    </w:p>
    <w:p w:rsidR="00906184" w:rsidRDefault="00906184" w:rsidP="00906184">
      <w:pPr>
        <w:pStyle w:val="Heading2"/>
        <w:shd w:val="clear" w:color="auto" w:fill="FFFFFF"/>
        <w:spacing w:line="312" w:lineRule="atLeast"/>
        <w:rPr>
          <w:ins w:id="229" w:author="Unknown"/>
          <w:rFonts w:ascii="Helvetica" w:hAnsi="Helvetica" w:cs="Helvetica"/>
          <w:b w:val="0"/>
          <w:bCs w:val="0"/>
          <w:color w:val="610B38"/>
          <w:sz w:val="32"/>
          <w:szCs w:val="32"/>
        </w:rPr>
      </w:pPr>
      <w:ins w:id="230" w:author="Unknown">
        <w:r>
          <w:rPr>
            <w:rFonts w:ascii="Helvetica" w:hAnsi="Helvetica" w:cs="Helvetica"/>
            <w:b w:val="0"/>
            <w:bCs w:val="0"/>
            <w:color w:val="610B38"/>
            <w:sz w:val="32"/>
            <w:szCs w:val="32"/>
          </w:rPr>
          <w:lastRenderedPageBreak/>
          <w:t>Submit button control</w:t>
        </w:r>
      </w:ins>
    </w:p>
    <w:p w:rsidR="00906184" w:rsidRDefault="00906184" w:rsidP="00906184">
      <w:pPr>
        <w:pStyle w:val="NormalWeb"/>
        <w:shd w:val="clear" w:color="auto" w:fill="FFFFFF"/>
        <w:rPr>
          <w:ins w:id="231" w:author="Unknown"/>
          <w:rFonts w:ascii="Verdana" w:hAnsi="Verdana"/>
          <w:color w:val="000000"/>
          <w:sz w:val="17"/>
          <w:szCs w:val="17"/>
        </w:rPr>
      </w:pPr>
      <w:ins w:id="232" w:author="Unknown">
        <w:r>
          <w:rPr>
            <w:rFonts w:ascii="Verdana" w:hAnsi="Verdana"/>
            <w:color w:val="000000"/>
            <w:sz w:val="17"/>
            <w:szCs w:val="17"/>
          </w:rPr>
          <w:t>HTML </w:t>
        </w:r>
        <w:r>
          <w:rPr>
            <w:rStyle w:val="Strong"/>
            <w:rFonts w:ascii="Verdana" w:hAnsi="Verdana"/>
            <w:color w:val="000000"/>
            <w:sz w:val="17"/>
            <w:szCs w:val="17"/>
          </w:rPr>
          <w:t>&lt;input type="submit"&gt;</w:t>
        </w:r>
        <w:r>
          <w:rPr>
            <w:rFonts w:ascii="Verdana" w:hAnsi="Verdana"/>
            <w:color w:val="000000"/>
            <w:sz w:val="17"/>
            <w:szCs w:val="17"/>
          </w:rPr>
          <w:t> are used to add a submit button on web page. When user clicks on submit button, then form get submit to the server.</w:t>
        </w:r>
      </w:ins>
    </w:p>
    <w:p w:rsidR="00906184" w:rsidRDefault="00906184" w:rsidP="00906184">
      <w:pPr>
        <w:pStyle w:val="NormalWeb"/>
        <w:shd w:val="clear" w:color="auto" w:fill="FFFFFF"/>
        <w:rPr>
          <w:ins w:id="233" w:author="Unknown"/>
          <w:rFonts w:ascii="Verdana" w:hAnsi="Verdana"/>
          <w:color w:val="000000"/>
          <w:sz w:val="17"/>
          <w:szCs w:val="17"/>
        </w:rPr>
      </w:pPr>
      <w:ins w:id="234" w:author="Unknown">
        <w:r>
          <w:rPr>
            <w:rFonts w:ascii="Verdana" w:hAnsi="Verdana"/>
            <w:color w:val="000000"/>
            <w:sz w:val="17"/>
            <w:szCs w:val="17"/>
          </w:rPr>
          <w:t>Syntax:</w:t>
        </w:r>
      </w:ins>
    </w:p>
    <w:p w:rsidR="00906184" w:rsidRDefault="00906184" w:rsidP="00906184">
      <w:pPr>
        <w:numPr>
          <w:ilvl w:val="0"/>
          <w:numId w:val="19"/>
        </w:numPr>
        <w:shd w:val="clear" w:color="auto" w:fill="FFFFFF"/>
        <w:spacing w:after="0" w:line="272" w:lineRule="atLeast"/>
        <w:ind w:left="0"/>
        <w:rPr>
          <w:ins w:id="235" w:author="Unknown"/>
          <w:rFonts w:ascii="Verdana" w:hAnsi="Verdana"/>
          <w:color w:val="000000"/>
          <w:sz w:val="17"/>
          <w:szCs w:val="17"/>
        </w:rPr>
      </w:pPr>
      <w:ins w:id="23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37" w:author="Unknown"/>
          <w:rFonts w:ascii="Verdana" w:hAnsi="Verdana"/>
          <w:color w:val="000000"/>
          <w:sz w:val="17"/>
          <w:szCs w:val="17"/>
        </w:rPr>
      </w:pPr>
      <w:ins w:id="238" w:author="Unknown">
        <w:r>
          <w:rPr>
            <w:rFonts w:ascii="Verdana" w:hAnsi="Verdana"/>
            <w:color w:val="000000"/>
            <w:sz w:val="17"/>
            <w:szCs w:val="17"/>
          </w:rPr>
          <w:t>The type = submit , specifying that it is a submit button</w:t>
        </w:r>
      </w:ins>
    </w:p>
    <w:p w:rsidR="00906184" w:rsidRDefault="00906184" w:rsidP="00906184">
      <w:pPr>
        <w:pStyle w:val="NormalWeb"/>
        <w:shd w:val="clear" w:color="auto" w:fill="FFFFFF"/>
        <w:rPr>
          <w:ins w:id="239" w:author="Unknown"/>
          <w:rFonts w:ascii="Verdana" w:hAnsi="Verdana"/>
          <w:color w:val="000000"/>
          <w:sz w:val="17"/>
          <w:szCs w:val="17"/>
        </w:rPr>
      </w:pPr>
      <w:ins w:id="240" w:author="Unknown">
        <w:r>
          <w:rPr>
            <w:rFonts w:ascii="Verdana" w:hAnsi="Verdana"/>
            <w:color w:val="000000"/>
            <w:sz w:val="17"/>
            <w:szCs w:val="17"/>
          </w:rPr>
          <w:t>The value attribute can be anything which we write on button on web page.</w:t>
        </w:r>
      </w:ins>
    </w:p>
    <w:p w:rsidR="00906184" w:rsidRDefault="00906184" w:rsidP="00906184">
      <w:pPr>
        <w:pStyle w:val="NormalWeb"/>
        <w:shd w:val="clear" w:color="auto" w:fill="FFFFFF"/>
        <w:rPr>
          <w:ins w:id="241" w:author="Unknown"/>
          <w:rFonts w:ascii="Verdana" w:hAnsi="Verdana"/>
          <w:color w:val="000000"/>
          <w:sz w:val="17"/>
          <w:szCs w:val="17"/>
        </w:rPr>
      </w:pPr>
      <w:ins w:id="242" w:author="Unknown">
        <w:r>
          <w:rPr>
            <w:rFonts w:ascii="Verdana" w:hAnsi="Verdana"/>
            <w:color w:val="000000"/>
            <w:sz w:val="17"/>
            <w:szCs w:val="17"/>
          </w:rPr>
          <w:t>The name attribute can be omit here.</w:t>
        </w:r>
      </w:ins>
    </w:p>
    <w:p w:rsidR="00906184" w:rsidRDefault="00906184" w:rsidP="00906184">
      <w:pPr>
        <w:pStyle w:val="NormalWeb"/>
        <w:shd w:val="clear" w:color="auto" w:fill="FFFFFF"/>
        <w:rPr>
          <w:ins w:id="243" w:author="Unknown"/>
          <w:rFonts w:ascii="Verdana" w:hAnsi="Verdana"/>
          <w:color w:val="000000"/>
          <w:sz w:val="17"/>
          <w:szCs w:val="17"/>
        </w:rPr>
      </w:pPr>
      <w:ins w:id="244" w:author="Unknown">
        <w:r>
          <w:rPr>
            <w:rStyle w:val="Strong"/>
            <w:rFonts w:ascii="Verdana" w:hAnsi="Verdana"/>
            <w:color w:val="000000"/>
            <w:sz w:val="17"/>
            <w:szCs w:val="17"/>
          </w:rPr>
          <w:t>Example:</w:t>
        </w:r>
      </w:ins>
    </w:p>
    <w:p w:rsidR="00906184" w:rsidRDefault="00906184" w:rsidP="00906184">
      <w:pPr>
        <w:numPr>
          <w:ilvl w:val="0"/>
          <w:numId w:val="20"/>
        </w:numPr>
        <w:shd w:val="clear" w:color="auto" w:fill="FFFFFF"/>
        <w:spacing w:after="0" w:line="272" w:lineRule="atLeast"/>
        <w:ind w:left="0"/>
        <w:rPr>
          <w:ins w:id="245" w:author="Unknown"/>
          <w:rFonts w:ascii="Verdana" w:hAnsi="Verdana"/>
          <w:color w:val="000000"/>
          <w:sz w:val="17"/>
          <w:szCs w:val="17"/>
        </w:rPr>
      </w:pPr>
      <w:ins w:id="24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7" w:author="Unknown"/>
          <w:rFonts w:ascii="Verdana" w:hAnsi="Verdana"/>
          <w:color w:val="000000"/>
          <w:sz w:val="17"/>
          <w:szCs w:val="17"/>
        </w:rPr>
      </w:pPr>
      <w:ins w:id="2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9" w:author="Unknown"/>
          <w:rFonts w:ascii="Verdana" w:hAnsi="Verdana"/>
          <w:color w:val="000000"/>
          <w:sz w:val="17"/>
          <w:szCs w:val="17"/>
        </w:rPr>
      </w:pPr>
      <w:ins w:id="2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1" w:author="Unknown"/>
          <w:rFonts w:ascii="Verdana" w:hAnsi="Verdana"/>
          <w:color w:val="000000"/>
          <w:sz w:val="17"/>
          <w:szCs w:val="17"/>
        </w:rPr>
      </w:pPr>
      <w:ins w:id="2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3" w:author="Unknown"/>
          <w:rFonts w:ascii="Verdana" w:hAnsi="Verdana"/>
          <w:color w:val="000000"/>
          <w:sz w:val="17"/>
          <w:szCs w:val="17"/>
        </w:rPr>
      </w:pPr>
      <w:ins w:id="2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5" w:author="Unknown"/>
          <w:rFonts w:ascii="Verdana" w:hAnsi="Verdana"/>
          <w:color w:val="000000"/>
          <w:sz w:val="17"/>
          <w:szCs w:val="17"/>
        </w:rPr>
      </w:pPr>
      <w:ins w:id="2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7" w:author="Unknown"/>
          <w:rFonts w:ascii="Verdana" w:hAnsi="Verdana"/>
          <w:color w:val="000000"/>
          <w:sz w:val="17"/>
          <w:szCs w:val="17"/>
        </w:rPr>
      </w:pPr>
      <w:ins w:id="258"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59" w:author="Unknown"/>
          <w:rFonts w:ascii="Verdana" w:hAnsi="Verdana"/>
          <w:color w:val="000000"/>
          <w:sz w:val="17"/>
          <w:szCs w:val="17"/>
        </w:rPr>
      </w:pPr>
      <w:ins w:id="260" w:author="Unknown">
        <w:r>
          <w:rPr>
            <w:rStyle w:val="Strong"/>
            <w:rFonts w:ascii="Verdana" w:hAnsi="Verdana"/>
            <w:color w:val="000000"/>
            <w:sz w:val="17"/>
            <w:szCs w:val="17"/>
          </w:rPr>
          <w:t>Output:</w:t>
        </w:r>
      </w:ins>
    </w:p>
    <w:p w:rsidR="00906184" w:rsidRDefault="00BF474A" w:rsidP="00906184">
      <w:pPr>
        <w:rPr>
          <w:ins w:id="261" w:author="Unknown"/>
          <w:rFonts w:ascii="Times New Roman" w:hAnsi="Times New Roman"/>
          <w:sz w:val="24"/>
          <w:szCs w:val="24"/>
        </w:rPr>
      </w:pPr>
      <w:ins w:id="262" w:author="Unknown">
        <w:r>
          <w:fldChar w:fldCharType="begin"/>
        </w:r>
        <w:r w:rsidR="00906184">
          <w:instrText xml:space="preserve"> INCLUDEPICTURE "https://static.javatpoint.com/htmlpages/images/submit-button-control.png" \* MERGEFORMATINET </w:instrText>
        </w:r>
      </w:ins>
      <w:r>
        <w:fldChar w:fldCharType="separate"/>
      </w:r>
      <w:r>
        <w:pict>
          <v:shape id="_x0000_i1066" type="#_x0000_t75" alt="Submit button control" style="width:24pt;height:24pt"/>
        </w:pict>
      </w:r>
      <w:ins w:id="263" w:author="Unknown">
        <w:r>
          <w:fldChar w:fldCharType="end"/>
        </w:r>
      </w:ins>
    </w:p>
    <w:p w:rsidR="00906184" w:rsidRDefault="00BF474A" w:rsidP="00906184">
      <w:pPr>
        <w:rPr>
          <w:ins w:id="264" w:author="Unknown"/>
        </w:rPr>
      </w:pPr>
      <w:ins w:id="265" w:author="Unknown">
        <w:r>
          <w:pict>
            <v:rect id="_x0000_i1067" style="width:0;height:.65pt" o:hralign="center" o:hrstd="t" o:hrnoshade="t" o:hr="t" fillcolor="#d4d4d4" stroked="f"/>
          </w:pict>
        </w:r>
      </w:ins>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2"/>
        <w:shd w:val="clear" w:color="auto" w:fill="FFFFFF"/>
        <w:spacing w:line="312" w:lineRule="atLeast"/>
        <w:rPr>
          <w:ins w:id="266" w:author="Unknown"/>
          <w:rFonts w:ascii="Helvetica" w:hAnsi="Helvetica" w:cs="Helvetica"/>
          <w:b w:val="0"/>
          <w:bCs w:val="0"/>
          <w:color w:val="610B38"/>
          <w:sz w:val="32"/>
          <w:szCs w:val="32"/>
        </w:rPr>
      </w:pPr>
      <w:ins w:id="267" w:author="Unknown">
        <w:r>
          <w:rPr>
            <w:rFonts w:ascii="Helvetica" w:hAnsi="Helvetica" w:cs="Helvetica"/>
            <w:b w:val="0"/>
            <w:bCs w:val="0"/>
            <w:color w:val="610B38"/>
            <w:sz w:val="32"/>
            <w:szCs w:val="32"/>
          </w:rPr>
          <w:t>HTML &lt;fieldset&gt; element:</w:t>
        </w:r>
      </w:ins>
    </w:p>
    <w:p w:rsidR="00906184" w:rsidRDefault="00906184" w:rsidP="00906184">
      <w:pPr>
        <w:pStyle w:val="NormalWeb"/>
        <w:shd w:val="clear" w:color="auto" w:fill="FFFFFF"/>
        <w:rPr>
          <w:ins w:id="268" w:author="Unknown"/>
          <w:rFonts w:ascii="Verdana" w:hAnsi="Verdana"/>
          <w:color w:val="000000"/>
          <w:sz w:val="17"/>
          <w:szCs w:val="17"/>
        </w:rPr>
      </w:pPr>
      <w:ins w:id="269" w:author="Unknown">
        <w:r>
          <w:rPr>
            <w:rFonts w:ascii="Verdana" w:hAnsi="Verdana"/>
            <w:color w:val="000000"/>
            <w:sz w:val="17"/>
            <w:szCs w:val="17"/>
          </w:rPr>
          <w:t>The &lt;fieldset&gt; element in HTML is used to group the related information of a form. This element is used with &lt;legend&gt; element which provide caption for the grouped elements.</w:t>
        </w:r>
      </w:ins>
    </w:p>
    <w:p w:rsidR="00906184" w:rsidRDefault="00906184" w:rsidP="00906184">
      <w:pPr>
        <w:pStyle w:val="NormalWeb"/>
        <w:shd w:val="clear" w:color="auto" w:fill="FFFFFF"/>
        <w:rPr>
          <w:ins w:id="270" w:author="Unknown"/>
          <w:rFonts w:ascii="Verdana" w:hAnsi="Verdana"/>
          <w:color w:val="000000"/>
          <w:sz w:val="17"/>
          <w:szCs w:val="17"/>
        </w:rPr>
      </w:pPr>
      <w:ins w:id="271" w:author="Unknown">
        <w:r>
          <w:rPr>
            <w:rStyle w:val="Strong"/>
            <w:rFonts w:ascii="Verdana" w:hAnsi="Verdana"/>
            <w:color w:val="000000"/>
            <w:sz w:val="17"/>
            <w:szCs w:val="17"/>
          </w:rPr>
          <w:t>Example:</w:t>
        </w:r>
      </w:ins>
    </w:p>
    <w:p w:rsidR="00906184" w:rsidRDefault="00906184" w:rsidP="00906184">
      <w:pPr>
        <w:numPr>
          <w:ilvl w:val="0"/>
          <w:numId w:val="21"/>
        </w:numPr>
        <w:shd w:val="clear" w:color="auto" w:fill="FFFFFF"/>
        <w:spacing w:after="0" w:line="272" w:lineRule="atLeast"/>
        <w:ind w:left="0"/>
        <w:rPr>
          <w:ins w:id="272" w:author="Unknown"/>
          <w:rFonts w:ascii="Verdana" w:hAnsi="Verdana"/>
          <w:color w:val="000000"/>
          <w:sz w:val="17"/>
          <w:szCs w:val="17"/>
        </w:rPr>
      </w:pPr>
      <w:ins w:id="27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4" w:author="Unknown"/>
          <w:rFonts w:ascii="Verdana" w:hAnsi="Verdana"/>
          <w:color w:val="000000"/>
          <w:sz w:val="17"/>
          <w:szCs w:val="17"/>
        </w:rPr>
      </w:pPr>
      <w:ins w:id="27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6" w:author="Unknown"/>
          <w:rFonts w:ascii="Verdana" w:hAnsi="Verdana"/>
          <w:color w:val="000000"/>
          <w:sz w:val="17"/>
          <w:szCs w:val="17"/>
        </w:rPr>
      </w:pPr>
      <w:ins w:id="27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8" w:author="Unknown"/>
          <w:rFonts w:ascii="Verdana" w:hAnsi="Verdana"/>
          <w:color w:val="000000"/>
          <w:sz w:val="17"/>
          <w:szCs w:val="17"/>
        </w:rPr>
      </w:pPr>
      <w:ins w:id="27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0" w:author="Unknown"/>
          <w:rFonts w:ascii="Verdana" w:hAnsi="Verdana"/>
          <w:color w:val="000000"/>
          <w:sz w:val="17"/>
          <w:szCs w:val="17"/>
        </w:rPr>
      </w:pPr>
      <w:ins w:id="28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2" w:author="Unknown"/>
          <w:rFonts w:ascii="Verdana" w:hAnsi="Verdana"/>
          <w:color w:val="000000"/>
          <w:sz w:val="17"/>
          <w:szCs w:val="17"/>
        </w:rPr>
      </w:pPr>
      <w:ins w:id="2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4" w:author="Unknown"/>
          <w:rFonts w:ascii="Verdana" w:hAnsi="Verdana"/>
          <w:color w:val="000000"/>
          <w:sz w:val="17"/>
          <w:szCs w:val="17"/>
        </w:rPr>
      </w:pPr>
      <w:ins w:id="2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6" w:author="Unknown"/>
          <w:rFonts w:ascii="Verdana" w:hAnsi="Verdana"/>
          <w:color w:val="000000"/>
          <w:sz w:val="17"/>
          <w:szCs w:val="17"/>
        </w:rPr>
      </w:pPr>
      <w:ins w:id="2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8" w:author="Unknown"/>
          <w:rFonts w:ascii="Verdana" w:hAnsi="Verdana"/>
          <w:color w:val="000000"/>
          <w:sz w:val="17"/>
          <w:szCs w:val="17"/>
        </w:rPr>
      </w:pPr>
      <w:ins w:id="28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90" w:author="Unknown"/>
          <w:rFonts w:ascii="Verdana" w:hAnsi="Verdana"/>
          <w:color w:val="000000"/>
          <w:sz w:val="17"/>
          <w:szCs w:val="17"/>
        </w:rPr>
      </w:pPr>
      <w:ins w:id="291" w:author="Unknown">
        <w:r>
          <w:rPr>
            <w:rFonts w:ascii="Verdana" w:hAnsi="Verdana"/>
            <w:color w:val="000000"/>
            <w:sz w:val="17"/>
            <w:szCs w:val="17"/>
            <w:bdr w:val="none" w:sz="0" w:space="0" w:color="auto" w:frame="1"/>
          </w:rPr>
          <w:lastRenderedPageBreak/>
          <w:t>lt;/form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92" w:author="Unknown"/>
          <w:rFonts w:ascii="Verdana" w:hAnsi="Verdana"/>
          <w:color w:val="000000"/>
          <w:sz w:val="17"/>
          <w:szCs w:val="17"/>
        </w:rPr>
      </w:pPr>
      <w:ins w:id="293" w:author="Unknown">
        <w:r>
          <w:rPr>
            <w:rStyle w:val="Strong"/>
            <w:rFonts w:ascii="Verdana" w:hAnsi="Verdana"/>
            <w:color w:val="000000"/>
            <w:sz w:val="17"/>
            <w:szCs w:val="17"/>
          </w:rPr>
          <w:t>Output:</w:t>
        </w:r>
      </w:ins>
    </w:p>
    <w:p w:rsidR="00906184" w:rsidRDefault="00BF474A" w:rsidP="00906184">
      <w:pPr>
        <w:rPr>
          <w:ins w:id="294" w:author="Unknown"/>
          <w:rFonts w:ascii="Times New Roman" w:hAnsi="Times New Roman"/>
          <w:sz w:val="24"/>
          <w:szCs w:val="24"/>
        </w:rPr>
      </w:pPr>
      <w:ins w:id="295" w:author="Unknown">
        <w:r>
          <w:fldChar w:fldCharType="begin"/>
        </w:r>
        <w:r w:rsidR="00906184">
          <w:instrText xml:space="preserve"> INCLUDEPICTURE "https://static.javatpoint.com/htmlpages/images/html-fieldset-element.png" \* MERGEFORMATINET </w:instrText>
        </w:r>
      </w:ins>
      <w:r>
        <w:fldChar w:fldCharType="separate"/>
      </w:r>
      <w:r>
        <w:pict>
          <v:shape id="_x0000_i1068" type="#_x0000_t75" alt="HTML fieldset element" style="width:24pt;height:24pt"/>
        </w:pict>
      </w:r>
      <w:ins w:id="296" w:author="Unknown">
        <w:r>
          <w:fldChar w:fldCharType="end"/>
        </w:r>
      </w:ins>
    </w:p>
    <w:p w:rsidR="00906184" w:rsidRDefault="00BF474A" w:rsidP="00906184">
      <w:pPr>
        <w:rPr>
          <w:ins w:id="297" w:author="Unknown"/>
        </w:rPr>
      </w:pPr>
      <w:ins w:id="298" w:author="Unknown">
        <w:r>
          <w:pict>
            <v:rect id="_x0000_i1069" style="width:0;height:.65pt" o:hralign="center" o:hrstd="t" o:hrnoshade="t" o:hr="t" fillcolor="#d4d4d4" stroked="f"/>
          </w:pict>
        </w:r>
      </w:ins>
    </w:p>
    <w:p w:rsidR="00906184" w:rsidRDefault="00906184" w:rsidP="00906184">
      <w:pPr>
        <w:pStyle w:val="Heading2"/>
        <w:shd w:val="clear" w:color="auto" w:fill="FFFFFF"/>
        <w:spacing w:line="312" w:lineRule="atLeast"/>
        <w:rPr>
          <w:ins w:id="299" w:author="Unknown"/>
          <w:rFonts w:ascii="Helvetica" w:hAnsi="Helvetica" w:cs="Helvetica"/>
          <w:b w:val="0"/>
          <w:bCs w:val="0"/>
          <w:color w:val="610B38"/>
          <w:sz w:val="32"/>
          <w:szCs w:val="32"/>
        </w:rPr>
      </w:pPr>
      <w:ins w:id="300"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01" w:author="Unknown"/>
          <w:rFonts w:ascii="Verdana" w:hAnsi="Verdana"/>
          <w:color w:val="000000"/>
          <w:sz w:val="17"/>
          <w:szCs w:val="17"/>
        </w:rPr>
      </w:pPr>
      <w:ins w:id="302" w:author="Unknown">
        <w:r>
          <w:rPr>
            <w:rFonts w:ascii="Verdana" w:hAnsi="Verdana"/>
            <w:color w:val="000000"/>
            <w:sz w:val="17"/>
            <w:szCs w:val="17"/>
          </w:rPr>
          <w:t>Following is the example for a simple form of registration.</w:t>
        </w:r>
      </w:ins>
    </w:p>
    <w:p w:rsidR="00906184" w:rsidRDefault="00906184" w:rsidP="00906184">
      <w:pPr>
        <w:numPr>
          <w:ilvl w:val="0"/>
          <w:numId w:val="22"/>
        </w:numPr>
        <w:shd w:val="clear" w:color="auto" w:fill="FFFFFF"/>
        <w:spacing w:after="0" w:line="272" w:lineRule="atLeast"/>
        <w:ind w:left="0"/>
        <w:rPr>
          <w:ins w:id="303" w:author="Unknown"/>
          <w:rFonts w:ascii="Verdana" w:hAnsi="Verdana"/>
          <w:color w:val="000000"/>
          <w:sz w:val="17"/>
          <w:szCs w:val="17"/>
        </w:rPr>
      </w:pPr>
      <w:ins w:id="304"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5" w:author="Unknown"/>
          <w:rFonts w:ascii="Verdana" w:hAnsi="Verdana"/>
          <w:color w:val="000000"/>
          <w:sz w:val="17"/>
          <w:szCs w:val="17"/>
        </w:rPr>
      </w:pPr>
      <w:ins w:id="30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7" w:author="Unknown"/>
          <w:rFonts w:ascii="Verdana" w:hAnsi="Verdana"/>
          <w:color w:val="000000"/>
          <w:sz w:val="17"/>
          <w:szCs w:val="17"/>
        </w:rPr>
      </w:pPr>
      <w:ins w:id="30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9" w:author="Unknown"/>
          <w:rFonts w:ascii="Verdana" w:hAnsi="Verdana"/>
          <w:color w:val="000000"/>
          <w:sz w:val="17"/>
          <w:szCs w:val="17"/>
        </w:rPr>
      </w:pPr>
      <w:ins w:id="31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1" w:author="Unknown"/>
          <w:rFonts w:ascii="Verdana" w:hAnsi="Verdana"/>
          <w:color w:val="000000"/>
          <w:sz w:val="17"/>
          <w:szCs w:val="17"/>
        </w:rPr>
      </w:pPr>
      <w:ins w:id="31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3" w:author="Unknown"/>
          <w:rFonts w:ascii="Verdana" w:hAnsi="Verdana"/>
          <w:color w:val="000000"/>
          <w:sz w:val="17"/>
          <w:szCs w:val="17"/>
        </w:rPr>
      </w:pPr>
      <w:ins w:id="31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5" w:author="Unknown"/>
          <w:rFonts w:ascii="Verdana" w:hAnsi="Verdana"/>
          <w:color w:val="000000"/>
          <w:sz w:val="17"/>
          <w:szCs w:val="17"/>
        </w:rPr>
      </w:pPr>
      <w:ins w:id="3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Registration form</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7" w:author="Unknown"/>
          <w:rFonts w:ascii="Verdana" w:hAnsi="Verdana"/>
          <w:color w:val="000000"/>
          <w:sz w:val="17"/>
          <w:szCs w:val="17"/>
        </w:rPr>
      </w:pPr>
      <w:ins w:id="3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9" w:author="Unknown"/>
          <w:rFonts w:ascii="Verdana" w:hAnsi="Verdana"/>
          <w:color w:val="000000"/>
          <w:sz w:val="17"/>
          <w:szCs w:val="17"/>
        </w:rPr>
      </w:pPr>
      <w:ins w:id="3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1" w:author="Unknown"/>
          <w:rFonts w:ascii="Verdana" w:hAnsi="Verdana"/>
          <w:color w:val="000000"/>
          <w:sz w:val="17"/>
          <w:szCs w:val="17"/>
        </w:rPr>
      </w:pPr>
      <w:ins w:id="3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personal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3" w:author="Unknown"/>
          <w:rFonts w:ascii="Verdana" w:hAnsi="Verdana"/>
          <w:color w:val="000000"/>
          <w:sz w:val="17"/>
          <w:szCs w:val="17"/>
        </w:rPr>
      </w:pPr>
      <w:ins w:id="3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full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5" w:author="Unknown"/>
          <w:rFonts w:ascii="Verdana" w:hAnsi="Verdana"/>
          <w:color w:val="000000"/>
          <w:sz w:val="17"/>
          <w:szCs w:val="17"/>
        </w:rPr>
      </w:pPr>
      <w:ins w:id="32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7" w:author="Unknown"/>
          <w:rFonts w:ascii="Verdana" w:hAnsi="Verdana"/>
          <w:color w:val="000000"/>
          <w:sz w:val="17"/>
          <w:szCs w:val="17"/>
        </w:rPr>
      </w:pPr>
      <w:ins w:id="32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9" w:author="Unknown"/>
          <w:rFonts w:ascii="Verdana" w:hAnsi="Verdana"/>
          <w:color w:val="000000"/>
          <w:sz w:val="17"/>
          <w:szCs w:val="17"/>
        </w:rPr>
      </w:pPr>
      <w:ins w:id="33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1" w:author="Unknown"/>
          <w:rFonts w:ascii="Verdana" w:hAnsi="Verdana"/>
          <w:color w:val="000000"/>
          <w:sz w:val="17"/>
          <w:szCs w:val="17"/>
        </w:rPr>
      </w:pPr>
      <w:ins w:id="33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3" w:author="Unknown"/>
          <w:rFonts w:ascii="Verdana" w:hAnsi="Verdana"/>
          <w:color w:val="000000"/>
          <w:sz w:val="17"/>
          <w:szCs w:val="17"/>
        </w:rPr>
      </w:pPr>
      <w:ins w:id="33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5" w:author="Unknown"/>
          <w:rFonts w:ascii="Verdana" w:hAnsi="Verdana"/>
          <w:color w:val="000000"/>
          <w:sz w:val="17"/>
          <w:szCs w:val="17"/>
        </w:rPr>
      </w:pPr>
      <w:ins w:id="33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confirm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7" w:author="Unknown"/>
          <w:rFonts w:ascii="Verdana" w:hAnsi="Verdana"/>
          <w:color w:val="000000"/>
          <w:sz w:val="17"/>
          <w:szCs w:val="17"/>
        </w:rPr>
      </w:pPr>
      <w:ins w:id="33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9" w:author="Unknown"/>
          <w:rFonts w:ascii="Verdana" w:hAnsi="Verdana"/>
          <w:color w:val="000000"/>
          <w:sz w:val="17"/>
          <w:szCs w:val="17"/>
        </w:rPr>
      </w:pPr>
      <w:ins w:id="34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1" w:author="Unknown"/>
          <w:rFonts w:ascii="Verdana" w:hAnsi="Verdana"/>
          <w:color w:val="000000"/>
          <w:sz w:val="17"/>
          <w:szCs w:val="17"/>
        </w:rPr>
      </w:pPr>
      <w:ins w:id="34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3" w:author="Unknown"/>
          <w:rFonts w:ascii="Verdana" w:hAnsi="Verdana"/>
          <w:color w:val="000000"/>
          <w:sz w:val="17"/>
          <w:szCs w:val="17"/>
        </w:rPr>
      </w:pPr>
      <w:ins w:id="34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5" w:author="Unknown"/>
          <w:rFonts w:ascii="Verdana" w:hAnsi="Verdana"/>
          <w:color w:val="000000"/>
          <w:sz w:val="17"/>
          <w:szCs w:val="17"/>
        </w:rPr>
      </w:pPr>
      <w:ins w:id="34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others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7" w:author="Unknown"/>
          <w:rFonts w:ascii="Verdana" w:hAnsi="Verdana"/>
          <w:color w:val="000000"/>
          <w:sz w:val="17"/>
          <w:szCs w:val="17"/>
        </w:rPr>
      </w:pPr>
      <w:ins w:id="3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9" w:author="Unknown"/>
          <w:rFonts w:ascii="Verdana" w:hAnsi="Verdana"/>
          <w:color w:val="000000"/>
          <w:sz w:val="17"/>
          <w:szCs w:val="17"/>
        </w:rPr>
      </w:pPr>
      <w:ins w:id="3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1" w:author="Unknown"/>
          <w:rFonts w:ascii="Verdana" w:hAnsi="Verdana"/>
          <w:color w:val="000000"/>
          <w:sz w:val="17"/>
          <w:szCs w:val="17"/>
        </w:rPr>
      </w:pPr>
      <w:ins w:id="3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"sign-up"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3" w:author="Unknown"/>
          <w:rFonts w:ascii="Verdana" w:hAnsi="Verdana"/>
          <w:color w:val="000000"/>
          <w:sz w:val="17"/>
          <w:szCs w:val="17"/>
        </w:rPr>
      </w:pPr>
      <w:ins w:id="3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5" w:author="Unknown"/>
          <w:rFonts w:ascii="Verdana" w:hAnsi="Verdana"/>
          <w:color w:val="000000"/>
          <w:sz w:val="17"/>
          <w:szCs w:val="17"/>
        </w:rPr>
      </w:pPr>
      <w:ins w:id="3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7" w:author="Unknown"/>
          <w:rFonts w:ascii="Verdana" w:hAnsi="Verdana"/>
          <w:color w:val="000000"/>
          <w:sz w:val="17"/>
          <w:szCs w:val="17"/>
        </w:rPr>
      </w:pPr>
      <w:ins w:id="3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9" w:author="Unknown"/>
          <w:rFonts w:ascii="Verdana" w:hAnsi="Verdana"/>
          <w:color w:val="000000"/>
          <w:sz w:val="17"/>
          <w:szCs w:val="17"/>
        </w:rPr>
      </w:pPr>
      <w:ins w:id="360"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BF474A" w:rsidP="00906184">
      <w:pPr>
        <w:spacing w:line="240" w:lineRule="auto"/>
        <w:rPr>
          <w:ins w:id="361" w:author="Unknown"/>
          <w:rFonts w:ascii="Times New Roman" w:hAnsi="Times New Roman"/>
          <w:sz w:val="24"/>
          <w:szCs w:val="24"/>
        </w:rPr>
      </w:pPr>
      <w:ins w:id="362" w:author="Unknown">
        <w:r>
          <w:rPr>
            <w:rStyle w:val="testit"/>
            <w:rFonts w:ascii="Verdana" w:hAnsi="Verdana"/>
            <w:color w:val="000000"/>
            <w:sz w:val="17"/>
            <w:szCs w:val="17"/>
            <w:shd w:val="clear" w:color="auto" w:fill="FFFFFF"/>
          </w:rPr>
          <w:fldChar w:fldCharType="begin"/>
        </w:r>
        <w:r w:rsidR="00906184">
          <w:rPr>
            <w:rStyle w:val="testit"/>
            <w:rFonts w:ascii="Verdana" w:hAnsi="Verdana"/>
            <w:color w:val="000000"/>
            <w:sz w:val="17"/>
            <w:szCs w:val="17"/>
            <w:shd w:val="clear" w:color="auto" w:fill="FFFFFF"/>
          </w:rPr>
          <w:instrText xml:space="preserve"> HYPERLINK "http://www.javatpoint.com/oprweb/test.jsp?filename=htmlform2" \t "_blank" </w:instrText>
        </w:r>
        <w:r>
          <w:rPr>
            <w:rStyle w:val="testit"/>
            <w:rFonts w:ascii="Verdana" w:hAnsi="Verdana"/>
            <w:color w:val="000000"/>
            <w:sz w:val="17"/>
            <w:szCs w:val="17"/>
            <w:shd w:val="clear" w:color="auto" w:fill="FFFFFF"/>
          </w:rPr>
          <w:fldChar w:fldCharType="separate"/>
        </w:r>
        <w:r w:rsidR="00906184">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6184" w:rsidRDefault="00906184" w:rsidP="00906184">
      <w:pPr>
        <w:pStyle w:val="NormalWeb"/>
        <w:shd w:val="clear" w:color="auto" w:fill="FFFFFF"/>
        <w:rPr>
          <w:ins w:id="363" w:author="Unknown"/>
          <w:rFonts w:ascii="Verdana" w:hAnsi="Verdana"/>
          <w:color w:val="000000"/>
          <w:sz w:val="17"/>
          <w:szCs w:val="17"/>
        </w:rPr>
      </w:pPr>
      <w:ins w:id="364" w:author="Unknown">
        <w:r>
          <w:rPr>
            <w:rStyle w:val="Strong"/>
            <w:rFonts w:ascii="Verdana" w:hAnsi="Verdana"/>
            <w:color w:val="000000"/>
            <w:sz w:val="17"/>
            <w:szCs w:val="17"/>
          </w:rPr>
          <w:t>Output:</w:t>
        </w:r>
      </w:ins>
    </w:p>
    <w:p w:rsidR="00906184" w:rsidRDefault="00BF474A" w:rsidP="00906184">
      <w:pPr>
        <w:rPr>
          <w:ins w:id="365" w:author="Unknown"/>
          <w:rFonts w:ascii="Times New Roman" w:hAnsi="Times New Roman"/>
          <w:sz w:val="24"/>
          <w:szCs w:val="24"/>
        </w:rPr>
      </w:pPr>
      <w:ins w:id="366" w:author="Unknown">
        <w:r>
          <w:fldChar w:fldCharType="begin"/>
        </w:r>
        <w:r w:rsidR="00906184">
          <w:instrText xml:space="preserve"> INCLUDEPICTURE "https://static.javatpoint.com/htmlpages/images/html-form-example.png" \* MERGEFORMATINET </w:instrText>
        </w:r>
      </w:ins>
      <w:r>
        <w:fldChar w:fldCharType="separate"/>
      </w:r>
      <w:r>
        <w:pict>
          <v:shape id="_x0000_i1070" type="#_x0000_t75" alt="HTML Form Example" style="width:24pt;height:24pt"/>
        </w:pict>
      </w:r>
      <w:ins w:id="367" w:author="Unknown">
        <w:r>
          <w:fldChar w:fldCharType="end"/>
        </w:r>
      </w:ins>
    </w:p>
    <w:p w:rsidR="00906184" w:rsidRDefault="00BF474A" w:rsidP="00906184">
      <w:pPr>
        <w:rPr>
          <w:ins w:id="368" w:author="Unknown"/>
        </w:rPr>
      </w:pPr>
      <w:ins w:id="369" w:author="Unknown">
        <w:r>
          <w:pict>
            <v:rect id="_x0000_i1071" style="width:0;height:.65pt" o:hralign="center" o:hrstd="t" o:hrnoshade="t" o:hr="t" fillcolor="#d4d4d4" stroked="f"/>
          </w:pict>
        </w:r>
      </w:ins>
    </w:p>
    <w:p w:rsidR="00906184" w:rsidRDefault="00906184" w:rsidP="00906184">
      <w:pPr>
        <w:pStyle w:val="Heading2"/>
        <w:shd w:val="clear" w:color="auto" w:fill="FFFFFF"/>
        <w:spacing w:line="312" w:lineRule="atLeast"/>
        <w:rPr>
          <w:ins w:id="370" w:author="Unknown"/>
          <w:rFonts w:ascii="Helvetica" w:hAnsi="Helvetica" w:cs="Helvetica"/>
          <w:b w:val="0"/>
          <w:bCs w:val="0"/>
          <w:color w:val="610B38"/>
          <w:sz w:val="32"/>
          <w:szCs w:val="32"/>
        </w:rPr>
      </w:pPr>
      <w:ins w:id="371" w:author="Unknown">
        <w:r>
          <w:rPr>
            <w:rFonts w:ascii="Helvetica" w:hAnsi="Helvetica" w:cs="Helvetica"/>
            <w:b w:val="0"/>
            <w:bCs w:val="0"/>
            <w:color w:val="610B38"/>
            <w:sz w:val="32"/>
            <w:szCs w:val="32"/>
          </w:rPr>
          <w:lastRenderedPageBreak/>
          <w:t>HTML Form Example</w:t>
        </w:r>
      </w:ins>
    </w:p>
    <w:p w:rsidR="00906184" w:rsidRDefault="00906184" w:rsidP="00906184">
      <w:pPr>
        <w:pStyle w:val="NormalWeb"/>
        <w:shd w:val="clear" w:color="auto" w:fill="FFFFFF"/>
        <w:rPr>
          <w:ins w:id="372" w:author="Unknown"/>
          <w:rFonts w:ascii="Verdana" w:hAnsi="Verdana"/>
          <w:color w:val="000000"/>
          <w:sz w:val="17"/>
          <w:szCs w:val="17"/>
        </w:rPr>
      </w:pPr>
      <w:ins w:id="373" w:author="Unknown">
        <w:r>
          <w:rPr>
            <w:rFonts w:ascii="Verdana" w:hAnsi="Verdana"/>
            <w:color w:val="000000"/>
            <w:sz w:val="17"/>
            <w:szCs w:val="17"/>
          </w:rPr>
          <w:t>Let's see a simple example of creating HTML form.</w:t>
        </w:r>
      </w:ins>
    </w:p>
    <w:p w:rsidR="00906184" w:rsidRDefault="00906184" w:rsidP="00906184">
      <w:pPr>
        <w:numPr>
          <w:ilvl w:val="0"/>
          <w:numId w:val="23"/>
        </w:numPr>
        <w:shd w:val="clear" w:color="auto" w:fill="FFFFFF"/>
        <w:spacing w:after="0" w:line="272" w:lineRule="atLeast"/>
        <w:ind w:left="0"/>
        <w:rPr>
          <w:ins w:id="374" w:author="Unknown"/>
          <w:rFonts w:ascii="Verdana" w:hAnsi="Verdana"/>
          <w:color w:val="000000"/>
          <w:sz w:val="17"/>
          <w:szCs w:val="17"/>
        </w:rPr>
      </w:pPr>
      <w:ins w:id="37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6" w:author="Unknown"/>
          <w:rFonts w:ascii="Verdana" w:hAnsi="Verdana"/>
          <w:color w:val="000000"/>
          <w:sz w:val="17"/>
          <w:szCs w:val="17"/>
        </w:rPr>
      </w:pPr>
      <w:ins w:id="3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8" w:author="Unknown"/>
          <w:rFonts w:ascii="Verdana" w:hAnsi="Verdana"/>
          <w:color w:val="000000"/>
          <w:sz w:val="17"/>
          <w:szCs w:val="17"/>
        </w:rPr>
      </w:pPr>
      <w:ins w:id="3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0" w:author="Unknown"/>
          <w:rFonts w:ascii="Verdana" w:hAnsi="Verdana"/>
          <w:color w:val="000000"/>
          <w:sz w:val="17"/>
          <w:szCs w:val="17"/>
        </w:rPr>
      </w:pPr>
      <w:ins w:id="3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2" w:author="Unknown"/>
          <w:rFonts w:ascii="Verdana" w:hAnsi="Verdana"/>
          <w:color w:val="000000"/>
          <w:sz w:val="17"/>
          <w:szCs w:val="17"/>
        </w:rPr>
      </w:pPr>
      <w:ins w:id="38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4" w:author="Unknown"/>
          <w:rFonts w:ascii="Verdana" w:hAnsi="Verdana"/>
          <w:color w:val="000000"/>
          <w:sz w:val="17"/>
          <w:szCs w:val="17"/>
        </w:rPr>
      </w:pPr>
      <w:ins w:id="3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6" w:author="Unknown"/>
          <w:rFonts w:ascii="Verdana" w:hAnsi="Verdana"/>
          <w:color w:val="000000"/>
          <w:sz w:val="17"/>
          <w:szCs w:val="17"/>
        </w:rPr>
      </w:pPr>
      <w:ins w:id="3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8" w:author="Unknown"/>
          <w:rFonts w:ascii="Verdana" w:hAnsi="Verdana"/>
          <w:color w:val="000000"/>
          <w:sz w:val="17"/>
          <w:szCs w:val="17"/>
        </w:rPr>
      </w:pPr>
      <w:ins w:id="38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0" w:author="Unknown"/>
          <w:rFonts w:ascii="Verdana" w:hAnsi="Verdana"/>
          <w:color w:val="000000"/>
          <w:sz w:val="17"/>
          <w:szCs w:val="17"/>
        </w:rPr>
      </w:pPr>
      <w:ins w:id="3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2" w:author="Unknown"/>
          <w:rFonts w:ascii="Verdana" w:hAnsi="Verdana"/>
          <w:color w:val="000000"/>
          <w:sz w:val="17"/>
          <w:szCs w:val="17"/>
        </w:rPr>
      </w:pPr>
      <w:ins w:id="39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4" w:author="Unknown"/>
          <w:rFonts w:ascii="Verdana" w:hAnsi="Verdana"/>
          <w:color w:val="000000"/>
          <w:sz w:val="17"/>
          <w:szCs w:val="17"/>
        </w:rPr>
      </w:pPr>
      <w:ins w:id="3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6" w:author="Unknown"/>
          <w:rFonts w:ascii="Verdana" w:hAnsi="Verdana"/>
          <w:color w:val="000000"/>
          <w:sz w:val="17"/>
          <w:szCs w:val="17"/>
        </w:rPr>
      </w:pPr>
      <w:ins w:id="39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8" w:author="Unknown"/>
          <w:rFonts w:ascii="Verdana" w:hAnsi="Verdana"/>
          <w:color w:val="000000"/>
          <w:sz w:val="17"/>
          <w:szCs w:val="17"/>
        </w:rPr>
      </w:pPr>
      <w:ins w:id="39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0" w:author="Unknown"/>
          <w:rFonts w:ascii="Verdana" w:hAnsi="Verdana"/>
          <w:color w:val="000000"/>
          <w:sz w:val="17"/>
          <w:szCs w:val="17"/>
        </w:rPr>
      </w:pPr>
      <w:ins w:id="401" w:author="Unknown">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2" w:author="Unknown"/>
          <w:rFonts w:ascii="Verdana" w:hAnsi="Verdana"/>
          <w:color w:val="000000"/>
          <w:sz w:val="17"/>
          <w:szCs w:val="17"/>
        </w:rPr>
      </w:pPr>
      <w:ins w:id="4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4" w:author="Unknown"/>
          <w:rFonts w:ascii="Verdana" w:hAnsi="Verdana"/>
          <w:color w:val="000000"/>
          <w:sz w:val="17"/>
          <w:szCs w:val="17"/>
        </w:rPr>
      </w:pPr>
      <w:ins w:id="40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6" w:author="Unknown"/>
          <w:rFonts w:ascii="Verdana" w:hAnsi="Verdana"/>
          <w:color w:val="000000"/>
          <w:sz w:val="17"/>
          <w:szCs w:val="17"/>
        </w:rPr>
      </w:pPr>
      <w:ins w:id="4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8" w:author="Unknown"/>
          <w:rFonts w:ascii="Verdana" w:hAnsi="Verdana"/>
          <w:color w:val="000000"/>
          <w:sz w:val="17"/>
          <w:szCs w:val="17"/>
        </w:rPr>
      </w:pPr>
      <w:ins w:id="4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0" w:author="Unknown"/>
          <w:rFonts w:ascii="Verdana" w:hAnsi="Verdana"/>
          <w:color w:val="000000"/>
          <w:sz w:val="17"/>
          <w:szCs w:val="17"/>
        </w:rPr>
      </w:pPr>
      <w:ins w:id="41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2" w:author="Unknown"/>
          <w:rFonts w:ascii="Verdana" w:hAnsi="Verdana"/>
          <w:color w:val="000000"/>
          <w:sz w:val="17"/>
          <w:szCs w:val="17"/>
        </w:rPr>
      </w:pPr>
      <w:ins w:id="41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4" w:author="Unknown"/>
          <w:rFonts w:ascii="Verdana" w:hAnsi="Verdana"/>
          <w:color w:val="000000"/>
          <w:sz w:val="17"/>
          <w:szCs w:val="17"/>
        </w:rPr>
      </w:pPr>
      <w:ins w:id="4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6" w:author="Unknown"/>
          <w:rFonts w:ascii="Verdana" w:hAnsi="Verdana"/>
          <w:color w:val="000000"/>
          <w:sz w:val="17"/>
          <w:szCs w:val="17"/>
        </w:rPr>
      </w:pPr>
      <w:ins w:id="41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8" w:author="Unknown"/>
          <w:rFonts w:ascii="Verdana" w:hAnsi="Verdana"/>
          <w:color w:val="000000"/>
          <w:sz w:val="17"/>
          <w:szCs w:val="17"/>
        </w:rPr>
      </w:pPr>
      <w:ins w:id="41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0" w:author="Unknown"/>
          <w:rFonts w:ascii="Verdana" w:hAnsi="Verdana"/>
          <w:color w:val="000000"/>
          <w:sz w:val="17"/>
          <w:szCs w:val="17"/>
        </w:rPr>
      </w:pPr>
      <w:ins w:id="42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2" w:author="Unknown"/>
          <w:rFonts w:ascii="Verdana" w:hAnsi="Verdana"/>
          <w:color w:val="000000"/>
          <w:sz w:val="17"/>
          <w:szCs w:val="17"/>
        </w:rPr>
      </w:pPr>
      <w:ins w:id="42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4" w:author="Unknown"/>
          <w:rFonts w:ascii="Verdana" w:hAnsi="Verdana"/>
          <w:color w:val="000000"/>
          <w:sz w:val="17"/>
          <w:szCs w:val="17"/>
        </w:rPr>
      </w:pPr>
      <w:ins w:id="42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Country: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6" w:author="Unknown"/>
          <w:rFonts w:ascii="Verdana" w:hAnsi="Verdana"/>
          <w:color w:val="000000"/>
          <w:sz w:val="17"/>
          <w:szCs w:val="17"/>
        </w:rPr>
      </w:pPr>
      <w:ins w:id="42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select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8" w:author="Unknown"/>
          <w:rFonts w:ascii="Verdana" w:hAnsi="Verdana"/>
          <w:color w:val="000000"/>
          <w:sz w:val="17"/>
          <w:szCs w:val="17"/>
        </w:rPr>
      </w:pPr>
      <w:ins w:id="42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"india"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india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0" w:author="Unknown"/>
          <w:rFonts w:ascii="Verdana" w:hAnsi="Verdana"/>
          <w:color w:val="000000"/>
          <w:sz w:val="17"/>
          <w:szCs w:val="17"/>
        </w:rPr>
      </w:pPr>
      <w:ins w:id="4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"pakistan"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pakistan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2" w:author="Unknown"/>
          <w:rFonts w:ascii="Verdana" w:hAnsi="Verdana"/>
          <w:color w:val="000000"/>
          <w:sz w:val="17"/>
          <w:szCs w:val="17"/>
        </w:rPr>
      </w:pPr>
      <w:ins w:id="43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"africa"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africa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4" w:author="Unknown"/>
          <w:rFonts w:ascii="Verdana" w:hAnsi="Verdana"/>
          <w:color w:val="000000"/>
          <w:sz w:val="17"/>
          <w:szCs w:val="17"/>
        </w:rPr>
      </w:pPr>
      <w:ins w:id="4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"china"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china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6" w:author="Unknown"/>
          <w:rFonts w:ascii="Verdana" w:hAnsi="Verdana"/>
          <w:color w:val="000000"/>
          <w:sz w:val="17"/>
          <w:szCs w:val="17"/>
        </w:rPr>
      </w:pPr>
      <w:ins w:id="4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8" w:author="Unknown"/>
          <w:rFonts w:ascii="Verdana" w:hAnsi="Verdana"/>
          <w:color w:val="000000"/>
          <w:sz w:val="17"/>
          <w:szCs w:val="17"/>
        </w:rPr>
      </w:pPr>
      <w:ins w:id="4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select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0" w:author="Unknown"/>
          <w:rFonts w:ascii="Verdana" w:hAnsi="Verdana"/>
          <w:color w:val="000000"/>
          <w:sz w:val="17"/>
          <w:szCs w:val="17"/>
        </w:rPr>
      </w:pPr>
      <w:ins w:id="44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2" w:author="Unknown"/>
          <w:rFonts w:ascii="Verdana" w:hAnsi="Verdana"/>
          <w:color w:val="000000"/>
          <w:sz w:val="17"/>
          <w:szCs w:val="17"/>
        </w:rPr>
      </w:pPr>
      <w:ins w:id="4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4" w:author="Unknown"/>
          <w:rFonts w:ascii="Verdana" w:hAnsi="Verdana"/>
          <w:color w:val="000000"/>
          <w:sz w:val="17"/>
          <w:szCs w:val="17"/>
        </w:rPr>
      </w:pPr>
      <w:ins w:id="44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6" w:author="Unknown"/>
          <w:rFonts w:ascii="Verdana" w:hAnsi="Verdana"/>
          <w:color w:val="000000"/>
          <w:sz w:val="17"/>
          <w:szCs w:val="17"/>
        </w:rPr>
      </w:pPr>
      <w:ins w:id="44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colspan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div</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align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"right"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8" w:author="Unknown"/>
          <w:rFonts w:ascii="Verdana" w:hAnsi="Verdana"/>
          <w:color w:val="000000"/>
          <w:sz w:val="17"/>
          <w:szCs w:val="17"/>
        </w:rPr>
      </w:pPr>
      <w:ins w:id="44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div</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0" w:author="Unknown"/>
          <w:rFonts w:ascii="Verdana" w:hAnsi="Verdana"/>
          <w:color w:val="000000"/>
          <w:sz w:val="17"/>
          <w:szCs w:val="17"/>
        </w:rPr>
      </w:pPr>
      <w:ins w:id="45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2" w:author="Unknown"/>
          <w:rFonts w:ascii="Verdana" w:hAnsi="Verdana"/>
          <w:color w:val="000000"/>
          <w:sz w:val="17"/>
          <w:szCs w:val="17"/>
        </w:rPr>
      </w:pPr>
      <w:ins w:id="45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4" w:author="Unknown"/>
          <w:rFonts w:ascii="Verdana" w:hAnsi="Verdana"/>
          <w:color w:val="000000"/>
          <w:sz w:val="17"/>
          <w:szCs w:val="17"/>
        </w:rPr>
      </w:pPr>
      <w:ins w:id="45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Input Types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In HTML &lt;input type=" "&gt; is an important element of HTML form. The "type" attribute of input element can be various types, which defines information field. Such as &lt;input type="text" name="name"&gt; gives a text box.</w:t>
      </w:r>
    </w:p>
    <w:p w:rsidR="00906184" w:rsidRDefault="00906184" w:rsidP="00906184">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Following is a list of all types of &lt;input&gt; element of HTML.</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39"/>
        <w:gridCol w:w="9735"/>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text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password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submit button to submit the form to server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reset button to reset all values in the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radio button which allows select one option.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checkboxes which allow select multiple options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simple push button, which can be programmed to perform a task on an event.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to select the file from device storage.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graphical submit button.</w:t>
            </w:r>
          </w:p>
        </w:tc>
      </w:tr>
    </w:tbl>
    <w:p w:rsidR="00906184" w:rsidRDefault="00BF474A" w:rsidP="00906184">
      <w:pPr>
        <w:rPr>
          <w:rFonts w:ascii="Times New Roman" w:hAnsi="Times New Roman" w:cs="Times New Roman"/>
          <w:sz w:val="24"/>
          <w:szCs w:val="24"/>
        </w:rPr>
      </w:pPr>
      <w:r>
        <w:pict>
          <v:rect id="_x0000_i1072"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HTML5 added new types on &lt;input&gt; element. Following is the list of types of elements of HTML5</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84"/>
        <w:gridCol w:w="889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with a specific color.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selection of date.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datetime-local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 date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an email address.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control with month and 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to enter a number.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for entering URL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to enter the date with week-year,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single line text field for entering a search string.</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the telephone number.</w:t>
            </w:r>
          </w:p>
        </w:tc>
      </w:tr>
    </w:tbl>
    <w:p w:rsidR="00906184" w:rsidRDefault="00BF474A" w:rsidP="00906184">
      <w:pPr>
        <w:rPr>
          <w:rFonts w:ascii="Times New Roman" w:hAnsi="Times New Roman"/>
          <w:sz w:val="24"/>
          <w:szCs w:val="24"/>
        </w:rPr>
      </w:pPr>
      <w:r>
        <w:pict>
          <v:rect id="_x0000_i1073"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Following is the description about types of &lt;input&gt; element with examples.</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type="text"&gt;: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&lt;input&gt; element of type "text" are used to define a single-line input text field.</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first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last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default maximum cahracter lenght is 20.</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7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"text"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"text"</w:t>
      </w:r>
      <w:r>
        <w:rPr>
          <w:rFonts w:ascii="Verdana" w:hAnsi="Verdana"/>
          <w:color w:val="000000"/>
          <w:sz w:val="17"/>
          <w:szCs w:val="17"/>
        </w:rPr>
        <w:t>field defines a sinlge line input text field.</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first name</w:t>
      </w:r>
      <w:r>
        <w:rPr>
          <w:rFonts w:ascii="Verdana" w:hAnsi="Verdana"/>
          <w:color w:val="000000"/>
          <w:sz w:val="17"/>
          <w:szCs w:val="17"/>
        </w:rPr>
        <w:br/>
      </w:r>
      <w:r w:rsidR="00BF474A">
        <w:rPr>
          <w:rFonts w:ascii="Verdana" w:hAnsi="Verdana"/>
          <w:color w:val="000000"/>
          <w:sz w:val="17"/>
          <w:szCs w:val="17"/>
        </w:rPr>
        <w:object w:dxaOrig="225" w:dyaOrig="225">
          <v:shape id="_x0000_i1225" type="#_x0000_t75" style="width:60.95pt;height:18.15pt" o:ole="">
            <v:imagedata r:id="rId77" o:title=""/>
          </v:shape>
          <w:control r:id="rId78" w:name="DefaultOcxName" w:shapeid="_x0000_i1225"/>
        </w:object>
      </w:r>
      <w:r>
        <w:rPr>
          <w:rFonts w:ascii="Verdana" w:hAnsi="Verdana"/>
          <w:color w:val="000000"/>
          <w:sz w:val="17"/>
          <w:szCs w:val="17"/>
        </w:rPr>
        <w:br/>
        <w:t>Enter last name</w:t>
      </w:r>
      <w:r>
        <w:rPr>
          <w:rFonts w:ascii="Verdana" w:hAnsi="Verdana"/>
          <w:color w:val="000000"/>
          <w:sz w:val="17"/>
          <w:szCs w:val="17"/>
        </w:rPr>
        <w:br/>
      </w:r>
      <w:r w:rsidR="00BF474A">
        <w:rPr>
          <w:rFonts w:ascii="Verdana" w:hAnsi="Verdana"/>
          <w:color w:val="000000"/>
          <w:sz w:val="17"/>
          <w:szCs w:val="17"/>
        </w:rPr>
        <w:object w:dxaOrig="225" w:dyaOrig="225">
          <v:shape id="_x0000_i1229" type="#_x0000_t75" style="width:60.95pt;height:18.15pt" o:ole="">
            <v:imagedata r:id="rId77" o:title=""/>
          </v:shape>
          <w:control r:id="rId79" w:name="DefaultOcxName1" w:shapeid="_x0000_i1229"/>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lastRenderedPageBreak/>
        <w:t>Note:</w:t>
      </w:r>
      <w:r>
        <w:rPr>
          <w:rFonts w:ascii="Verdana" w:hAnsi="Verdana"/>
          <w:color w:val="000000"/>
          <w:sz w:val="17"/>
          <w:szCs w:val="17"/>
        </w:rPr>
        <w:t>The default maximum cahracter lenght is 20.</w: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07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type="password"&gt;: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"password" allow a user to enter the password securely in a webpage. The entered text in password filed converted into "*" or ".", so that it cannot be read by another user.</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8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"password"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"password"</w:t>
      </w:r>
      <w:r>
        <w:rPr>
          <w:rFonts w:ascii="Verdana" w:hAnsi="Verdana"/>
          <w:color w:val="000000"/>
          <w:sz w:val="17"/>
          <w:szCs w:val="17"/>
        </w:rPr>
        <w:t>field defines a sinlge line input password field to enter the password securely.</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BF474A">
        <w:rPr>
          <w:rFonts w:ascii="Verdana" w:hAnsi="Verdana"/>
          <w:color w:val="000000"/>
          <w:sz w:val="17"/>
          <w:szCs w:val="17"/>
        </w:rPr>
        <w:object w:dxaOrig="225" w:dyaOrig="225">
          <v:shape id="_x0000_i1233" type="#_x0000_t75" style="width:60.95pt;height:18.15pt" o:ole="">
            <v:imagedata r:id="rId77" o:title=""/>
          </v:shape>
          <w:control r:id="rId81" w:name="DefaultOcxName2" w:shapeid="_x0000_i1233"/>
        </w:object>
      </w:r>
      <w:r>
        <w:rPr>
          <w:rFonts w:ascii="Verdana" w:hAnsi="Verdana"/>
          <w:color w:val="000000"/>
          <w:sz w:val="17"/>
          <w:szCs w:val="17"/>
        </w:rPr>
        <w:br/>
        <w:t>Enter Password</w:t>
      </w:r>
      <w:r>
        <w:rPr>
          <w:rFonts w:ascii="Verdana" w:hAnsi="Verdana"/>
          <w:color w:val="000000"/>
          <w:sz w:val="17"/>
          <w:szCs w:val="17"/>
        </w:rPr>
        <w:br/>
      </w:r>
      <w:r w:rsidR="00BF474A">
        <w:rPr>
          <w:rFonts w:ascii="Verdana" w:hAnsi="Verdana"/>
          <w:color w:val="000000"/>
          <w:sz w:val="17"/>
          <w:szCs w:val="17"/>
        </w:rPr>
        <w:object w:dxaOrig="225" w:dyaOrig="225">
          <v:shape id="_x0000_i1238" type="#_x0000_t75" style="width:60.95pt;height:18.15pt" o:ole="">
            <v:imagedata r:id="rId77" o:title=""/>
          </v:shape>
          <w:control r:id="rId82" w:name="DefaultOcxName3" w:shapeid="_x0000_i1238"/>
        </w:object>
      </w:r>
      <w:r>
        <w:rPr>
          <w:rFonts w:ascii="Verdana" w:hAnsi="Verdana"/>
          <w:color w:val="000000"/>
          <w:sz w:val="17"/>
          <w:szCs w:val="17"/>
        </w:rPr>
        <w:br/>
      </w:r>
      <w:r>
        <w:rPr>
          <w:rFonts w:ascii="Verdana" w:hAnsi="Verdana"/>
          <w:color w:val="000000"/>
          <w:sz w:val="17"/>
          <w:szCs w:val="17"/>
        </w:rPr>
        <w:br/>
      </w:r>
      <w:r w:rsidR="00BF474A">
        <w:rPr>
          <w:rFonts w:ascii="Verdana" w:hAnsi="Verdana"/>
          <w:color w:val="000000"/>
          <w:sz w:val="17"/>
          <w:szCs w:val="17"/>
        </w:rPr>
        <w:object w:dxaOrig="225" w:dyaOrig="225">
          <v:shape id="_x0000_i1241" type="#_x0000_t75" style="width:36.3pt;height:22.7pt" o:ole="">
            <v:imagedata r:id="rId83" o:title=""/>
          </v:shape>
          <w:control r:id="rId84" w:name="DefaultOcxName4" w:shapeid="_x0000_i1241"/>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085"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type="submit"&gt;: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"submit" defines a submit button to submit the form to the server when the "click" event occurs.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"https://www.javatpoint.com/html-tutorial"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8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"submit"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BF474A">
        <w:rPr>
          <w:rFonts w:ascii="Verdana" w:hAnsi="Verdana"/>
          <w:color w:val="000000"/>
          <w:sz w:val="17"/>
          <w:szCs w:val="17"/>
        </w:rPr>
        <w:object w:dxaOrig="225" w:dyaOrig="225">
          <v:shape id="_x0000_i1245" type="#_x0000_t75" style="width:60.95pt;height:18.15pt" o:ole="">
            <v:imagedata r:id="rId77" o:title=""/>
          </v:shape>
          <w:control r:id="rId86" w:name="DefaultOcxName5" w:shapeid="_x0000_i1245"/>
        </w:object>
      </w:r>
      <w:r>
        <w:rPr>
          <w:rFonts w:ascii="Verdana" w:hAnsi="Verdana"/>
          <w:color w:val="000000"/>
          <w:sz w:val="17"/>
          <w:szCs w:val="17"/>
        </w:rPr>
        <w:br/>
        <w:t>Enter Password</w:t>
      </w:r>
      <w:r>
        <w:rPr>
          <w:rFonts w:ascii="Verdana" w:hAnsi="Verdana"/>
          <w:color w:val="000000"/>
          <w:sz w:val="17"/>
          <w:szCs w:val="17"/>
        </w:rPr>
        <w:br/>
      </w:r>
      <w:r w:rsidR="00BF474A">
        <w:rPr>
          <w:rFonts w:ascii="Verdana" w:hAnsi="Verdana"/>
          <w:color w:val="000000"/>
          <w:sz w:val="17"/>
          <w:szCs w:val="17"/>
        </w:rPr>
        <w:object w:dxaOrig="225" w:dyaOrig="225">
          <v:shape id="_x0000_i1250" type="#_x0000_t75" style="width:60.95pt;height:18.15pt" o:ole="">
            <v:imagedata r:id="rId77" o:title=""/>
          </v:shape>
          <w:control r:id="rId87" w:name="DefaultOcxName6" w:shapeid="_x0000_i1250"/>
        </w:object>
      </w:r>
      <w:r>
        <w:rPr>
          <w:rFonts w:ascii="Verdana" w:hAnsi="Verdana"/>
          <w:color w:val="000000"/>
          <w:sz w:val="17"/>
          <w:szCs w:val="17"/>
        </w:rPr>
        <w:br/>
      </w:r>
      <w:r>
        <w:rPr>
          <w:rFonts w:ascii="Verdana" w:hAnsi="Verdana"/>
          <w:color w:val="000000"/>
          <w:sz w:val="17"/>
          <w:szCs w:val="17"/>
        </w:rPr>
        <w:br/>
      </w:r>
      <w:r w:rsidR="00BF474A">
        <w:rPr>
          <w:rFonts w:ascii="Verdana" w:hAnsi="Verdana"/>
          <w:color w:val="000000"/>
          <w:sz w:val="17"/>
          <w:szCs w:val="17"/>
        </w:rPr>
        <w:object w:dxaOrig="225" w:dyaOrig="225">
          <v:shape id="_x0000_i1253" type="#_x0000_t75" style="width:36.3pt;height:22.7pt" o:ole="">
            <v:imagedata r:id="rId88" o:title=""/>
          </v:shape>
          <w:control r:id="rId89" w:name="DefaultOcxName7" w:shapeid="_x0000_i1253"/>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After clicking on submit button, this will submit the form to server and will redirect the page to </w:t>
      </w:r>
      <w:r>
        <w:rPr>
          <w:rStyle w:val="Strong"/>
          <w:rFonts w:ascii="Verdana" w:hAnsi="Verdana"/>
          <w:color w:val="000000"/>
          <w:sz w:val="17"/>
          <w:szCs w:val="17"/>
        </w:rPr>
        <w:t>action </w:t>
      </w:r>
      <w:r>
        <w:rPr>
          <w:rFonts w:ascii="Verdana" w:hAnsi="Verdana"/>
          <w:color w:val="000000"/>
          <w:sz w:val="17"/>
          <w:szCs w:val="17"/>
        </w:rPr>
        <w:t>value.We will learn about "action" attribute in later chapters</w:t>
      </w:r>
    </w:p>
    <w:p w:rsidR="00906184" w:rsidRDefault="00BF474A" w:rsidP="00906184">
      <w:pPr>
        <w:rPr>
          <w:rFonts w:ascii="Times New Roman" w:hAnsi="Times New Roman"/>
          <w:sz w:val="24"/>
          <w:szCs w:val="24"/>
        </w:rPr>
      </w:pPr>
      <w:r>
        <w:pict>
          <v:rect id="_x0000_i1092"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type="reset"&gt;: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"reset" is also defined as a button but when the user performs a click event, it by default reset the all inputted values.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"user-id"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9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"reset"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User id: </w:t>
      </w:r>
      <w:r w:rsidR="00BF474A">
        <w:rPr>
          <w:rFonts w:ascii="Verdana" w:hAnsi="Verdana"/>
          <w:color w:val="000000"/>
          <w:sz w:val="17"/>
          <w:szCs w:val="17"/>
        </w:rPr>
        <w:object w:dxaOrig="225" w:dyaOrig="225">
          <v:shape id="_x0000_i1257" type="#_x0000_t75" style="width:60.95pt;height:18.15pt" o:ole="">
            <v:imagedata r:id="rId91" o:title=""/>
          </v:shape>
          <w:control r:id="rId92" w:name="DefaultOcxName8" w:shapeid="_x0000_i1257"/>
        </w:object>
      </w:r>
      <w:r>
        <w:rPr>
          <w:rFonts w:ascii="Verdana" w:hAnsi="Verdana"/>
          <w:color w:val="000000"/>
          <w:sz w:val="17"/>
          <w:szCs w:val="17"/>
        </w:rPr>
        <w:t> Password: </w:t>
      </w:r>
      <w:r w:rsidR="00BF474A">
        <w:rPr>
          <w:rFonts w:ascii="Verdana" w:hAnsi="Verdana"/>
          <w:color w:val="000000"/>
          <w:sz w:val="17"/>
          <w:szCs w:val="17"/>
        </w:rPr>
        <w:object w:dxaOrig="225" w:dyaOrig="225">
          <v:shape id="_x0000_i1262" type="#_x0000_t75" style="width:60.95pt;height:18.15pt" o:ole="">
            <v:imagedata r:id="rId93" o:title=""/>
          </v:shape>
          <w:control r:id="rId94" w:name="DefaultOcxName9" w:shapeid="_x0000_i1262"/>
        </w:object>
      </w:r>
      <w:r>
        <w:rPr>
          <w:rFonts w:ascii="Verdana" w:hAnsi="Verdana"/>
          <w:color w:val="000000"/>
          <w:sz w:val="17"/>
          <w:szCs w:val="17"/>
        </w:rPr>
        <w:br/>
      </w:r>
      <w:r>
        <w:rPr>
          <w:rFonts w:ascii="Verdana" w:hAnsi="Verdana"/>
          <w:color w:val="000000"/>
          <w:sz w:val="17"/>
          <w:szCs w:val="17"/>
        </w:rPr>
        <w:br/>
      </w:r>
      <w:r w:rsidR="00BF474A">
        <w:rPr>
          <w:rFonts w:ascii="Verdana" w:hAnsi="Verdana"/>
          <w:color w:val="000000"/>
          <w:sz w:val="17"/>
          <w:szCs w:val="17"/>
        </w:rPr>
        <w:object w:dxaOrig="225" w:dyaOrig="225">
          <v:shape id="_x0000_i1265" type="#_x0000_t75" style="width:29.2pt;height:22.7pt" o:ole="">
            <v:imagedata r:id="rId95" o:title=""/>
          </v:shape>
          <w:control r:id="rId96" w:name="DefaultOcxName10" w:shapeid="_x0000_i1265"/>
        </w:object>
      </w:r>
      <w:r>
        <w:rPr>
          <w:rFonts w:ascii="Verdana" w:hAnsi="Verdana"/>
          <w:color w:val="000000"/>
          <w:sz w:val="17"/>
          <w:szCs w:val="17"/>
        </w:rPr>
        <w:t> </w:t>
      </w:r>
      <w:r w:rsidR="00BF474A">
        <w:rPr>
          <w:rFonts w:ascii="Verdana" w:hAnsi="Verdana"/>
          <w:color w:val="000000"/>
          <w:sz w:val="17"/>
          <w:szCs w:val="17"/>
        </w:rPr>
        <w:object w:dxaOrig="225" w:dyaOrig="225">
          <v:shape id="_x0000_i1268" type="#_x0000_t75" style="width:33.75pt;height:22.7pt" o:ole="">
            <v:imagedata r:id="rId97" o:title=""/>
          </v:shape>
          <w:control r:id="rId98" w:name="DefaultOcxName11" w:shapeid="_x0000_i1268"/>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Try to change the input values of user id and password, then when you click on reset, it will reset input fields with default values.</w:t>
      </w:r>
    </w:p>
    <w:p w:rsidR="00906184" w:rsidRDefault="00BF474A" w:rsidP="00906184">
      <w:pPr>
        <w:rPr>
          <w:rFonts w:ascii="Times New Roman" w:hAnsi="Times New Roman"/>
          <w:sz w:val="24"/>
          <w:szCs w:val="24"/>
        </w:rPr>
      </w:pPr>
      <w:r>
        <w:pict>
          <v:rect id="_x0000_i110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type="radio"&gt;: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"radio" defines the radio buttons, which allow choosing an option between a set of related options. At a time only one radio button option can be selected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favorite color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Red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"blue"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blue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"green"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green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"pink"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pink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9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"radio" type</w:t>
      </w:r>
    </w:p>
    <w:p w:rsidR="00906184" w:rsidRDefault="00906184" w:rsidP="00906184">
      <w:pPr>
        <w:pStyle w:val="z-TopofForm"/>
      </w:pPr>
      <w:r>
        <w:t>Top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color</w:t>
      </w:r>
    </w:p>
    <w:p w:rsidR="00906184" w:rsidRDefault="00BF474A"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71" type="#_x0000_t75" style="width:20.1pt;height:18.15pt" o:ole="">
            <v:imagedata r:id="rId100" o:title=""/>
          </v:shape>
          <w:control r:id="rId101" w:name="DefaultOcxName12" w:shapeid="_x0000_i1271"/>
        </w:object>
      </w:r>
      <w:r w:rsidR="00906184">
        <w:rPr>
          <w:rFonts w:ascii="Verdana" w:hAnsi="Verdana"/>
          <w:color w:val="000000"/>
          <w:sz w:val="17"/>
          <w:szCs w:val="17"/>
        </w:rPr>
        <w:t> Red</w:t>
      </w:r>
      <w:r w:rsidR="00906184">
        <w:rPr>
          <w:rFonts w:ascii="Verdana" w:hAnsi="Verdana"/>
          <w:color w:val="000000"/>
          <w:sz w:val="17"/>
          <w:szCs w:val="17"/>
        </w:rPr>
        <w:br/>
      </w:r>
      <w:r>
        <w:rPr>
          <w:rFonts w:ascii="Verdana" w:hAnsi="Verdana"/>
          <w:color w:val="000000"/>
          <w:sz w:val="17"/>
          <w:szCs w:val="17"/>
        </w:rPr>
        <w:object w:dxaOrig="225" w:dyaOrig="225">
          <v:shape id="_x0000_i1275" type="#_x0000_t75" style="width:20.1pt;height:18.15pt" o:ole="">
            <v:imagedata r:id="rId100" o:title=""/>
          </v:shape>
          <w:control r:id="rId102" w:name="DefaultOcxName13" w:shapeid="_x0000_i1275"/>
        </w:object>
      </w:r>
      <w:r w:rsidR="00906184">
        <w:rPr>
          <w:rFonts w:ascii="Verdana" w:hAnsi="Verdana"/>
          <w:color w:val="000000"/>
          <w:sz w:val="17"/>
          <w:szCs w:val="17"/>
        </w:rPr>
        <w:t> blue</w:t>
      </w:r>
      <w:r w:rsidR="00906184">
        <w:rPr>
          <w:rFonts w:ascii="Verdana" w:hAnsi="Verdana"/>
          <w:color w:val="000000"/>
          <w:sz w:val="17"/>
          <w:szCs w:val="17"/>
        </w:rPr>
        <w:br/>
      </w:r>
      <w:r>
        <w:rPr>
          <w:rFonts w:ascii="Verdana" w:hAnsi="Verdana"/>
          <w:color w:val="000000"/>
          <w:sz w:val="17"/>
          <w:szCs w:val="17"/>
        </w:rPr>
        <w:object w:dxaOrig="225" w:dyaOrig="225">
          <v:shape id="_x0000_i1278" type="#_x0000_t75" style="width:20.1pt;height:18.15pt" o:ole="">
            <v:imagedata r:id="rId100" o:title=""/>
          </v:shape>
          <w:control r:id="rId103" w:name="DefaultOcxName14" w:shapeid="_x0000_i1278"/>
        </w:object>
      </w:r>
      <w:r w:rsidR="00906184">
        <w:rPr>
          <w:rFonts w:ascii="Verdana" w:hAnsi="Verdana"/>
          <w:color w:val="000000"/>
          <w:sz w:val="17"/>
          <w:szCs w:val="17"/>
        </w:rPr>
        <w:t>green</w:t>
      </w:r>
      <w:r w:rsidR="00906184">
        <w:rPr>
          <w:rFonts w:ascii="Verdana" w:hAnsi="Verdana"/>
          <w:color w:val="000000"/>
          <w:sz w:val="17"/>
          <w:szCs w:val="17"/>
        </w:rPr>
        <w:br/>
      </w:r>
      <w:r>
        <w:rPr>
          <w:rFonts w:ascii="Verdana" w:hAnsi="Verdana"/>
          <w:color w:val="000000"/>
          <w:sz w:val="17"/>
          <w:szCs w:val="17"/>
        </w:rPr>
        <w:object w:dxaOrig="225" w:dyaOrig="225">
          <v:shape id="_x0000_i1281" type="#_x0000_t75" style="width:20.1pt;height:18.15pt" o:ole="">
            <v:imagedata r:id="rId100" o:title=""/>
          </v:shape>
          <w:control r:id="rId104" w:name="DefaultOcxName15" w:shapeid="_x0000_i1281"/>
        </w:object>
      </w:r>
      <w:r w:rsidR="00906184">
        <w:rPr>
          <w:rFonts w:ascii="Verdana" w:hAnsi="Verdana"/>
          <w:color w:val="000000"/>
          <w:sz w:val="17"/>
          <w:szCs w:val="17"/>
        </w:rPr>
        <w:t>pink</w:t>
      </w:r>
      <w:r w:rsidR="00906184">
        <w:rPr>
          <w:rFonts w:ascii="Verdana" w:hAnsi="Verdana"/>
          <w:color w:val="000000"/>
          <w:sz w:val="17"/>
          <w:szCs w:val="17"/>
        </w:rPr>
        <w:br/>
      </w:r>
      <w:r>
        <w:rPr>
          <w:rFonts w:ascii="Verdana" w:hAnsi="Verdana"/>
          <w:color w:val="000000"/>
          <w:sz w:val="17"/>
          <w:szCs w:val="17"/>
        </w:rPr>
        <w:object w:dxaOrig="225" w:dyaOrig="225">
          <v:shape id="_x0000_i1284" type="#_x0000_t75" style="width:36.3pt;height:22.7pt" o:ole="">
            <v:imagedata r:id="rId105" o:title=""/>
          </v:shape>
          <w:control r:id="rId106" w:name="DefaultOcxName16" w:shapeid="_x0000_i1284"/>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12" style="width:0;height:.65pt" o:hralign="center" o:hrstd="t" o:hrnoshade="t" o:hr="t" fillcolor="#d4d4d4" stroked="f"/>
        </w:pict>
      </w:r>
    </w:p>
    <w:p w:rsidR="00444F20" w:rsidRDefault="00444F20" w:rsidP="00906184">
      <w:pPr>
        <w:pStyle w:val="Heading3"/>
        <w:shd w:val="clear" w:color="auto" w:fill="FFFFFF"/>
        <w:spacing w:line="312" w:lineRule="atLeast"/>
        <w:rPr>
          <w:rFonts w:ascii="Helvetica" w:hAnsi="Helvetica" w:cs="Helvetica"/>
          <w:b w:val="0"/>
          <w:bCs w:val="0"/>
          <w:color w:val="610B38"/>
          <w:sz w:val="32"/>
          <w:szCs w:val="32"/>
        </w:rPr>
      </w:pPr>
    </w:p>
    <w:p w:rsidR="00494EF1" w:rsidRDefault="00494EF1" w:rsidP="00906184">
      <w:pPr>
        <w:pStyle w:val="Heading3"/>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type="checkbox"&gt;: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"checkbox" are displayed as square boxes which can be checked or unchecked to select the choices from the given options.</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"radio" buttons are similar to checkboxes, but there is an important difference between both types: radio buttons allow the user to select only one option at a time, whereas checkbox allows a user to select zero to multiple options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favourite sports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"sport1"</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"tennis"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Tennis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"sport3"</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"sport4"</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"baseball"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Baseball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"sport5"</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"badminton"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Badminton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0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"checkbox" type</w:t>
      </w:r>
    </w:p>
    <w:p w:rsidR="00906184" w:rsidRDefault="00906184" w:rsidP="00906184">
      <w:pPr>
        <w:shd w:val="clear" w:color="auto" w:fill="F9FBF9"/>
        <w:rPr>
          <w:rFonts w:ascii="Verdana" w:hAnsi="Verdana"/>
          <w:color w:val="000000"/>
          <w:sz w:val="17"/>
          <w:szCs w:val="17"/>
        </w:rPr>
      </w:pP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Registration Form</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Name: </w:t>
      </w:r>
      <w:r w:rsidR="00BF474A">
        <w:rPr>
          <w:rFonts w:ascii="Verdana" w:hAnsi="Verdana"/>
          <w:color w:val="000000"/>
          <w:sz w:val="17"/>
          <w:szCs w:val="17"/>
        </w:rPr>
        <w:object w:dxaOrig="225" w:dyaOrig="225">
          <v:shape id="_x0000_i1288" type="#_x0000_t75" style="width:60.95pt;height:18.15pt" o:ole="">
            <v:imagedata r:id="rId77" o:title=""/>
          </v:shape>
          <w:control r:id="rId108" w:name="DefaultOcxName17" w:shapeid="_x0000_i1288"/>
        </w:objec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sports</w:t>
      </w:r>
    </w:p>
    <w:p w:rsidR="00906184" w:rsidRDefault="00BF474A"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92" type="#_x0000_t75" style="width:20.1pt;height:18.15pt" o:ole="">
            <v:imagedata r:id="rId109" o:title=""/>
          </v:shape>
          <w:control r:id="rId110" w:name="DefaultOcxName18" w:shapeid="_x0000_i1292"/>
        </w:object>
      </w:r>
      <w:r w:rsidR="00906184">
        <w:rPr>
          <w:rFonts w:ascii="Verdana" w:hAnsi="Verdana"/>
          <w:color w:val="000000"/>
          <w:sz w:val="17"/>
          <w:szCs w:val="17"/>
        </w:rPr>
        <w:t>Cricket</w:t>
      </w:r>
      <w:r w:rsidR="00906184">
        <w:rPr>
          <w:rFonts w:ascii="Verdana" w:hAnsi="Verdana"/>
          <w:color w:val="000000"/>
          <w:sz w:val="17"/>
          <w:szCs w:val="17"/>
        </w:rPr>
        <w:br/>
      </w:r>
      <w:r>
        <w:rPr>
          <w:rFonts w:ascii="Verdana" w:hAnsi="Verdana"/>
          <w:color w:val="000000"/>
          <w:sz w:val="17"/>
          <w:szCs w:val="17"/>
        </w:rPr>
        <w:object w:dxaOrig="225" w:dyaOrig="225">
          <v:shape id="_x0000_i1295" type="#_x0000_t75" style="width:20.1pt;height:18.15pt" o:ole="">
            <v:imagedata r:id="rId109" o:title=""/>
          </v:shape>
          <w:control r:id="rId111" w:name="DefaultOcxName19" w:shapeid="_x0000_i1295"/>
        </w:object>
      </w:r>
      <w:r w:rsidR="00906184">
        <w:rPr>
          <w:rFonts w:ascii="Verdana" w:hAnsi="Verdana"/>
          <w:color w:val="000000"/>
          <w:sz w:val="17"/>
          <w:szCs w:val="17"/>
        </w:rPr>
        <w:t>Tennis</w:t>
      </w:r>
      <w:r w:rsidR="00906184">
        <w:rPr>
          <w:rFonts w:ascii="Verdana" w:hAnsi="Verdana"/>
          <w:color w:val="000000"/>
          <w:sz w:val="17"/>
          <w:szCs w:val="17"/>
        </w:rPr>
        <w:br/>
      </w:r>
      <w:r>
        <w:rPr>
          <w:rFonts w:ascii="Verdana" w:hAnsi="Verdana"/>
          <w:color w:val="000000"/>
          <w:sz w:val="17"/>
          <w:szCs w:val="17"/>
        </w:rPr>
        <w:object w:dxaOrig="225" w:dyaOrig="225">
          <v:shape id="_x0000_i1298" type="#_x0000_t75" style="width:20.1pt;height:18.15pt" o:ole="">
            <v:imagedata r:id="rId109" o:title=""/>
          </v:shape>
          <w:control r:id="rId112" w:name="DefaultOcxName20" w:shapeid="_x0000_i1298"/>
        </w:object>
      </w:r>
      <w:r w:rsidR="00906184">
        <w:rPr>
          <w:rFonts w:ascii="Verdana" w:hAnsi="Verdana"/>
          <w:color w:val="000000"/>
          <w:sz w:val="17"/>
          <w:szCs w:val="17"/>
        </w:rPr>
        <w:t>Football</w:t>
      </w:r>
      <w:r w:rsidR="00906184">
        <w:rPr>
          <w:rFonts w:ascii="Verdana" w:hAnsi="Verdana"/>
          <w:color w:val="000000"/>
          <w:sz w:val="17"/>
          <w:szCs w:val="17"/>
        </w:rPr>
        <w:br/>
      </w:r>
      <w:r>
        <w:rPr>
          <w:rFonts w:ascii="Verdana" w:hAnsi="Verdana"/>
          <w:color w:val="000000"/>
          <w:sz w:val="17"/>
          <w:szCs w:val="17"/>
        </w:rPr>
        <w:object w:dxaOrig="225" w:dyaOrig="225">
          <v:shape id="_x0000_i1301" type="#_x0000_t75" style="width:20.1pt;height:18.15pt" o:ole="">
            <v:imagedata r:id="rId109" o:title=""/>
          </v:shape>
          <w:control r:id="rId113" w:name="DefaultOcxName21" w:shapeid="_x0000_i1301"/>
        </w:object>
      </w:r>
      <w:r w:rsidR="00906184">
        <w:rPr>
          <w:rFonts w:ascii="Verdana" w:hAnsi="Verdana"/>
          <w:color w:val="000000"/>
          <w:sz w:val="17"/>
          <w:szCs w:val="17"/>
        </w:rPr>
        <w:t>Baseball</w:t>
      </w:r>
      <w:r w:rsidR="00906184">
        <w:rPr>
          <w:rFonts w:ascii="Verdana" w:hAnsi="Verdana"/>
          <w:color w:val="000000"/>
          <w:sz w:val="17"/>
          <w:szCs w:val="17"/>
        </w:rPr>
        <w:br/>
      </w:r>
      <w:r>
        <w:rPr>
          <w:rFonts w:ascii="Verdana" w:hAnsi="Verdana"/>
          <w:color w:val="000000"/>
          <w:sz w:val="17"/>
          <w:szCs w:val="17"/>
        </w:rPr>
        <w:object w:dxaOrig="225" w:dyaOrig="225">
          <v:shape id="_x0000_i1304" type="#_x0000_t75" style="width:20.1pt;height:18.15pt" o:ole="">
            <v:imagedata r:id="rId109" o:title=""/>
          </v:shape>
          <w:control r:id="rId114" w:name="DefaultOcxName22" w:shapeid="_x0000_i1304"/>
        </w:object>
      </w:r>
      <w:r w:rsidR="00906184">
        <w:rPr>
          <w:rFonts w:ascii="Verdana" w:hAnsi="Verdana"/>
          <w:color w:val="000000"/>
          <w:sz w:val="17"/>
          <w:szCs w:val="17"/>
        </w:rPr>
        <w:t>Badminton</w:t>
      </w:r>
      <w:r w:rsidR="00906184">
        <w:rPr>
          <w:rFonts w:ascii="Verdana" w:hAnsi="Verdana"/>
          <w:color w:val="000000"/>
          <w:sz w:val="17"/>
          <w:szCs w:val="17"/>
        </w:rPr>
        <w:br/>
      </w:r>
      <w:r w:rsidR="00906184">
        <w:rPr>
          <w:rFonts w:ascii="Verdana" w:hAnsi="Verdana"/>
          <w:color w:val="000000"/>
          <w:sz w:val="17"/>
          <w:szCs w:val="17"/>
        </w:rPr>
        <w:br/>
      </w:r>
      <w:r>
        <w:rPr>
          <w:rFonts w:ascii="Verdana" w:hAnsi="Verdana"/>
          <w:color w:val="000000"/>
          <w:sz w:val="17"/>
          <w:szCs w:val="17"/>
        </w:rPr>
        <w:object w:dxaOrig="225" w:dyaOrig="225">
          <v:shape id="_x0000_i1307" type="#_x0000_t75" style="width:36.3pt;height:22.7pt" o:ole="">
            <v:imagedata r:id="rId115" o:title=""/>
          </v:shape>
          <w:control r:id="rId116" w:name="DefaultOcxName23" w:shapeid="_x0000_i1307"/>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2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type="button"&gt;: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"button" defines a simple push button, which can be programmed to control a functionally on any event such as, click event.</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It mainly works with JavaScript.</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"button"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"Clcik me "</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onclick</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"alert('you are learning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1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"button"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Click the button to see the result:</w:t>
      </w:r>
    </w:p>
    <w:p w:rsidR="00906184" w:rsidRDefault="00906184" w:rsidP="00906184">
      <w:pPr>
        <w:pStyle w:val="z-TopofForm"/>
      </w:pPr>
      <w:r>
        <w:lastRenderedPageBreak/>
        <w:t>Top of Form</w:t>
      </w:r>
    </w:p>
    <w:p w:rsidR="00906184" w:rsidRDefault="00906184" w:rsidP="00906184">
      <w:pPr>
        <w:pStyle w:val="z-BottomofForm"/>
      </w:pPr>
      <w:r>
        <w:t>Bottom of Form</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In the above example we have used the "alert" of JS, which you will learn in our JS tutorial. It is used to show a pop window.</w:t>
      </w:r>
    </w:p>
    <w:p w:rsidR="00906184" w:rsidRDefault="00BF474A" w:rsidP="00906184">
      <w:pPr>
        <w:rPr>
          <w:rFonts w:ascii="Times New Roman" w:hAnsi="Times New Roman" w:cs="Times New Roman"/>
          <w:sz w:val="24"/>
          <w:szCs w:val="24"/>
        </w:rPr>
      </w:pPr>
      <w:r>
        <w:pict>
          <v:rect id="_x0000_i112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type="file"&gt;: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with type "file" is used to select one or more files from user device storage. Once you select the file, and after submission, this file can be uploaded to the server with the help of JS code and file API.</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file to upload: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"newfile"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18"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"file"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We can choose any type of file until we do not specify it! The selected file will appear at next to "choose file" option</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file to upload:  </w:t>
      </w:r>
      <w:r w:rsidR="00BF474A">
        <w:rPr>
          <w:rFonts w:ascii="Verdana" w:hAnsi="Verdana"/>
          <w:color w:val="000000"/>
          <w:sz w:val="17"/>
          <w:szCs w:val="17"/>
        </w:rPr>
        <w:object w:dxaOrig="225" w:dyaOrig="225">
          <v:shape id="_x0000_i1310" type="#_x0000_t75" style="width:36.3pt;height:22.7pt" o:ole="">
            <v:imagedata r:id="rId119" o:title=""/>
          </v:shape>
          <w:control r:id="rId120" w:name="DefaultOcxName24" w:shapeid="_x0000_i1310"/>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3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type="image"&gt;: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"image" is used to represent a submit button in the form of image.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2"/>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Input "image" type.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We can create an image as submit button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"image"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alt</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"login.png"</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width</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"100px"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r>
        <w:pict>
          <v:rect id="_x0000_i1132"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HTML5 newly added &lt;input&gt; types element</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type="color"&gt;: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"color" is used to define an input field which contains a colour. It allows a user to specify the colour by the visual colour interface on a browser.</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"color" type only supports color value in hexadecimal format, and the default value is #000000 (black).</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Pick your Favorite color: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"upclick"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"#a52a2a"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Upclick</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"downclick"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"#f5f5dc"</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Downclick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2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"color" types:</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Pick your Favorite color:</w:t>
      </w:r>
      <w:r>
        <w:rPr>
          <w:rFonts w:ascii="Verdana" w:hAnsi="Verdana"/>
          <w:color w:val="000000"/>
          <w:sz w:val="17"/>
          <w:szCs w:val="17"/>
        </w:rPr>
        <w:br/>
      </w:r>
      <w:r>
        <w:rPr>
          <w:rFonts w:ascii="Verdana" w:hAnsi="Verdana"/>
          <w:color w:val="000000"/>
          <w:sz w:val="17"/>
          <w:szCs w:val="17"/>
        </w:rPr>
        <w:br/>
        <w:t> Up-click</w:t>
      </w:r>
      <w:r>
        <w:rPr>
          <w:rFonts w:ascii="Verdana" w:hAnsi="Verdana"/>
          <w:color w:val="000000"/>
          <w:sz w:val="17"/>
          <w:szCs w:val="17"/>
        </w:rPr>
        <w:br/>
      </w:r>
      <w:r>
        <w:rPr>
          <w:rFonts w:ascii="Verdana" w:hAnsi="Verdana"/>
          <w:color w:val="000000"/>
          <w:sz w:val="17"/>
          <w:szCs w:val="17"/>
        </w:rPr>
        <w:br/>
        <w:t> Down-click</w: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value of "color" type is #000000 (black). It only supports color value in hexadecimal format.</w:t>
      </w:r>
    </w:p>
    <w:p w:rsidR="00906184" w:rsidRDefault="00BF474A" w:rsidP="00906184">
      <w:pPr>
        <w:rPr>
          <w:rFonts w:ascii="Times New Roman" w:hAnsi="Times New Roman"/>
          <w:sz w:val="24"/>
          <w:szCs w:val="24"/>
        </w:rPr>
      </w:pPr>
      <w:r>
        <w:pict>
          <v:rect id="_x0000_i113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type="date"&gt;: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 generates an input field, which allows a user to input the date in a given format. A user can enter the date by text field or by date picker interface.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Start and End Date: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"Startdate"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Start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"Enddate"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End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2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Start and End Date: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lastRenderedPageBreak/>
        <w:t> Start date:</w:t>
      </w:r>
      <w:r>
        <w:rPr>
          <w:rFonts w:ascii="Verdana" w:hAnsi="Verdana"/>
          <w:color w:val="000000"/>
          <w:sz w:val="17"/>
          <w:szCs w:val="17"/>
        </w:rPr>
        <w:br/>
      </w:r>
      <w:r>
        <w:rPr>
          <w:rFonts w:ascii="Verdana" w:hAnsi="Verdana"/>
          <w:color w:val="000000"/>
          <w:sz w:val="17"/>
          <w:szCs w:val="17"/>
        </w:rPr>
        <w:br/>
        <w:t> End date:</w:t>
      </w:r>
      <w:r>
        <w:rPr>
          <w:rFonts w:ascii="Verdana" w:hAnsi="Verdana"/>
          <w:color w:val="000000"/>
          <w:sz w:val="17"/>
          <w:szCs w:val="17"/>
        </w:rPr>
        <w:br/>
      </w:r>
      <w:r>
        <w:rPr>
          <w:rFonts w:ascii="Verdana" w:hAnsi="Verdana"/>
          <w:color w:val="000000"/>
          <w:sz w:val="17"/>
          <w:szCs w:val="17"/>
        </w:rPr>
        <w:br/>
      </w:r>
      <w:r w:rsidR="00BF474A">
        <w:rPr>
          <w:rFonts w:ascii="Verdana" w:hAnsi="Verdana"/>
          <w:color w:val="000000"/>
          <w:sz w:val="17"/>
          <w:szCs w:val="17"/>
        </w:rPr>
        <w:object w:dxaOrig="225" w:dyaOrig="225">
          <v:shape id="_x0000_i1315" type="#_x0000_t75" style="width:36.95pt;height:22.7pt" o:ole="">
            <v:imagedata r:id="rId123" o:title=""/>
          </v:shape>
          <w:control r:id="rId124" w:name="DefaultOcxName25" w:shapeid="_x0000_i1315"/>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3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type="datetime-local"&gt;: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"datetime-local" creates input filed which allow a user to select the date as well as local time in the hour and minute without time zone information.</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the meeting schedule: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date &amp; time: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"datetime-local"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"meetingdate"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2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"datetime-local"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the meeting schedule:</w:t>
      </w:r>
      <w:r>
        <w:rPr>
          <w:rFonts w:ascii="Verdana" w:hAnsi="Verdana"/>
          <w:color w:val="000000"/>
          <w:sz w:val="17"/>
          <w:szCs w:val="17"/>
        </w:rPr>
        <w:br/>
      </w:r>
      <w:r>
        <w:rPr>
          <w:rFonts w:ascii="Verdana" w:hAnsi="Verdana"/>
          <w:color w:val="000000"/>
          <w:sz w:val="17"/>
          <w:szCs w:val="17"/>
        </w:rPr>
        <w:br/>
        <w:t>Select date &amp; time: </w:t>
      </w:r>
      <w:r>
        <w:rPr>
          <w:rFonts w:ascii="Verdana" w:hAnsi="Verdana"/>
          <w:color w:val="000000"/>
          <w:sz w:val="17"/>
          <w:szCs w:val="17"/>
        </w:rPr>
        <w:br/>
      </w:r>
      <w:r>
        <w:rPr>
          <w:rFonts w:ascii="Verdana" w:hAnsi="Verdana"/>
          <w:color w:val="000000"/>
          <w:sz w:val="17"/>
          <w:szCs w:val="17"/>
        </w:rPr>
        <w:br/>
      </w:r>
      <w:r w:rsidR="00BF474A">
        <w:rPr>
          <w:rFonts w:ascii="Verdana" w:hAnsi="Verdana"/>
          <w:color w:val="000000"/>
          <w:sz w:val="17"/>
          <w:szCs w:val="17"/>
        </w:rPr>
        <w:object w:dxaOrig="225" w:dyaOrig="225">
          <v:shape id="_x0000_i1321" type="#_x0000_t75" style="width:36.95pt;height:22.7pt" o:ole="">
            <v:imagedata r:id="rId126" o:title=""/>
          </v:shape>
          <w:control r:id="rId127" w:name="DefaultOcxName26" w:shapeid="_x0000_i1321"/>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3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type="email"&gt;: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"email" creates an input filed which allow a user to enter the e-mail address with pattern validation. The multiple attributes allow a user to enter more than one email address.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can also enter multiple email addresses separating by comma or whitespace as following: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multiple Email-addresses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multiple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28"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lastRenderedPageBreak/>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"email"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your Email-address</w:t>
      </w:r>
      <w:r>
        <w:rPr>
          <w:rFonts w:ascii="Verdana" w:hAnsi="Verdana"/>
          <w:color w:val="000000"/>
          <w:sz w:val="17"/>
          <w:szCs w:val="17"/>
        </w:rPr>
        <w:t>  </w:t>
      </w:r>
      <w:r w:rsidR="00BF474A">
        <w:rPr>
          <w:rFonts w:ascii="Verdana" w:hAnsi="Verdana"/>
          <w:color w:val="000000"/>
          <w:sz w:val="17"/>
          <w:szCs w:val="17"/>
        </w:rPr>
        <w:object w:dxaOrig="225" w:dyaOrig="225">
          <v:shape id="_x0000_i1325" type="#_x0000_t75" style="width:36.95pt;height:22.7pt" o:ole="">
            <v:imagedata r:id="rId129" o:title=""/>
          </v:shape>
          <w:control r:id="rId130" w:name="DefaultOcxName27" w:shapeid="_x0000_i1325"/>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User can also enter multiple email addresses separating by comma or whitespace as following:</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multiple Email-addresses</w:t>
      </w:r>
      <w:r>
        <w:rPr>
          <w:rFonts w:ascii="Verdana" w:hAnsi="Verdana"/>
          <w:color w:val="000000"/>
          <w:sz w:val="17"/>
          <w:szCs w:val="17"/>
        </w:rPr>
        <w:t>  </w:t>
      </w:r>
      <w:r w:rsidR="00BF474A">
        <w:rPr>
          <w:rFonts w:ascii="Verdana" w:hAnsi="Verdana"/>
          <w:color w:val="000000"/>
          <w:sz w:val="17"/>
          <w:szCs w:val="17"/>
        </w:rPr>
        <w:object w:dxaOrig="225" w:dyaOrig="225">
          <v:shape id="_x0000_i1329" type="#_x0000_t75" style="width:36.95pt;height:22.7pt" o:ole="">
            <v:imagedata r:id="rId131" o:title=""/>
          </v:shape>
          <w:control r:id="rId132" w:name="DefaultOcxName28" w:shapeid="_x0000_i1329"/>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44"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type="month"&gt;: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"month" creates an input field which allows a user to easily enter month and year in the format of "MM, YYYY" where MM defines month value, and YYYY defines the year value. New</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Birth Month-year: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"month"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"newMonth"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3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"month"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Birth Month-year:  </w:t>
      </w:r>
      <w:r w:rsidR="00BF474A">
        <w:rPr>
          <w:rFonts w:ascii="Verdana" w:hAnsi="Verdana"/>
          <w:color w:val="000000"/>
          <w:sz w:val="17"/>
          <w:szCs w:val="17"/>
        </w:rPr>
        <w:object w:dxaOrig="225" w:dyaOrig="225">
          <v:shape id="_x0000_i1332" type="#_x0000_t75" style="width:36.95pt;height:22.7pt" o:ole="">
            <v:imagedata r:id="rId134" o:title=""/>
          </v:shape>
          <w:control r:id="rId135" w:name="DefaultOcxName29" w:shapeid="_x0000_i1332"/>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4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type="number"&gt;: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type number creates input filed which allows a user to enter the numeric value. You can also restrict to enter a minimum and maximum value using min and max attribute.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age: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"number"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min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max</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"80"</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3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"number"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age:  </w:t>
      </w:r>
      <w:r w:rsidR="00BF474A">
        <w:rPr>
          <w:rFonts w:ascii="Verdana" w:hAnsi="Verdana"/>
          <w:color w:val="000000"/>
          <w:sz w:val="17"/>
          <w:szCs w:val="17"/>
        </w:rPr>
        <w:object w:dxaOrig="225" w:dyaOrig="225">
          <v:shape id="_x0000_i1336" type="#_x0000_t75" style="width:36.95pt;height:22.7pt" o:ole="">
            <v:imagedata r:id="rId137" o:title=""/>
          </v:shape>
          <w:control r:id="rId138" w:name="DefaultOcxName30" w:shapeid="_x0000_i1336"/>
        </w:object>
      </w:r>
    </w:p>
    <w:p w:rsidR="00906184" w:rsidRDefault="00906184" w:rsidP="00906184">
      <w:pPr>
        <w:pStyle w:val="z-BottomofForm"/>
      </w:pPr>
      <w:r>
        <w:lastRenderedPageBreak/>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It will allow to enter number in range of 50-80. If you want to enter number other than range, it will show an error.</w:t>
      </w:r>
    </w:p>
    <w:p w:rsidR="00906184" w:rsidRDefault="00BF474A" w:rsidP="00906184">
      <w:pPr>
        <w:rPr>
          <w:rFonts w:ascii="Times New Roman" w:hAnsi="Times New Roman"/>
          <w:sz w:val="24"/>
          <w:szCs w:val="24"/>
        </w:rPr>
      </w:pPr>
      <w:r>
        <w:pict>
          <v:rect id="_x0000_i1150"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type="url"&gt;: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"url" creates an input filed which enables user to enter the URL.</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website URL: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"website"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placeholder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"http://example.com"</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3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"url"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website URL: </w:t>
      </w:r>
      <w:r>
        <w:rPr>
          <w:rFonts w:ascii="Verdana" w:hAnsi="Verdana"/>
          <w:color w:val="000000"/>
          <w:sz w:val="17"/>
          <w:szCs w:val="17"/>
        </w:rPr>
        <w:br/>
      </w:r>
      <w:r w:rsidR="00BF474A">
        <w:rPr>
          <w:rFonts w:ascii="Verdana" w:hAnsi="Verdana"/>
          <w:color w:val="000000"/>
          <w:sz w:val="17"/>
          <w:szCs w:val="17"/>
        </w:rPr>
        <w:object w:dxaOrig="225" w:dyaOrig="225">
          <v:shape id="_x0000_i1340" type="#_x0000_t75" style="width:48.65pt;height:22.7pt" o:ole="">
            <v:imagedata r:id="rId140" o:title=""/>
          </v:shape>
          <w:control r:id="rId141" w:name="DefaultOcxName31" w:shapeid="_x0000_i1340"/>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5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type="week"&gt;: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week creates an input field which allows a user to select a week and year form the drop-down calendar without time zone.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your best week of year: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"week"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"bestweek"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4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"week"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Select your best week of year:</w:t>
      </w:r>
      <w:r>
        <w:rPr>
          <w:rFonts w:ascii="Verdana" w:hAnsi="Verdana"/>
          <w:color w:val="000000"/>
          <w:sz w:val="17"/>
          <w:szCs w:val="17"/>
        </w:rPr>
        <w:br/>
      </w:r>
      <w:r>
        <w:rPr>
          <w:rFonts w:ascii="Verdana" w:hAnsi="Verdana"/>
          <w:color w:val="000000"/>
          <w:sz w:val="17"/>
          <w:szCs w:val="17"/>
        </w:rPr>
        <w:br/>
        <w:t> </w:t>
      </w:r>
      <w:r w:rsidR="00BF474A">
        <w:rPr>
          <w:rFonts w:ascii="Verdana" w:hAnsi="Verdana"/>
          <w:color w:val="000000"/>
          <w:sz w:val="17"/>
          <w:szCs w:val="17"/>
        </w:rPr>
        <w:object w:dxaOrig="225" w:dyaOrig="225">
          <v:shape id="_x0000_i1344" type="#_x0000_t75" style="width:49.3pt;height:22.7pt" o:ole="">
            <v:imagedata r:id="rId143" o:title=""/>
          </v:shape>
          <w:control r:id="rId144" w:name="DefaultOcxName32" w:shapeid="_x0000_i1344"/>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5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9. &lt;input type="search"&gt;: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"search" creates an input filed which allows a user to enter a search string. These are functionally symmetrical to the text input type, but may be styled differently.</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Search here: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"q"</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BF474A" w:rsidP="00906184">
      <w:pPr>
        <w:spacing w:line="240" w:lineRule="auto"/>
        <w:rPr>
          <w:rFonts w:ascii="Times New Roman" w:hAnsi="Times New Roman"/>
          <w:sz w:val="24"/>
          <w:szCs w:val="24"/>
        </w:rPr>
      </w:pPr>
      <w:hyperlink r:id="rId14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"search"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Search here:  </w:t>
      </w:r>
      <w:r w:rsidR="00BF474A">
        <w:rPr>
          <w:rFonts w:ascii="Verdana" w:hAnsi="Verdana"/>
          <w:color w:val="000000"/>
          <w:sz w:val="17"/>
          <w:szCs w:val="17"/>
        </w:rPr>
        <w:object w:dxaOrig="225" w:dyaOrig="225">
          <v:shape id="_x0000_i1348" type="#_x0000_t75" style="width:38.25pt;height:22.7pt" o:ole="">
            <v:imagedata r:id="rId146" o:title=""/>
          </v:shape>
          <w:control r:id="rId147" w:name="DefaultOcxName33" w:shapeid="_x0000_i1348"/>
        </w:object>
      </w:r>
    </w:p>
    <w:p w:rsidR="00906184" w:rsidRDefault="00906184" w:rsidP="00906184">
      <w:pPr>
        <w:pStyle w:val="z-BottomofForm"/>
      </w:pPr>
      <w:r>
        <w:t>Bottom of Form</w:t>
      </w:r>
    </w:p>
    <w:p w:rsidR="00906184" w:rsidRDefault="00BF474A" w:rsidP="00906184">
      <w:pPr>
        <w:rPr>
          <w:rFonts w:ascii="Times New Roman" w:hAnsi="Times New Roman"/>
          <w:sz w:val="24"/>
          <w:szCs w:val="24"/>
        </w:rPr>
      </w:pPr>
      <w:r>
        <w:pict>
          <v:rect id="_x0000_i115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10. &lt;input type="tel"&gt;: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?tel? creates an input filed to enter the telephone number. The "tel" type does not have default validation such as email, because telephone number pattern can vary worldwide.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2"/>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Telephone Number(in format of xxx-xxx-xxxx):</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"telephone"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pattern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"[0-9]{3}-[0-9]{3}-[0-9]{4}"</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used to control the style of a web document in a simple and easy way.</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the acronym for </w:t>
      </w:r>
      <w:r>
        <w:rPr>
          <w:rFonts w:ascii="Arial" w:hAnsi="Arial" w:cs="Arial"/>
          <w:b/>
          <w:bCs/>
          <w:color w:val="000000"/>
        </w:rPr>
        <w:t>"Cascading Style Sheet"</w:t>
      </w:r>
      <w:r>
        <w:rPr>
          <w:rFonts w:ascii="Arial" w:hAnsi="Arial" w:cs="Arial"/>
          <w:color w:val="000000"/>
        </w:rPr>
        <w:t>. This tutorial covers both the versions CSS1,CSS2 and CSS3, and gives a complete understanding of CSS, starting from its basics to advanced concepts.</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Why to Learn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Cascading Style Sheets</w:t>
      </w:r>
      <w:r>
        <w:rPr>
          <w:rFonts w:ascii="Arial" w:hAnsi="Arial" w:cs="Arial"/>
          <w:color w:val="000000"/>
        </w:rPr>
        <w:t>, fondly referred to as </w:t>
      </w:r>
      <w:r>
        <w:rPr>
          <w:rFonts w:ascii="Arial" w:hAnsi="Arial" w:cs="Arial"/>
          <w:b/>
          <w:bCs/>
          <w:color w:val="000000"/>
        </w:rPr>
        <w:t>CSS</w:t>
      </w:r>
      <w:r>
        <w:rPr>
          <w:rFonts w:ascii="Arial" w:hAnsi="Arial" w:cs="Arial"/>
          <w:color w:val="000000"/>
        </w:rPr>
        <w:t>, is a simple design language intended to simplify the process of making web pages presentable.</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CSS: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Create Stunning Web site</w:t>
      </w:r>
      <w:r>
        <w:rPr>
          <w:rFonts w:ascii="Arial" w:hAnsi="Arial" w:cs="Arial"/>
          <w:color w:val="000000"/>
          <w:sz w:val="18"/>
          <w:szCs w:val="18"/>
        </w:rPr>
        <w:t> - 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Become a web designer</w:t>
      </w:r>
      <w:r>
        <w:rPr>
          <w:rFonts w:ascii="Arial" w:hAnsi="Arial" w:cs="Arial"/>
          <w:color w:val="000000"/>
          <w:sz w:val="18"/>
          <w:szCs w:val="18"/>
        </w:rPr>
        <w:t> - If you want to start a carrer as a professional web designer, HTML and CSS designing is a must skill.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Control web</w:t>
      </w:r>
      <w:r>
        <w:rPr>
          <w:rFonts w:ascii="Arial" w:hAnsi="Arial" w:cs="Arial"/>
          <w:color w:val="000000"/>
          <w:sz w:val="18"/>
          <w:szCs w:val="18"/>
        </w:rPr>
        <w:t> - CSS is easy to learn and understand but it provides powerful control over the presentation of an HTML document. Most commonly, CSS is combined with the markup languages HTML or XHTML.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lastRenderedPageBreak/>
        <w:t>Learn other languages</w:t>
      </w:r>
      <w:r>
        <w:rPr>
          <w:rFonts w:ascii="Arial" w:hAnsi="Arial" w:cs="Arial"/>
          <w:color w:val="000000"/>
          <w:sz w:val="18"/>
          <w:szCs w:val="18"/>
        </w:rPr>
        <w:t> - Once you understands the basic of HTML and CSS then other related technologies like javascript, php, or angular are become easier to understand.</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Hello World using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CSS, I'm going to give you a small conventional CSS Hello World program, You can try it using Demo link.</w:t>
      </w:r>
    </w:p>
    <w:p w:rsidR="00021690" w:rsidRDefault="00BF474A" w:rsidP="00021690">
      <w:pPr>
        <w:jc w:val="right"/>
        <w:rPr>
          <w:rFonts w:ascii="Arial" w:hAnsi="Arial" w:cs="Arial"/>
          <w:sz w:val="18"/>
          <w:szCs w:val="18"/>
        </w:rPr>
      </w:pPr>
      <w:hyperlink r:id="rId148" w:tgtFrame="_blank" w:history="1">
        <w:r w:rsidR="00021690">
          <w:rPr>
            <w:rStyle w:val="Hyperlink"/>
            <w:rFonts w:ascii="Arial" w:hAnsi="Arial" w:cs="Arial"/>
            <w:color w:val="FFFFFF"/>
            <w:sz w:val="18"/>
            <w:szCs w:val="18"/>
            <w:bdr w:val="single" w:sz="2" w:space="2" w:color="F05C02" w:frame="1"/>
            <w:shd w:val="clear" w:color="auto" w:fill="A44170"/>
          </w:rPr>
          <w:t>Live Demo</w:t>
        </w:r>
      </w:hyperlink>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 xml:space="preserve">#36CFFF; </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F2B2C" w:rsidRDefault="001F2B2C" w:rsidP="00021690">
      <w:pPr>
        <w:pStyle w:val="Heading2"/>
        <w:rPr>
          <w:rFonts w:ascii="Arial" w:hAnsi="Arial" w:cs="Arial"/>
          <w:b w:val="0"/>
          <w:bCs w:val="0"/>
          <w:sz w:val="30"/>
          <w:szCs w:val="30"/>
        </w:rPr>
      </w:pP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Applications of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CSS is one of the most widely used style language over the web. I'm going to list few of them here:</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CSS saves time</w:t>
      </w:r>
      <w:r>
        <w:rPr>
          <w:rFonts w:ascii="Arial" w:hAnsi="Arial" w:cs="Arial"/>
          <w:color w:val="000000"/>
          <w:sz w:val="18"/>
          <w:szCs w:val="18"/>
        </w:rPr>
        <w:t> - You can write CSS once and then reuse same sheet in multiple HTML pages. You can define a style for each HTML element and apply it to as many Web pages as you want.</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Pages load faster</w:t>
      </w:r>
      <w:r>
        <w:rPr>
          <w:rFonts w:ascii="Arial" w:hAnsi="Arial" w:cs="Arial"/>
          <w:color w:val="000000"/>
          <w:sz w:val="18"/>
          <w:szCs w:val="18"/>
        </w:rPr>
        <w:t> - If you are using CSS, you do not need to write HTML tag attributes every time. Just write one CSS rule of a tag and apply it to all the occurrences of that tag. So less code means faster download times.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Easy maintenance</w:t>
      </w:r>
      <w:r>
        <w:rPr>
          <w:rFonts w:ascii="Arial" w:hAnsi="Arial" w:cs="Arial"/>
          <w:color w:val="000000"/>
          <w:sz w:val="18"/>
          <w:szCs w:val="18"/>
        </w:rPr>
        <w:t> - To make a global change, simply change the style, and all elements in all the web pages will be updated automatically.</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Superior styles to HTML</w:t>
      </w:r>
      <w:r>
        <w:rPr>
          <w:rFonts w:ascii="Arial" w:hAnsi="Arial" w:cs="Arial"/>
          <w:color w:val="000000"/>
          <w:sz w:val="18"/>
          <w:szCs w:val="18"/>
        </w:rPr>
        <w:t> - CSS has a much wider array of attributes than HTML, so you can give a far better look to your HTML page in comparison to HTML attributes.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Multiple Device Compatibility</w:t>
      </w:r>
      <w:r>
        <w:rPr>
          <w:rFonts w:ascii="Arial" w:hAnsi="Arial" w:cs="Arial"/>
          <w:color w:val="000000"/>
          <w:sz w:val="18"/>
          <w:szCs w:val="18"/>
        </w:rPr>
        <w:t> - Style sheets allow content to be optimized for more than one type of device. By using the same HTML document, different versions of a website can be presented for handheld devices such as PDAs and cell phones or for printing.</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Global web standards </w:t>
      </w:r>
      <w:r>
        <w:rPr>
          <w:rFonts w:ascii="Arial" w:hAnsi="Arial" w:cs="Arial"/>
          <w:color w:val="000000"/>
          <w:sz w:val="18"/>
          <w:szCs w:val="18"/>
        </w:rPr>
        <w:t>-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C</w:t>
      </w:r>
      <w:r w:rsidRPr="00021690">
        <w:rPr>
          <w:rFonts w:ascii="Arial" w:eastAsia="Times New Roman" w:hAnsi="Arial" w:cs="Arial"/>
          <w:color w:val="000000"/>
          <w:sz w:val="24"/>
          <w:szCs w:val="24"/>
          <w:lang w:eastAsia="en-IN"/>
        </w:rPr>
        <w:t>ascading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tyle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heets, fondly referred to as CSS, is a simple design language intended to simplify the process of making web pages presentable.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 xml:space="preserve">CSS handles the look and feel part of a web page. Using CSS, you can control the color of the text, the style of fonts, the spacing between paragraphs, how columns </w:t>
      </w:r>
      <w:r w:rsidRPr="00021690">
        <w:rPr>
          <w:rFonts w:ascii="Arial" w:eastAsia="Times New Roman" w:hAnsi="Arial" w:cs="Arial"/>
          <w:color w:val="000000"/>
          <w:sz w:val="24"/>
          <w:szCs w:val="24"/>
          <w:lang w:eastAsia="en-IN"/>
        </w:rPr>
        <w:lastRenderedPageBreak/>
        <w:t>are sized and laid out, what background images or colors are used, layout designs,variations in display for different devices and screen sizes as well as a variety of other effects.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easy to learn and understand but it provides powerful control over the presentation of an HTML document. Most commonly, CSS is combined with the markup languages HTML or XHTML.</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Advantages of CSS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CSS saves time</w:t>
      </w:r>
      <w:r w:rsidRPr="00021690">
        <w:rPr>
          <w:rFonts w:ascii="Arial" w:eastAsia="Times New Roman" w:hAnsi="Arial" w:cs="Arial"/>
          <w:color w:val="000000"/>
          <w:sz w:val="18"/>
          <w:szCs w:val="18"/>
          <w:lang w:eastAsia="en-IN"/>
        </w:rPr>
        <w:t> − You can write CSS once and then reuse same sheet in multiple HTML pages. You can define a style for each HTML element and apply it to as many Web pages as you want.</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Pages load faster</w:t>
      </w:r>
      <w:r w:rsidRPr="00021690">
        <w:rPr>
          <w:rFonts w:ascii="Arial" w:eastAsia="Times New Roman" w:hAnsi="Arial" w:cs="Arial"/>
          <w:color w:val="000000"/>
          <w:sz w:val="18"/>
          <w:szCs w:val="18"/>
          <w:lang w:eastAsia="en-IN"/>
        </w:rPr>
        <w:t> − If you are using CSS, you do not need to write HTML tag attributes every time. Just write one CSS rule of a tag and apply it to all the occurrences of that tag. So less code means faster download times.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Easy maintenance</w:t>
      </w:r>
      <w:r w:rsidRPr="00021690">
        <w:rPr>
          <w:rFonts w:ascii="Arial" w:eastAsia="Times New Roman" w:hAnsi="Arial" w:cs="Arial"/>
          <w:color w:val="000000"/>
          <w:sz w:val="18"/>
          <w:szCs w:val="18"/>
          <w:lang w:eastAsia="en-IN"/>
        </w:rPr>
        <w:t> − To make a global change, simply change the style, and all elements in all the web pages will be updated automatically.</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Superior styles to HTML</w:t>
      </w:r>
      <w:r w:rsidRPr="00021690">
        <w:rPr>
          <w:rFonts w:ascii="Arial" w:eastAsia="Times New Roman" w:hAnsi="Arial" w:cs="Arial"/>
          <w:color w:val="000000"/>
          <w:sz w:val="18"/>
          <w:szCs w:val="18"/>
          <w:lang w:eastAsia="en-IN"/>
        </w:rPr>
        <w:t> − CSS has a much wider array of attributes than HTML, so you can give a far better look to your HTML page in comparison to HTML attributes.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Multiple Device Compatibility</w:t>
      </w:r>
      <w:r w:rsidRPr="00021690">
        <w:rPr>
          <w:rFonts w:ascii="Arial" w:eastAsia="Times New Roman" w:hAnsi="Arial" w:cs="Arial"/>
          <w:color w:val="000000"/>
          <w:sz w:val="18"/>
          <w:szCs w:val="18"/>
          <w:lang w:eastAsia="en-IN"/>
        </w:rPr>
        <w:t> − Style sheets allow content to be optimized for more than one type of device. By using the same HTML document, different versions of a website can be presented for handheld devices such as PDAs and cell phones or for printing.</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Global web standards</w:t>
      </w:r>
      <w:r w:rsidRPr="00021690">
        <w:rPr>
          <w:rFonts w:ascii="Arial" w:eastAsia="Times New Roman" w:hAnsi="Arial" w:cs="Arial"/>
          <w:color w:val="000000"/>
          <w:sz w:val="18"/>
          <w:szCs w:val="18"/>
          <w:lang w:eastAsia="en-IN"/>
        </w:rPr>
        <w:t> −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Who Creates and Maintains CSS?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These ratified specifications are called recommendations because the W3C has no control over the actual implementation of the language. Independent companies and organizations create that software.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NOTE</w:t>
      </w:r>
      <w:r w:rsidRPr="00021690">
        <w:rPr>
          <w:rFonts w:ascii="Arial" w:eastAsia="Times New Roman" w:hAnsi="Arial" w:cs="Arial"/>
          <w:color w:val="000000"/>
          <w:sz w:val="24"/>
          <w:szCs w:val="24"/>
          <w:lang w:eastAsia="en-IN"/>
        </w:rPr>
        <w:t> − The World Wide Web Consortium, or W3C is a group that makes recommendations about how the Internet works and how it should evolve.</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CSS Versions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Cascading Style Sheets level 1 (CSS1) came out of W3C as a recommendation in December 1996. This version describes the CSS language as well as a simple visual formatting model for all the HTML tags.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CSS2 became a W3C recommendation in May 1998 and builds on CSS1. This version adds support for media-specific style sheets e.g. printers and aural devices, downloadable fonts, element positioning and tables.</w:t>
      </w:r>
    </w:p>
    <w:p w:rsidR="00021690" w:rsidRDefault="00021690"/>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A CSS comprises of style rules that are interpreted by the browser and then applied to the corresponding elements in your document. A style rule is made of three parts −</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Selector</w:t>
      </w:r>
      <w:r w:rsidRPr="00E552E7">
        <w:rPr>
          <w:rFonts w:ascii="Arial" w:eastAsia="Times New Roman" w:hAnsi="Arial" w:cs="Arial"/>
          <w:color w:val="000000"/>
          <w:sz w:val="18"/>
          <w:szCs w:val="18"/>
          <w:lang w:eastAsia="en-IN"/>
        </w:rPr>
        <w:t> − A selector is an HTML tag at which a style will be applied. This could be any tag like &lt;h1&gt; or &lt;table&gt;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Property</w:t>
      </w:r>
      <w:r w:rsidRPr="00E552E7">
        <w:rPr>
          <w:rFonts w:ascii="Arial" w:eastAsia="Times New Roman" w:hAnsi="Arial" w:cs="Arial"/>
          <w:color w:val="000000"/>
          <w:sz w:val="18"/>
          <w:szCs w:val="18"/>
          <w:lang w:eastAsia="en-IN"/>
        </w:rPr>
        <w:t> − A property is a type of attribute of HTML tag. Put simply, all the HTML attributes are converted into CSS properties. They could be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w:t>
      </w:r>
      <w:r w:rsidRPr="00E552E7">
        <w:rPr>
          <w:rFonts w:ascii="Arial" w:eastAsia="Times New Roman" w:hAnsi="Arial" w:cs="Arial"/>
          <w:i/>
          <w:iCs/>
          <w:color w:val="000000"/>
          <w:sz w:val="18"/>
          <w:szCs w:val="18"/>
          <w:lang w:eastAsia="en-IN"/>
        </w:rPr>
        <w:t>border</w:t>
      </w:r>
      <w:r w:rsidRPr="00E552E7">
        <w:rPr>
          <w:rFonts w:ascii="Arial" w:eastAsia="Times New Roman" w:hAnsi="Arial" w:cs="Arial"/>
          <w:color w:val="000000"/>
          <w:sz w:val="18"/>
          <w:szCs w:val="18"/>
          <w:lang w:eastAsia="en-IN"/>
        </w:rPr>
        <w: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Value</w:t>
      </w:r>
      <w:r w:rsidRPr="00E552E7">
        <w:rPr>
          <w:rFonts w:ascii="Arial" w:eastAsia="Times New Roman" w:hAnsi="Arial" w:cs="Arial"/>
          <w:color w:val="000000"/>
          <w:sz w:val="18"/>
          <w:szCs w:val="18"/>
          <w:lang w:eastAsia="en-IN"/>
        </w:rPr>
        <w:t> − Values are assigned to properties. For example,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property can have value either </w:t>
      </w:r>
      <w:r w:rsidRPr="00E552E7">
        <w:rPr>
          <w:rFonts w:ascii="Arial" w:eastAsia="Times New Roman" w:hAnsi="Arial" w:cs="Arial"/>
          <w:i/>
          <w:iCs/>
          <w:color w:val="000000"/>
          <w:sz w:val="18"/>
          <w:szCs w:val="18"/>
          <w:lang w:eastAsia="en-IN"/>
        </w:rPr>
        <w:t>red</w:t>
      </w:r>
      <w:r w:rsidRPr="00E552E7">
        <w:rPr>
          <w:rFonts w:ascii="Arial" w:eastAsia="Times New Roman" w:hAnsi="Arial" w:cs="Arial"/>
          <w:color w:val="000000"/>
          <w:sz w:val="18"/>
          <w:szCs w:val="18"/>
          <w:lang w:eastAsia="en-IN"/>
        </w:rPr>
        <w:t> or </w:t>
      </w:r>
      <w:r w:rsidRPr="00E552E7">
        <w:rPr>
          <w:rFonts w:ascii="Arial" w:eastAsia="Times New Roman" w:hAnsi="Arial" w:cs="Arial"/>
          <w:i/>
          <w:iCs/>
          <w:color w:val="000000"/>
          <w:sz w:val="18"/>
          <w:szCs w:val="18"/>
          <w:lang w:eastAsia="en-IN"/>
        </w:rPr>
        <w:t>#F1F1F1</w:t>
      </w:r>
      <w:r w:rsidRPr="00E552E7">
        <w:rPr>
          <w:rFonts w:ascii="Arial" w:eastAsia="Times New Roman" w:hAnsi="Arial" w:cs="Arial"/>
          <w:color w:val="000000"/>
          <w:sz w:val="18"/>
          <w:szCs w:val="18"/>
          <w:lang w:eastAsia="en-IN"/>
        </w:rPr>
        <w:t> etc.</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put CSS Style Rule Syntax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selector { property: value }</w:t>
      </w:r>
    </w:p>
    <w:p w:rsidR="00E552E7" w:rsidRPr="00E552E7" w:rsidRDefault="00E552E7" w:rsidP="00E5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771015"/>
            <wp:effectExtent l="19050" t="0" r="0" b="0"/>
            <wp:docPr id="264" name="Picture 264"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yntax"/>
                    <pic:cNvPicPr>
                      <a:picLocks noChangeAspect="1" noChangeArrowheads="1"/>
                    </pic:cNvPicPr>
                  </pic:nvPicPr>
                  <pic:blipFill>
                    <a:blip r:embed="rId149"/>
                    <a:srcRect/>
                    <a:stretch>
                      <a:fillRect/>
                    </a:stretch>
                  </pic:blipFill>
                  <pic:spPr bwMode="auto">
                    <a:xfrm>
                      <a:off x="0" y="0"/>
                      <a:ext cx="5716905" cy="1771015"/>
                    </a:xfrm>
                    <a:prstGeom prst="rect">
                      <a:avLst/>
                    </a:prstGeom>
                    <a:noFill/>
                    <a:ln w="9525">
                      <a:noFill/>
                      <a:miter lim="800000"/>
                      <a:headEnd/>
                      <a:tailEnd/>
                    </a:ln>
                  </pic:spPr>
                </pic:pic>
              </a:graphicData>
            </a:graphic>
          </wp:inline>
        </w:drawing>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b/>
          <w:bCs/>
          <w:color w:val="000000"/>
          <w:sz w:val="24"/>
          <w:szCs w:val="24"/>
          <w:lang w:eastAsia="en-IN"/>
        </w:rPr>
        <w:t>Example</w:t>
      </w:r>
      <w:r w:rsidRPr="00E552E7">
        <w:rPr>
          <w:rFonts w:ascii="Arial" w:eastAsia="Times New Roman" w:hAnsi="Arial" w:cs="Arial"/>
          <w:color w:val="000000"/>
          <w:sz w:val="24"/>
          <w:szCs w:val="24"/>
          <w:lang w:eastAsia="en-IN"/>
        </w:rPr>
        <w:t> − You can define a table border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table{ border :1px solid #C00; }</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table is a selector and border is a property and given value </w:t>
      </w:r>
      <w:r w:rsidRPr="00E552E7">
        <w:rPr>
          <w:rFonts w:ascii="Arial" w:eastAsia="Times New Roman" w:hAnsi="Arial" w:cs="Arial"/>
          <w:i/>
          <w:iCs/>
          <w:color w:val="000000"/>
          <w:sz w:val="24"/>
          <w:szCs w:val="24"/>
          <w:lang w:eastAsia="en-IN"/>
        </w:rPr>
        <w:t>1px solid #C00</w:t>
      </w:r>
      <w:r w:rsidRPr="00E552E7">
        <w:rPr>
          <w:rFonts w:ascii="Arial" w:eastAsia="Times New Roman" w:hAnsi="Arial" w:cs="Arial"/>
          <w:color w:val="000000"/>
          <w:sz w:val="24"/>
          <w:szCs w:val="24"/>
          <w:lang w:eastAsia="en-IN"/>
        </w:rPr>
        <w:t> is the value of that property.</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selectors in various simple ways based on your comfort. Let me put these selectors one by one.</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Type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is the same selector we have seen above. Again, one more example to give a color to all level 1 headings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#36CFFF;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Universal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Rather than selecting elements of a specific type, the universal selector quite simply matches the name of any element type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of every element in our document in black.</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lastRenderedPageBreak/>
        <w:t>The Descendant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Suppose you want to apply a style rule to a particular element only when it lies inside a particular element. As given in the following example, style rule will apply to &lt;em&gt; element only when it lies inside &lt;ul&gt; tag.</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ul em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Class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class attribute of the elements. All the elements having that class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more than one class selectors to given element.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88"/>
          <w:sz w:val="23"/>
          <w:lang w:eastAsia="en-IN"/>
        </w:rPr>
        <w:t>&lt;p</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0066"/>
          <w:sz w:val="23"/>
          <w:lang w:eastAsia="en-IN"/>
        </w:rPr>
        <w:t>class</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"center bold"</w:t>
      </w:r>
      <w:r w:rsidRPr="00E552E7">
        <w:rPr>
          <w:rFonts w:ascii="Courier New" w:eastAsia="Times New Roman" w:hAnsi="Courier New" w:cs="Courier New"/>
          <w:color w:val="000088"/>
          <w:sz w:val="23"/>
          <w:lang w:eastAsia="en-IN"/>
        </w:rPr>
        <w:t>&gt;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This para will be styled by the classes </w:t>
      </w:r>
      <w:r w:rsidRPr="00E552E7">
        <w:rPr>
          <w:rFonts w:ascii="Courier New" w:eastAsia="Times New Roman" w:hAnsi="Courier New" w:cs="Courier New"/>
          <w:i/>
          <w:iCs/>
          <w:color w:val="000000"/>
          <w:sz w:val="23"/>
          <w:lang w:eastAsia="en-IN"/>
        </w:rPr>
        <w:t>center</w:t>
      </w:r>
      <w:r w:rsidRPr="00E552E7">
        <w:rPr>
          <w:rFonts w:ascii="Courier New" w:eastAsia="Times New Roman" w:hAnsi="Courier New" w:cs="Courier New"/>
          <w:color w:val="000000"/>
          <w:sz w:val="23"/>
          <w:lang w:eastAsia="en-IN"/>
        </w:rPr>
        <w:t xml:space="preserve"> and </w:t>
      </w:r>
      <w:r w:rsidRPr="00E552E7">
        <w:rPr>
          <w:rFonts w:ascii="Courier New" w:eastAsia="Times New Roman" w:hAnsi="Courier New" w:cs="Courier New"/>
          <w:i/>
          <w:iCs/>
          <w:color w:val="000000"/>
          <w:sz w:val="23"/>
          <w:lang w:eastAsia="en-IN"/>
        </w:rPr>
        <w:t>bold</w:t>
      </w:r>
      <w:r w:rsidRPr="00E552E7">
        <w:rPr>
          <w:rFonts w:ascii="Courier New" w:eastAsia="Times New Roman" w:hAnsi="Courier New" w:cs="Courier New"/>
          <w:color w:val="0000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000088"/>
          <w:sz w:val="23"/>
          <w:lang w:eastAsia="en-IN"/>
        </w:rPr>
        <w:t>&lt;/p&gt;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ID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of the elements. All the elements having that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The true power of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is when they are used as the foundation for descendant selectors,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h2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In this example all level 2 headings will be displayed in black color when those headings will lie with in tags having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Child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have seen the descendant selectors. There is one more type of selector, which is very similar to descendants but have different functionality.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body </w:t>
      </w:r>
      <w:r w:rsidRPr="00E552E7">
        <w:rPr>
          <w:rFonts w:ascii="Courier New" w:eastAsia="Times New Roman" w:hAnsi="Courier New" w:cs="Courier New"/>
          <w:color w:val="666600"/>
          <w:sz w:val="23"/>
          <w:lang w:eastAsia="en-IN"/>
        </w:rPr>
        <w:t>&gt;</w:t>
      </w:r>
      <w:r w:rsidRPr="00E552E7">
        <w:rPr>
          <w:rFonts w:ascii="Courier New" w:eastAsia="Times New Roman" w:hAnsi="Courier New" w:cs="Courier New"/>
          <w:color w:val="000000"/>
          <w:sz w:val="23"/>
          <w:lang w:eastAsia="en-IN"/>
        </w:rPr>
        <w:t xml:space="preserve"> p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will render all the paragraphs in black if they are direct child of &lt;body&gt; element. Other paragraphs put inside other elements like &lt;div&gt; or &lt;td&gt; would not have any effect of this rule.</w:t>
      </w:r>
    </w:p>
    <w:p w:rsidR="001B66A3" w:rsidRDefault="001B66A3" w:rsidP="00E552E7">
      <w:pPr>
        <w:spacing w:before="100" w:beforeAutospacing="1" w:after="100" w:afterAutospacing="1" w:line="240" w:lineRule="auto"/>
        <w:outlineLvl w:val="1"/>
        <w:rPr>
          <w:rFonts w:ascii="Arial" w:eastAsia="Times New Roman" w:hAnsi="Arial" w:cs="Arial"/>
          <w:sz w:val="30"/>
          <w:szCs w:val="30"/>
          <w:lang w:eastAsia="en-IN"/>
        </w:rPr>
      </w:pP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Attribute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also apply styles to HTML elements with particular attributes. The style rule below will match all the input elements having a type attribute with a value of </w:t>
      </w:r>
      <w:r w:rsidRPr="00E552E7">
        <w:rPr>
          <w:rFonts w:ascii="Arial" w:eastAsia="Times New Roman" w:hAnsi="Arial" w:cs="Arial"/>
          <w:i/>
          <w:iCs/>
          <w:color w:val="000000"/>
          <w:sz w:val="24"/>
          <w:szCs w:val="24"/>
          <w:lang w:eastAsia="en-IN"/>
        </w:rPr>
        <w:t>text</w:t>
      </w:r>
      <w:r w:rsidRPr="00E552E7">
        <w:rPr>
          <w:rFonts w:ascii="Arial" w:eastAsia="Times New Roman" w:hAnsi="Arial" w:cs="Arial"/>
          <w:color w:val="000000"/>
          <w:sz w:val="24"/>
          <w:szCs w:val="24"/>
          <w:lang w:eastAsia="en-IN"/>
        </w:rPr>
        <w: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input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type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advantage to this method is that the &lt;input type = "submit" /&gt; element is unaffected, and the color applied only to the desired text fields.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There are following rules applied to attribute selector.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w:t>
      </w:r>
      <w:r w:rsidRPr="00E552E7">
        <w:rPr>
          <w:rFonts w:ascii="Arial" w:eastAsia="Times New Roman" w:hAnsi="Arial" w:cs="Arial"/>
          <w:color w:val="000000"/>
          <w:sz w:val="18"/>
          <w:szCs w:val="18"/>
          <w:lang w:eastAsia="en-IN"/>
        </w:rPr>
        <w:t> − Selects all paragraph elements with a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has a value of exactly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the word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p[lang|="en"]</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values that are exactly "en", or begin with "en-".</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Multiple Style Rules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may need to define multiple style rules for a single element. You can define these rules to combine multiple properties and corresponding values into a single block as defined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lastRenderedPageBreak/>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all the property and value pairs are separated by a </w:t>
      </w:r>
      <w:r w:rsidRPr="00E552E7">
        <w:rPr>
          <w:rFonts w:ascii="Arial" w:eastAsia="Times New Roman" w:hAnsi="Arial" w:cs="Arial"/>
          <w:b/>
          <w:bCs/>
          <w:color w:val="000000"/>
          <w:sz w:val="24"/>
          <w:szCs w:val="24"/>
          <w:lang w:eastAsia="en-IN"/>
        </w:rPr>
        <w:t>semicolon (;)</w:t>
      </w:r>
      <w:r w:rsidRPr="00E552E7">
        <w:rPr>
          <w:rFonts w:ascii="Arial" w:eastAsia="Times New Roman" w:hAnsi="Arial" w:cs="Arial"/>
          <w:color w:val="000000"/>
          <w:sz w:val="24"/>
          <w:szCs w:val="24"/>
          <w:lang w:eastAsia="en-IN"/>
        </w:rPr>
        <w:t>. You can keep them in a single line or multiple lines. For better readability, we keep them in separate lines.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For a while, don't bother about the properties mentioned in the above block. These properties will be explained in the coming chapters and you can find complete detail about properties in CSS References</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Grouping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a style to many selectors if you like. Just separate the selectors with a comma, as given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h2</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h3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define style rule will be applicable to h1, h2 and h3 element as well. The order of the list is irrelevant. All the elements in the selector will have the corresponding declarations applied to them.</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combine the various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together as shown below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#content, #footer, #supplement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position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absolute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left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510px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width</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200px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021690" w:rsidRDefault="00021690"/>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ways to associate styles with your HTML document. Most commonly used methods are inline CSS and External CSS.</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Embedded CSS - The &lt;style&gt;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CSS rules into an HTML document using the &lt;style&gt; element. This tag is placed inside the &lt;head&gt;...&lt;/head&gt; tags. Rules defined using this syntax will be applied to all the elements available in the document. Here is the generic syntax −</w:t>
      </w:r>
    </w:p>
    <w:p w:rsidR="00D2356B" w:rsidRDefault="00BF474A" w:rsidP="00D2356B">
      <w:pPr>
        <w:jc w:val="right"/>
        <w:rPr>
          <w:rFonts w:ascii="Arial" w:hAnsi="Arial" w:cs="Arial"/>
          <w:sz w:val="18"/>
          <w:szCs w:val="18"/>
        </w:rPr>
      </w:pPr>
      <w:hyperlink r:id="rId150"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BF474A" w:rsidP="00D2356B">
      <w:pPr>
        <w:jc w:val="right"/>
        <w:rPr>
          <w:rFonts w:ascii="Arial" w:hAnsi="Arial" w:cs="Arial"/>
          <w:sz w:val="18"/>
          <w:szCs w:val="18"/>
        </w:rPr>
      </w:pPr>
      <w:hyperlink r:id="rId151"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"all"</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linen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maroon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 xml:space="preserve"> </w:t>
      </w:r>
      <w:r>
        <w:rPr>
          <w:rStyle w:val="lit"/>
          <w:color w:val="006666"/>
          <w:sz w:val="23"/>
          <w:szCs w:val="23"/>
        </w:rPr>
        <w:t>40px</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a heading</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a paragraph.</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85"/>
        <w:gridCol w:w="5776"/>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text/css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is required attribute.</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an optional attribute.</w:t>
            </w:r>
          </w:p>
        </w:tc>
      </w:tr>
    </w:tbl>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Inline CSS - The </w:t>
      </w:r>
      <w:r>
        <w:rPr>
          <w:rFonts w:ascii="Arial" w:hAnsi="Arial" w:cs="Arial"/>
          <w:b w:val="0"/>
          <w:bCs w:val="0"/>
          <w:i/>
          <w:iCs/>
          <w:sz w:val="30"/>
          <w:szCs w:val="30"/>
        </w:rPr>
        <w:t>style</w:t>
      </w:r>
      <w:r>
        <w:rPr>
          <w:rFonts w:ascii="Arial" w:hAnsi="Arial" w:cs="Arial"/>
          <w:b w:val="0"/>
          <w:bCs w:val="0"/>
          <w:sz w:val="30"/>
          <w:szCs w:val="30"/>
        </w:rPr>
        <w:t> Attribute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i/>
          <w:iCs/>
          <w:color w:val="000000"/>
        </w:rPr>
        <w:t>style</w:t>
      </w:r>
      <w:r>
        <w:rPr>
          <w:rFonts w:ascii="Arial" w:hAnsi="Arial" w:cs="Arial"/>
          <w:color w:val="000000"/>
        </w:rPr>
        <w:t> attribute of any HTML element to define style rules. These rules will be applied to that element only. Here is the generic syntax −</w:t>
      </w:r>
    </w:p>
    <w:p w:rsidR="00D2356B" w:rsidRDefault="00D2356B" w:rsidP="00D2356B">
      <w:pPr>
        <w:pStyle w:val="HTMLPreformatted"/>
        <w:rPr>
          <w:sz w:val="23"/>
          <w:szCs w:val="23"/>
        </w:rPr>
      </w:pPr>
      <w:r>
        <w:rPr>
          <w:sz w:val="23"/>
          <w:szCs w:val="23"/>
        </w:rPr>
        <w:t>&lt;element style = "...style rules...."&gt;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lastRenderedPageBreak/>
        <w:t>Attributes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19"/>
        <w:gridCol w:w="5842"/>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 rules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The value of </w:t>
            </w:r>
            <w:r>
              <w:rPr>
                <w:rFonts w:ascii="Arial" w:hAnsi="Arial" w:cs="Arial"/>
                <w:i/>
                <w:iCs/>
                <w:sz w:val="18"/>
                <w:szCs w:val="18"/>
              </w:rPr>
              <w:t>style</w:t>
            </w:r>
            <w:r>
              <w:rPr>
                <w:rFonts w:ascii="Arial" w:hAnsi="Arial" w:cs="Arial"/>
                <w:sz w:val="18"/>
                <w:szCs w:val="18"/>
              </w:rPr>
              <w:t> attribute is a combination of style declarations separated by semicolon (;).</w:t>
            </w:r>
          </w:p>
        </w:tc>
      </w:tr>
    </w:tbl>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inline CSS based on the above syntax −</w:t>
      </w:r>
    </w:p>
    <w:p w:rsidR="00D2356B" w:rsidRDefault="00BF474A" w:rsidP="00D2356B">
      <w:pPr>
        <w:jc w:val="right"/>
        <w:rPr>
          <w:rFonts w:ascii="Arial" w:hAnsi="Arial" w:cs="Arial"/>
          <w:sz w:val="18"/>
          <w:szCs w:val="18"/>
        </w:rPr>
      </w:pPr>
      <w:hyperlink r:id="rId152"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lit"/>
          <w:color w:val="006666"/>
          <w:sz w:val="23"/>
          <w:szCs w:val="23"/>
        </w:rPr>
        <w:t>36C</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inline CSS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External CSS - The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&lt;link&gt; element can be used to include an external stylesheet file in your HTML document.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external style sheet is a separate text file with </w:t>
      </w:r>
      <w:r>
        <w:rPr>
          <w:rFonts w:ascii="Arial" w:hAnsi="Arial" w:cs="Arial"/>
          <w:b/>
          <w:bCs/>
          <w:color w:val="000000"/>
        </w:rPr>
        <w:t>.css</w:t>
      </w:r>
      <w:r>
        <w:rPr>
          <w:rFonts w:ascii="Arial" w:hAnsi="Arial" w:cs="Arial"/>
          <w:color w:val="000000"/>
        </w:rPr>
        <w:t> extension. You define all the Style rules within this text file and then you can include this file in any HTML document using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generic syntax of including external CSS file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&lt;link type = "text/css" href = "..." media = "..." /&gt;</w:t>
      </w:r>
    </w:p>
    <w:p w:rsidR="00D2356B" w:rsidRDefault="00D2356B" w:rsidP="00D2356B">
      <w:pPr>
        <w:pStyle w:val="HTMLPreformatted"/>
        <w:rPr>
          <w:sz w:val="23"/>
          <w:szCs w:val="23"/>
        </w:rPr>
      </w:pPr>
      <w:r>
        <w:rPr>
          <w:sz w:val="23"/>
          <w:szCs w:val="23"/>
        </w:rPr>
        <w:t>&lt;/head&gt;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337"/>
        <w:gridCol w:w="5524"/>
      </w:tblGrid>
      <w:tr w:rsidR="00D2356B" w:rsidTr="00D2356B">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1337"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text 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attribute is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href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 xml:space="preserve">Specifies the style sheet file having Style rules. This attribute is a </w:t>
            </w:r>
            <w:r>
              <w:rPr>
                <w:rFonts w:ascii="Arial" w:hAnsi="Arial" w:cs="Arial"/>
                <w:sz w:val="18"/>
                <w:szCs w:val="18"/>
              </w:rPr>
              <w:lastRenderedPageBreak/>
              <w:t>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lastRenderedPageBreak/>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optional attribute.</w:t>
            </w:r>
          </w:p>
        </w:tc>
      </w:tr>
    </w:tbl>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simple style sheet file with a name </w:t>
      </w:r>
      <w:r>
        <w:rPr>
          <w:rFonts w:ascii="Arial" w:hAnsi="Arial" w:cs="Arial"/>
          <w:i/>
          <w:iCs/>
          <w:color w:val="000000"/>
        </w:rPr>
        <w:t>mystyle.css</w:t>
      </w:r>
      <w:r>
        <w:rPr>
          <w:rFonts w:ascii="Arial" w:hAnsi="Arial" w:cs="Arial"/>
          <w:color w:val="000000"/>
        </w:rPr>
        <w:t> having the following rules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h1</w:t>
      </w:r>
      <w:r>
        <w:rPr>
          <w:rStyle w:val="pun"/>
          <w:color w:val="666600"/>
          <w:sz w:val="23"/>
          <w:szCs w:val="23"/>
        </w:rPr>
        <w:t>,</w:t>
      </w:r>
      <w:r>
        <w:rPr>
          <w:rStyle w:val="pln"/>
          <w:color w:val="000000"/>
          <w:sz w:val="23"/>
          <w:szCs w:val="23"/>
        </w:rPr>
        <w:t xml:space="preserve"> h2</w:t>
      </w:r>
      <w:r>
        <w:rPr>
          <w:rStyle w:val="pun"/>
          <w:color w:val="666600"/>
          <w:sz w:val="23"/>
          <w:szCs w:val="23"/>
        </w:rPr>
        <w:t>,</w:t>
      </w:r>
      <w:r>
        <w:rPr>
          <w:rStyle w:val="pln"/>
          <w:color w:val="000000"/>
          <w:sz w:val="23"/>
          <w:szCs w:val="23"/>
        </w:rPr>
        <w:t xml:space="preserve"> h3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#36C;</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weight</w:t>
      </w:r>
      <w:r>
        <w:rPr>
          <w:rStyle w:val="pun"/>
          <w:color w:val="666600"/>
          <w:sz w:val="23"/>
          <w:szCs w:val="23"/>
        </w:rPr>
        <w:t>:</w:t>
      </w:r>
      <w:r>
        <w:rPr>
          <w:rStyle w:val="pln"/>
          <w:color w:val="000000"/>
          <w:sz w:val="23"/>
          <w:szCs w:val="23"/>
        </w:rPr>
        <w:t xml:space="preserve"> normal</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bottom</w:t>
      </w:r>
      <w:r>
        <w:rPr>
          <w:rStyle w:val="pun"/>
          <w:color w:val="666600"/>
          <w:sz w:val="23"/>
          <w:szCs w:val="23"/>
        </w:rPr>
        <w:t>:</w:t>
      </w:r>
      <w:r>
        <w:rPr>
          <w:rStyle w:val="pln"/>
          <w:color w:val="000000"/>
          <w:sz w:val="23"/>
          <w:szCs w:val="23"/>
        </w:rPr>
        <w:t xml:space="preserve"> </w:t>
      </w:r>
      <w:r>
        <w:rPr>
          <w:rStyle w:val="lit"/>
          <w:color w:val="006666"/>
          <w:sz w:val="23"/>
          <w:szCs w:val="23"/>
        </w:rPr>
        <w:t>1em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transform</w:t>
      </w:r>
      <w:r>
        <w:rPr>
          <w:rStyle w:val="pun"/>
          <w:color w:val="666600"/>
          <w:sz w:val="23"/>
          <w:szCs w:val="23"/>
        </w:rPr>
        <w:t>:</w:t>
      </w:r>
      <w:r>
        <w:rPr>
          <w:rStyle w:val="pln"/>
          <w:color w:val="000000"/>
          <w:sz w:val="23"/>
          <w:szCs w:val="23"/>
        </w:rPr>
        <w:t xml:space="preserve"> lowercase</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can include this file </w:t>
      </w:r>
      <w:r>
        <w:rPr>
          <w:rFonts w:ascii="Arial" w:hAnsi="Arial" w:cs="Arial"/>
          <w:i/>
          <w:iCs/>
          <w:color w:val="000000"/>
        </w:rPr>
        <w:t>mystyle.css</w:t>
      </w:r>
      <w:r>
        <w:rPr>
          <w:rFonts w:ascii="Arial" w:hAnsi="Arial" w:cs="Arial"/>
          <w:color w:val="000000"/>
        </w:rPr>
        <w:t> in any HTML document as follows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"mystyle.css"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all"</w:t>
      </w:r>
      <w:r>
        <w:rPr>
          <w:rStyle w:val="pln"/>
          <w:color w:val="000000"/>
          <w:sz w:val="23"/>
          <w:szCs w:val="23"/>
        </w:rPr>
        <w:t xml:space="preserve"> </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Imported CSS - @import Rule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is used to import an external stylesheet in a manner similar to the &lt;link&gt; element. Here is the generic syntax of @import rule.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URL is the URL of the style sheet file having style rules. You can use another syntax as well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lastRenderedPageBreak/>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showing you how to import a style sheet file into HTML document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@import "mystyle.css";</w:t>
      </w:r>
    </w:p>
    <w:p w:rsidR="00D2356B" w:rsidRDefault="00D2356B" w:rsidP="00D2356B">
      <w:pPr>
        <w:pStyle w:val="HTMLPreformatted"/>
        <w:rPr>
          <w:sz w:val="23"/>
          <w:szCs w:val="23"/>
        </w:rPr>
      </w:pPr>
      <w:r>
        <w:rPr>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Rules Overriding</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discussed four ways to include style sheet rules in a an HTML document. Here is the rule to override any Style Sheet Rule.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inline style sheet takes highest priority. So, it will override any rule defined in &lt;style&gt;...&lt;/style&gt; tags or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&lt;style&gt;...&lt;/style&gt; tags will override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external style sheet file takes lowest priority, and rules defined in this file will be applied only when above two rules are not applicable.</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Handling old Browsers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still many old browsers who do not support CSS. So, we should take care while writing our Embedded CSS in an HTML document. The following snippet shows how you can use comment tags to hide CSS from older browsers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body, td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color: blue;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&lt;/style&gt;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Comments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times, you may need to put additional comments in your style sheet blocks. So, it is very easy to comment any part in style sheet. You can simple put your comments inside /*.....this is a comment in style sheet.....*/.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 ....*/ to comment multi-line blocks in similar way you do in C and C++ programming languages.</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BF474A" w:rsidP="00D2356B">
      <w:pPr>
        <w:jc w:val="right"/>
        <w:rPr>
          <w:rFonts w:ascii="Arial" w:hAnsi="Arial" w:cs="Arial"/>
          <w:sz w:val="18"/>
          <w:szCs w:val="18"/>
        </w:rPr>
      </w:pPr>
      <w:hyperlink r:id="rId153"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red</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This is a single-line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center</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multi-line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World!</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Before we start the actual exercise, we would like to give a brief idea about the CSS Measurement Units. CSS supports a number of measurements including absolute units such as inches, centimeters, points, and so on, as well as relative measures such as percentages and em units. You need these values while specifying various measurements in your Style rules e.g. </w:t>
      </w:r>
      <w:r w:rsidRPr="00115C93">
        <w:rPr>
          <w:rFonts w:ascii="Arial" w:eastAsia="Times New Roman" w:hAnsi="Arial" w:cs="Arial"/>
          <w:b/>
          <w:bCs/>
          <w:color w:val="000000"/>
          <w:sz w:val="24"/>
          <w:szCs w:val="24"/>
          <w:lang w:eastAsia="en-IN"/>
        </w:rPr>
        <w:t>border = "1px solid red"</w:t>
      </w:r>
      <w:r w:rsidRPr="00115C93">
        <w:rPr>
          <w:rFonts w:ascii="Arial" w:eastAsia="Times New Roman" w:hAnsi="Arial" w:cs="Arial"/>
          <w:color w:val="000000"/>
          <w:sz w:val="24"/>
          <w:szCs w:val="24"/>
          <w:lang w:eastAsia="en-IN"/>
        </w:rPr>
        <w:t>.</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We have listed out all the CSS Measurement Units along with proper Examples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9"/>
        <w:gridCol w:w="4110"/>
        <w:gridCol w:w="3150"/>
      </w:tblGrid>
      <w:tr w:rsidR="00115C93" w:rsidRPr="00115C93" w:rsidTr="00115C93">
        <w:tc>
          <w:tcPr>
            <w:tcW w:w="559"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Unit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Description</w:t>
            </w:r>
          </w:p>
        </w:tc>
        <w:tc>
          <w:tcPr>
            <w:tcW w:w="21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Example</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as a percentage relative to another value, typically an enclosing element.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16pt; line-height: 125%;}</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centimeters.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div {margin-bottom: 2cm;}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A relative measurement for the height of a font in em spaces. Because an em unit is equivalent to the size of a given font, if you assign a font to 12pt, each "em" unit would be 12pt; thus, 2em would be 24pt.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{letter-spacing: 7em;}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This value defines a measurement relative to a font's x-height. The x-height is determined by the height of the font's lowercase letter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24pt; line-height: 3ex;}</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inches.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.15in;}</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millimeters.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15mm;}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picas. A pica is equivalent to 12 points; thus, there are 6 picas per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20pc;}</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points. A point is defined as 1/72nd of an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body {font-size: 18pt;}</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lastRenderedPageBreak/>
              <w:t>px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screen pixels.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{padding: 25px;}</w:t>
            </w:r>
          </w:p>
        </w:tc>
      </w:tr>
    </w:tbl>
    <w:p w:rsidR="00E552E7" w:rsidRDefault="00E552E7"/>
    <w:p w:rsidR="00115C93" w:rsidRDefault="00115C93"/>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the following background properties of an element −</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background-color</w:t>
      </w:r>
      <w:r>
        <w:rPr>
          <w:rFonts w:ascii="Arial" w:hAnsi="Arial" w:cs="Arial"/>
          <w:color w:val="000000"/>
          <w:sz w:val="18"/>
          <w:szCs w:val="18"/>
        </w:rPr>
        <w:t> property is used to set the background color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background-image</w:t>
      </w:r>
      <w:r>
        <w:rPr>
          <w:rFonts w:ascii="Arial" w:hAnsi="Arial" w:cs="Arial"/>
          <w:color w:val="000000"/>
          <w:sz w:val="18"/>
          <w:szCs w:val="18"/>
        </w:rPr>
        <w:t> property is used to set the background image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background-repeat</w:t>
      </w:r>
      <w:r>
        <w:rPr>
          <w:rFonts w:ascii="Arial" w:hAnsi="Arial" w:cs="Arial"/>
          <w:color w:val="000000"/>
          <w:sz w:val="18"/>
          <w:szCs w:val="18"/>
        </w:rPr>
        <w:t> property is used to control the repetition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background-position</w:t>
      </w:r>
      <w:r>
        <w:rPr>
          <w:rFonts w:ascii="Arial" w:hAnsi="Arial" w:cs="Arial"/>
          <w:color w:val="000000"/>
          <w:sz w:val="18"/>
          <w:szCs w:val="18"/>
        </w:rPr>
        <w:t> property is used to control the position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background-attachment</w:t>
      </w:r>
      <w:r>
        <w:rPr>
          <w:rFonts w:ascii="Arial" w:hAnsi="Arial" w:cs="Arial"/>
          <w:color w:val="000000"/>
          <w:sz w:val="18"/>
          <w:szCs w:val="18"/>
        </w:rPr>
        <w:t> property is used to control the scrolling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w:t>
      </w:r>
      <w:r>
        <w:rPr>
          <w:rFonts w:ascii="Arial" w:hAnsi="Arial" w:cs="Arial"/>
          <w:color w:val="000000"/>
          <w:sz w:val="18"/>
          <w:szCs w:val="18"/>
        </w:rPr>
        <w:t> property is used as a shorthand to specify a number of other background properties.</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Color</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background color for an element.</w:t>
      </w:r>
    </w:p>
    <w:p w:rsidR="005D7411" w:rsidRDefault="00BF474A" w:rsidP="005D7411">
      <w:pPr>
        <w:jc w:val="right"/>
        <w:rPr>
          <w:rFonts w:ascii="Arial" w:hAnsi="Arial" w:cs="Arial"/>
          <w:sz w:val="18"/>
          <w:szCs w:val="18"/>
        </w:rPr>
      </w:pPr>
      <w:hyperlink r:id="rId154"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background</w:t>
      </w:r>
      <w:r>
        <w:rPr>
          <w:rStyle w:val="pun"/>
          <w:b/>
          <w:bCs/>
          <w:color w:val="6666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yellow</w:t>
      </w:r>
      <w:r>
        <w:rPr>
          <w:rStyle w:val="pun"/>
          <w:b/>
          <w:bCs/>
          <w:color w:val="666600"/>
          <w:sz w:val="23"/>
          <w:szCs w:val="23"/>
        </w:rPr>
        <w:t>;</w:t>
      </w:r>
      <w:r>
        <w:rPr>
          <w:rStyle w:val="atv"/>
          <w:b/>
          <w:bCs/>
          <w:color w:val="008800"/>
          <w:sz w:val="23"/>
          <w:szCs w:val="23"/>
        </w:rPr>
        <w:t>"</w:t>
      </w:r>
      <w:r>
        <w:rPr>
          <w:rStyle w:val="tag"/>
          <w:color w:val="000088"/>
          <w:sz w:val="23"/>
          <w:szCs w:val="23"/>
        </w:rPr>
        <w:t>&gt;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yellow background color.</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set the background image by calling local stored images as shown below −</w:t>
      </w:r>
    </w:p>
    <w:p w:rsidR="005D7411" w:rsidRDefault="00BF474A" w:rsidP="005D7411">
      <w:pPr>
        <w:jc w:val="right"/>
        <w:rPr>
          <w:rFonts w:ascii="Arial" w:hAnsi="Arial" w:cs="Arial"/>
          <w:sz w:val="18"/>
          <w:szCs w:val="18"/>
        </w:rPr>
      </w:pPr>
      <w:hyperlink r:id="rId155"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w:t>
      </w:r>
      <w:r>
        <w:rPr>
          <w:rStyle w:val="com"/>
          <w:color w:val="880000"/>
          <w:sz w:val="23"/>
          <w:szCs w:val="23"/>
        </w:rPr>
        <w:t>#cccccc;</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Repeat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if an image is small. You can use </w:t>
      </w:r>
      <w:r>
        <w:rPr>
          <w:rFonts w:ascii="Arial" w:hAnsi="Arial" w:cs="Arial"/>
          <w:i/>
          <w:iCs/>
          <w:color w:val="000000"/>
        </w:rPr>
        <w:t>no-repeat</w:t>
      </w:r>
      <w:r>
        <w:rPr>
          <w:rFonts w:ascii="Arial" w:hAnsi="Arial" w:cs="Arial"/>
          <w:color w:val="000000"/>
        </w:rPr>
        <w:t> value for </w:t>
      </w:r>
      <w:r>
        <w:rPr>
          <w:rFonts w:ascii="Arial" w:hAnsi="Arial" w:cs="Arial"/>
          <w:i/>
          <w:iCs/>
          <w:color w:val="000000"/>
        </w:rPr>
        <w:t>background-repeat</w:t>
      </w:r>
      <w:r>
        <w:rPr>
          <w:rFonts w:ascii="Arial" w:hAnsi="Arial" w:cs="Arial"/>
          <w:color w:val="000000"/>
        </w:rPr>
        <w:t> property if you don't want to repeat an image, in this case image will display only once.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w:t>
      </w:r>
      <w:r>
        <w:rPr>
          <w:rFonts w:ascii="Arial" w:hAnsi="Arial" w:cs="Arial"/>
          <w:i/>
          <w:iCs/>
          <w:color w:val="000000"/>
        </w:rPr>
        <w:t>background-repeat</w:t>
      </w:r>
      <w:r>
        <w:rPr>
          <w:rFonts w:ascii="Arial" w:hAnsi="Arial" w:cs="Arial"/>
          <w:color w:val="000000"/>
        </w:rPr>
        <w:t> property will have </w:t>
      </w:r>
      <w:r>
        <w:rPr>
          <w:rFonts w:ascii="Arial" w:hAnsi="Arial" w:cs="Arial"/>
          <w:i/>
          <w:iCs/>
          <w:color w:val="000000"/>
        </w:rPr>
        <w:t>repeat</w:t>
      </w:r>
      <w:r>
        <w:rPr>
          <w:rFonts w:ascii="Arial" w:hAnsi="Arial" w:cs="Arial"/>
          <w:color w:val="000000"/>
        </w:rPr>
        <w:t> value.</w:t>
      </w:r>
    </w:p>
    <w:p w:rsidR="005D7411" w:rsidRDefault="00BF474A" w:rsidP="005D7411">
      <w:pPr>
        <w:jc w:val="right"/>
        <w:rPr>
          <w:rFonts w:ascii="Arial" w:hAnsi="Arial" w:cs="Arial"/>
          <w:sz w:val="18"/>
          <w:szCs w:val="18"/>
        </w:rPr>
      </w:pPr>
      <w:hyperlink r:id="rId156"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which demonstrates how to repeat the background image vertically.</w:t>
      </w:r>
    </w:p>
    <w:p w:rsidR="005D7411" w:rsidRDefault="00BF474A" w:rsidP="005D7411">
      <w:pPr>
        <w:jc w:val="right"/>
        <w:rPr>
          <w:rFonts w:ascii="Arial" w:hAnsi="Arial" w:cs="Arial"/>
          <w:sz w:val="18"/>
          <w:szCs w:val="18"/>
        </w:rPr>
      </w:pPr>
      <w:hyperlink r:id="rId157"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y</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horizontally.</w:t>
      </w:r>
    </w:p>
    <w:p w:rsidR="005D7411" w:rsidRDefault="00BF474A" w:rsidP="005D7411">
      <w:pPr>
        <w:jc w:val="right"/>
        <w:rPr>
          <w:rFonts w:ascii="Arial" w:hAnsi="Arial" w:cs="Arial"/>
          <w:sz w:val="18"/>
          <w:szCs w:val="18"/>
        </w:rPr>
      </w:pPr>
      <w:hyperlink r:id="rId158"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 Position</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w:t>
      </w:r>
    </w:p>
    <w:p w:rsidR="005D7411" w:rsidRDefault="00BF474A" w:rsidP="005D7411">
      <w:pPr>
        <w:jc w:val="right"/>
        <w:rPr>
          <w:rFonts w:ascii="Arial" w:hAnsi="Arial" w:cs="Arial"/>
          <w:sz w:val="18"/>
          <w:szCs w:val="18"/>
        </w:rPr>
      </w:pPr>
      <w:hyperlink r:id="rId159"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 and 200 pixels down from the top.</w:t>
      </w:r>
    </w:p>
    <w:p w:rsidR="005D7411" w:rsidRDefault="00BF474A" w:rsidP="005D7411">
      <w:pPr>
        <w:jc w:val="right"/>
        <w:rPr>
          <w:rFonts w:ascii="Arial" w:hAnsi="Arial" w:cs="Arial"/>
          <w:sz w:val="18"/>
          <w:szCs w:val="18"/>
        </w:rPr>
      </w:pPr>
      <w:hyperlink r:id="rId160"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ln"/>
          <w:color w:val="000000"/>
          <w:sz w:val="23"/>
          <w:szCs w:val="23"/>
        </w:rPr>
        <w:t xml:space="preserve"> </w:t>
      </w:r>
      <w:r>
        <w:rPr>
          <w:rStyle w:val="lit"/>
          <w:rFonts w:eastAsiaTheme="majorEastAsia"/>
          <w:color w:val="006666"/>
          <w:sz w:val="23"/>
          <w:szCs w:val="23"/>
        </w:rPr>
        <w:t>200px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Attachment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Background attachment determines whether a background image is fixed or scrolls with the rest of the page.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fixed background image.</w:t>
      </w:r>
    </w:p>
    <w:p w:rsidR="005D7411" w:rsidRDefault="00BF474A" w:rsidP="005D7411">
      <w:pPr>
        <w:jc w:val="right"/>
        <w:rPr>
          <w:rFonts w:ascii="Arial" w:hAnsi="Arial" w:cs="Arial"/>
          <w:sz w:val="18"/>
          <w:szCs w:val="18"/>
        </w:rPr>
      </w:pPr>
      <w:hyperlink r:id="rId161"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scrolling background image.</w:t>
      </w:r>
    </w:p>
    <w:p w:rsidR="005D7411" w:rsidRDefault="00BF474A" w:rsidP="005D7411">
      <w:pPr>
        <w:jc w:val="right"/>
        <w:rPr>
          <w:rFonts w:ascii="Arial" w:hAnsi="Arial" w:cs="Arial"/>
          <w:sz w:val="18"/>
          <w:szCs w:val="18"/>
        </w:rPr>
      </w:pPr>
      <w:hyperlink r:id="rId162"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scroll</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Shorthand Property</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background</w:t>
      </w:r>
      <w:r>
        <w:rPr>
          <w:rFonts w:ascii="Arial" w:hAnsi="Arial" w:cs="Arial"/>
          <w:color w:val="000000"/>
        </w:rPr>
        <w:t> property to set all the background properties at once. For example −</w:t>
      </w:r>
    </w:p>
    <w:p w:rsidR="005D7411" w:rsidRDefault="005D7411" w:rsidP="005D7411">
      <w:pPr>
        <w:pStyle w:val="HTMLPreformatted"/>
        <w:rPr>
          <w:sz w:val="23"/>
          <w:szCs w:val="23"/>
        </w:rPr>
      </w:pPr>
      <w:r>
        <w:rPr>
          <w:sz w:val="23"/>
          <w:szCs w:val="23"/>
        </w:rPr>
        <w:lastRenderedPageBreak/>
        <w:t xml:space="preserve">&lt;p </w:t>
      </w:r>
      <w:r>
        <w:rPr>
          <w:b/>
          <w:bCs/>
          <w:sz w:val="23"/>
          <w:szCs w:val="23"/>
        </w:rPr>
        <w:t>style = "background:url(/images/pattern1.gif) repeat fixed;"</w:t>
      </w:r>
      <w:r>
        <w:rPr>
          <w:sz w:val="23"/>
          <w:szCs w:val="23"/>
        </w:rPr>
        <w:t>&gt;</w:t>
      </w:r>
    </w:p>
    <w:p w:rsidR="005D7411" w:rsidRDefault="005D7411" w:rsidP="005D7411">
      <w:pPr>
        <w:pStyle w:val="HTMLPreformatted"/>
        <w:rPr>
          <w:sz w:val="23"/>
          <w:szCs w:val="23"/>
        </w:rPr>
      </w:pPr>
      <w:r>
        <w:rPr>
          <w:sz w:val="23"/>
          <w:szCs w:val="23"/>
        </w:rPr>
        <w:t xml:space="preserve">   This parapgraph has fixed repeated background image.</w:t>
      </w:r>
    </w:p>
    <w:p w:rsidR="005D7411" w:rsidRDefault="005D7411" w:rsidP="005D7411">
      <w:pPr>
        <w:pStyle w:val="HTMLPreformatted"/>
        <w:rPr>
          <w:sz w:val="23"/>
          <w:szCs w:val="23"/>
        </w:rPr>
      </w:pPr>
      <w:r>
        <w:rPr>
          <w:sz w:val="23"/>
          <w:szCs w:val="23"/>
        </w:rPr>
        <w:t>&lt;/p&gt;</w:t>
      </w:r>
    </w:p>
    <w:p w:rsidR="00115C93" w:rsidRDefault="00115C93"/>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font properties of an element −</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font-family</w:t>
      </w:r>
      <w:r>
        <w:rPr>
          <w:rFonts w:ascii="Arial" w:hAnsi="Arial" w:cs="Arial"/>
          <w:color w:val="000000"/>
          <w:sz w:val="18"/>
          <w:szCs w:val="18"/>
        </w:rPr>
        <w:t> property is used to change the face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font-style</w:t>
      </w:r>
      <w:r>
        <w:rPr>
          <w:rFonts w:ascii="Arial" w:hAnsi="Arial" w:cs="Arial"/>
          <w:color w:val="000000"/>
          <w:sz w:val="18"/>
          <w:szCs w:val="18"/>
        </w:rPr>
        <w:t> property is used to make a font italic or oblique.</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font-variant</w:t>
      </w:r>
      <w:r>
        <w:rPr>
          <w:rFonts w:ascii="Arial" w:hAnsi="Arial" w:cs="Arial"/>
          <w:color w:val="000000"/>
          <w:sz w:val="18"/>
          <w:szCs w:val="18"/>
        </w:rPr>
        <w:t> property is used to create a small-caps effect.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font-weight</w:t>
      </w:r>
      <w:r>
        <w:rPr>
          <w:rFonts w:ascii="Arial" w:hAnsi="Arial" w:cs="Arial"/>
          <w:color w:val="000000"/>
          <w:sz w:val="18"/>
          <w:szCs w:val="18"/>
        </w:rPr>
        <w:t> property is used to increase or decrease how bold or light a font appears.</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font-size</w:t>
      </w:r>
      <w:r>
        <w:rPr>
          <w:rFonts w:ascii="Arial" w:hAnsi="Arial" w:cs="Arial"/>
          <w:color w:val="000000"/>
          <w:sz w:val="18"/>
          <w:szCs w:val="18"/>
        </w:rPr>
        <w:t> property is used to increase or decrease the size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t>
      </w:r>
      <w:r>
        <w:rPr>
          <w:rFonts w:ascii="Arial" w:hAnsi="Arial" w:cs="Arial"/>
          <w:color w:val="000000"/>
          <w:sz w:val="18"/>
          <w:szCs w:val="18"/>
        </w:rPr>
        <w:t> property is used as shorthand to specify a number of other font properties.</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Family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family of an element. Possible value could be any font family name.</w:t>
      </w:r>
    </w:p>
    <w:p w:rsidR="00F34179" w:rsidRDefault="00BF474A" w:rsidP="00F34179">
      <w:pPr>
        <w:jc w:val="right"/>
        <w:rPr>
          <w:rFonts w:ascii="Arial" w:hAnsi="Arial" w:cs="Arial"/>
          <w:sz w:val="18"/>
          <w:szCs w:val="18"/>
        </w:rPr>
      </w:pPr>
      <w:hyperlink r:id="rId163"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family</w:t>
      </w:r>
      <w:r>
        <w:rPr>
          <w:rStyle w:val="pun"/>
          <w:b/>
          <w:bCs/>
          <w:color w:val="666600"/>
          <w:sz w:val="23"/>
          <w:szCs w:val="23"/>
        </w:rPr>
        <w:t>:</w:t>
      </w:r>
      <w:r>
        <w:rPr>
          <w:rStyle w:val="pln"/>
          <w:b/>
          <w:bCs/>
          <w:color w:val="000000"/>
          <w:sz w:val="23"/>
          <w:szCs w:val="23"/>
        </w:rPr>
        <w:t>georgia</w:t>
      </w:r>
      <w:r>
        <w:rPr>
          <w:rStyle w:val="pun"/>
          <w:b/>
          <w:bCs/>
          <w:color w:val="666600"/>
          <w:sz w:val="23"/>
          <w:szCs w:val="23"/>
        </w:rPr>
        <w:t>,</w:t>
      </w:r>
      <w:r>
        <w:rPr>
          <w:rStyle w:val="pln"/>
          <w:b/>
          <w:bCs/>
          <w:color w:val="000000"/>
          <w:sz w:val="23"/>
          <w:szCs w:val="23"/>
        </w:rPr>
        <w:t>garamond</w:t>
      </w:r>
      <w:r>
        <w:rPr>
          <w:rStyle w:val="pun"/>
          <w:b/>
          <w:bCs/>
          <w:color w:val="666600"/>
          <w:sz w:val="23"/>
          <w:szCs w:val="23"/>
        </w:rPr>
        <w:t>,</w:t>
      </w:r>
      <w:r>
        <w:rPr>
          <w:rStyle w:val="pln"/>
          <w:b/>
          <w:bCs/>
          <w:color w:val="000000"/>
          <w:sz w:val="23"/>
          <w:szCs w:val="23"/>
        </w:rPr>
        <w:t>serif</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rendered in either georgia, garamond, or the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default serif font depending on which font  you have at your system.</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Style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style of an element. Possible values are </w:t>
      </w:r>
      <w:r>
        <w:rPr>
          <w:rFonts w:ascii="Arial" w:hAnsi="Arial" w:cs="Arial"/>
          <w:i/>
          <w:iCs/>
          <w:color w:val="000000"/>
        </w:rPr>
        <w:t>normal, italic and oblique</w:t>
      </w:r>
      <w:r>
        <w:rPr>
          <w:rFonts w:ascii="Arial" w:hAnsi="Arial" w:cs="Arial"/>
          <w:color w:val="000000"/>
        </w:rPr>
        <w:t>.</w:t>
      </w:r>
    </w:p>
    <w:p w:rsidR="00F34179" w:rsidRDefault="00BF474A" w:rsidP="00F34179">
      <w:pPr>
        <w:jc w:val="right"/>
        <w:rPr>
          <w:rFonts w:ascii="Arial" w:hAnsi="Arial" w:cs="Arial"/>
          <w:sz w:val="18"/>
          <w:szCs w:val="18"/>
        </w:rPr>
      </w:pPr>
      <w:hyperlink r:id="rId164"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style</w:t>
      </w:r>
      <w:r>
        <w:rPr>
          <w:rStyle w:val="pun"/>
          <w:b/>
          <w:bCs/>
          <w:color w:val="666600"/>
          <w:sz w:val="23"/>
          <w:szCs w:val="23"/>
        </w:rPr>
        <w:t>:</w:t>
      </w:r>
      <w:r>
        <w:rPr>
          <w:rStyle w:val="pln"/>
          <w:b/>
          <w:bCs/>
          <w:color w:val="000000"/>
          <w:sz w:val="23"/>
          <w:szCs w:val="23"/>
        </w:rPr>
        <w:t>italic</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in italic style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Variant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variant of an element. Possible values are </w:t>
      </w:r>
      <w:r>
        <w:rPr>
          <w:rFonts w:ascii="Arial" w:hAnsi="Arial" w:cs="Arial"/>
          <w:i/>
          <w:iCs/>
          <w:color w:val="000000"/>
        </w:rPr>
        <w:t>normal and small-caps</w:t>
      </w:r>
      <w:r>
        <w:rPr>
          <w:rFonts w:ascii="Arial" w:hAnsi="Arial" w:cs="Arial"/>
          <w:color w:val="000000"/>
        </w:rPr>
        <w:t>.</w:t>
      </w:r>
    </w:p>
    <w:p w:rsidR="00F34179" w:rsidRDefault="00BF474A" w:rsidP="00F34179">
      <w:pPr>
        <w:jc w:val="right"/>
        <w:rPr>
          <w:rFonts w:ascii="Arial" w:hAnsi="Arial" w:cs="Arial"/>
          <w:sz w:val="18"/>
          <w:szCs w:val="18"/>
        </w:rPr>
      </w:pPr>
      <w:hyperlink r:id="rId165"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variant</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pln"/>
          <w:b/>
          <w:bCs/>
          <w:color w:val="000000"/>
          <w:sz w:val="23"/>
          <w:szCs w:val="23"/>
        </w:rPr>
        <w:t>caps</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as small caps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Weight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weight of an element. The font-weight property provides the functionality to specify how bold a font is. Possible values could be </w:t>
      </w:r>
      <w:r>
        <w:rPr>
          <w:rFonts w:ascii="Arial" w:hAnsi="Arial" w:cs="Arial"/>
          <w:i/>
          <w:iCs/>
          <w:color w:val="000000"/>
        </w:rPr>
        <w:t>normal, bold, bolder, lighter, 100, 200, 300, 400, 500, 600, 700, 800, 900</w:t>
      </w:r>
      <w:r>
        <w:rPr>
          <w:rFonts w:ascii="Arial" w:hAnsi="Arial" w:cs="Arial"/>
          <w:color w:val="000000"/>
        </w:rPr>
        <w:t>.</w:t>
      </w:r>
    </w:p>
    <w:p w:rsidR="00F34179" w:rsidRDefault="00BF474A" w:rsidP="00F34179">
      <w:pPr>
        <w:jc w:val="right"/>
        <w:rPr>
          <w:rFonts w:ascii="Arial" w:hAnsi="Arial" w:cs="Arial"/>
          <w:sz w:val="18"/>
          <w:szCs w:val="18"/>
        </w:rPr>
      </w:pPr>
      <w:hyperlink r:id="rId166"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bolder</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bolder.</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lit"/>
          <w:b/>
          <w:bCs/>
          <w:color w:val="006666"/>
          <w:sz w:val="23"/>
          <w:szCs w:val="23"/>
        </w:rPr>
        <w:t>500</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500 weight.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of an element. The font-size property is used to control the size of fonts. Possible values could be </w:t>
      </w:r>
      <w:r>
        <w:rPr>
          <w:rFonts w:ascii="Arial" w:hAnsi="Arial" w:cs="Arial"/>
          <w:i/>
          <w:iCs/>
          <w:color w:val="000000"/>
        </w:rPr>
        <w:t>xx-small, x-small, small, medium, large, x-large, xx-large, smaller, larger, size in pixels or in %</w:t>
      </w:r>
      <w:r>
        <w:rPr>
          <w:rFonts w:ascii="Arial" w:hAnsi="Arial" w:cs="Arial"/>
          <w:color w:val="000000"/>
        </w:rPr>
        <w:t>.</w:t>
      </w:r>
    </w:p>
    <w:p w:rsidR="00F34179" w:rsidRDefault="00BF474A" w:rsidP="00F34179">
      <w:pPr>
        <w:jc w:val="right"/>
        <w:rPr>
          <w:rFonts w:ascii="Arial" w:hAnsi="Arial" w:cs="Arial"/>
          <w:sz w:val="18"/>
          <w:szCs w:val="18"/>
        </w:rPr>
      </w:pPr>
      <w:hyperlink r:id="rId167"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lit"/>
          <w:b/>
          <w:bCs/>
          <w:color w:val="006666"/>
          <w:sz w:val="23"/>
          <w:szCs w:val="23"/>
        </w:rPr>
        <w:t>20px</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20 pixels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small</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large</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large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 Adjust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adjust of an element. This property enables you to adjust the x-height to make fonts more legible. Possible value could be any number.</w:t>
      </w:r>
    </w:p>
    <w:p w:rsidR="00F34179" w:rsidRDefault="00BF474A" w:rsidP="00F34179">
      <w:pPr>
        <w:jc w:val="right"/>
        <w:rPr>
          <w:rFonts w:ascii="Arial" w:hAnsi="Arial" w:cs="Arial"/>
          <w:sz w:val="18"/>
          <w:szCs w:val="18"/>
        </w:rPr>
      </w:pPr>
      <w:hyperlink r:id="rId168"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adjust</w:t>
      </w:r>
      <w:r>
        <w:rPr>
          <w:rStyle w:val="pun"/>
          <w:b/>
          <w:bCs/>
          <w:color w:val="666600"/>
          <w:sz w:val="23"/>
          <w:szCs w:val="23"/>
        </w:rPr>
        <w:t>:</w:t>
      </w:r>
      <w:r>
        <w:rPr>
          <w:rStyle w:val="lit"/>
          <w:b/>
          <w:bCs/>
          <w:color w:val="006666"/>
          <w:sz w:val="23"/>
          <w:szCs w:val="23"/>
        </w:rPr>
        <w:t>0.61</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using a font-size-adjust value.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lastRenderedPageBreak/>
        <w:t>Set the Font Stretch</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stretch of an element. This property relies on the user's computer to have an expanded or condensed version of the font being used.</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Possible values could be </w:t>
      </w:r>
      <w:r>
        <w:rPr>
          <w:rFonts w:ascii="Arial" w:hAnsi="Arial" w:cs="Arial"/>
          <w:i/>
          <w:iCs/>
          <w:color w:val="000000"/>
        </w:rPr>
        <w:t>normal, wider, narrower, ultra-condensed, extra-condensed, condensed, semi-condensed, semi-expanded, expanded, extra-expanded, ultra-expanded</w:t>
      </w:r>
      <w:r>
        <w:rPr>
          <w:rFonts w:ascii="Arial" w:hAnsi="Arial" w:cs="Arial"/>
          <w:color w:val="000000"/>
        </w:rPr>
        <w:t>.</w:t>
      </w:r>
    </w:p>
    <w:p w:rsidR="00F34179" w:rsidRDefault="00BF474A" w:rsidP="00F34179">
      <w:pPr>
        <w:jc w:val="right"/>
        <w:rPr>
          <w:rFonts w:ascii="Arial" w:hAnsi="Arial" w:cs="Arial"/>
          <w:sz w:val="18"/>
          <w:szCs w:val="18"/>
        </w:rPr>
      </w:pPr>
      <w:hyperlink r:id="rId169"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stretch</w:t>
      </w:r>
      <w:r>
        <w:rPr>
          <w:rStyle w:val="pun"/>
          <w:b/>
          <w:bCs/>
          <w:color w:val="666600"/>
          <w:sz w:val="23"/>
          <w:szCs w:val="23"/>
        </w:rPr>
        <w:t>:</w:t>
      </w:r>
      <w:r>
        <w:rPr>
          <w:rStyle w:val="pln"/>
          <w:b/>
          <w:bCs/>
          <w:color w:val="000000"/>
          <w:sz w:val="23"/>
          <w:szCs w:val="23"/>
        </w:rPr>
        <w:t>ultra</w:t>
      </w:r>
      <w:r>
        <w:rPr>
          <w:rStyle w:val="pun"/>
          <w:b/>
          <w:bCs/>
          <w:color w:val="666600"/>
          <w:sz w:val="23"/>
          <w:szCs w:val="23"/>
        </w:rPr>
        <w:t>-</w:t>
      </w:r>
      <w:r>
        <w:rPr>
          <w:rStyle w:val="pln"/>
          <w:b/>
          <w:bCs/>
          <w:color w:val="000000"/>
          <w:sz w:val="23"/>
          <w:szCs w:val="23"/>
        </w:rPr>
        <w:t>expanded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this doesn't appear to work, it is likely that your computer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doesn't have a </w:t>
      </w:r>
      <w:r>
        <w:rPr>
          <w:rStyle w:val="tag"/>
          <w:color w:val="000088"/>
          <w:sz w:val="23"/>
          <w:szCs w:val="23"/>
        </w:rPr>
        <w:t>&lt;br&gt;</w:t>
      </w:r>
      <w:r>
        <w:rPr>
          <w:rStyle w:val="pln"/>
          <w:color w:val="000000"/>
          <w:sz w:val="23"/>
          <w:szCs w:val="23"/>
        </w:rPr>
        <w:t>condensed or expanded version of the font being used.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Shorthand Property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font</w:t>
      </w:r>
      <w:r>
        <w:rPr>
          <w:rFonts w:ascii="Arial" w:hAnsi="Arial" w:cs="Arial"/>
          <w:color w:val="000000"/>
        </w:rPr>
        <w:t> property to set all the font properties at once. For example −</w:t>
      </w:r>
    </w:p>
    <w:p w:rsidR="00F34179" w:rsidRDefault="00BF474A" w:rsidP="00F34179">
      <w:pPr>
        <w:jc w:val="right"/>
        <w:rPr>
          <w:rFonts w:ascii="Arial" w:hAnsi="Arial" w:cs="Arial"/>
          <w:sz w:val="18"/>
          <w:szCs w:val="18"/>
        </w:rPr>
      </w:pPr>
      <w:hyperlink r:id="rId170"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italic small</w:t>
      </w:r>
      <w:r>
        <w:rPr>
          <w:rStyle w:val="pun"/>
          <w:b/>
          <w:bCs/>
          <w:color w:val="666600"/>
          <w:sz w:val="23"/>
          <w:szCs w:val="23"/>
        </w:rPr>
        <w:t>-</w:t>
      </w:r>
      <w:r>
        <w:rPr>
          <w:rStyle w:val="pln"/>
          <w:b/>
          <w:bCs/>
          <w:color w:val="000000"/>
          <w:sz w:val="23"/>
          <w:szCs w:val="23"/>
        </w:rPr>
        <w:t xml:space="preserve">caps bold </w:t>
      </w:r>
      <w:r>
        <w:rPr>
          <w:rStyle w:val="lit"/>
          <w:b/>
          <w:bCs/>
          <w:color w:val="006666"/>
          <w:sz w:val="23"/>
          <w:szCs w:val="23"/>
        </w:rPr>
        <w:t>15px</w:t>
      </w:r>
      <w:r>
        <w:rPr>
          <w:rStyle w:val="pln"/>
          <w:b/>
          <w:bCs/>
          <w:color w:val="000000"/>
          <w:sz w:val="23"/>
          <w:szCs w:val="23"/>
        </w:rPr>
        <w:t xml:space="preserve"> georgia</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Applying all the properties on the text at once.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text properties of an element −</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color</w:t>
      </w:r>
      <w:r>
        <w:rPr>
          <w:rFonts w:ascii="Arial" w:hAnsi="Arial" w:cs="Arial"/>
          <w:color w:val="000000"/>
          <w:sz w:val="18"/>
          <w:szCs w:val="18"/>
        </w:rPr>
        <w:t> property is used to set the color of a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direction</w:t>
      </w:r>
      <w:r>
        <w:rPr>
          <w:rFonts w:ascii="Arial" w:hAnsi="Arial" w:cs="Arial"/>
          <w:color w:val="000000"/>
          <w:sz w:val="18"/>
          <w:szCs w:val="18"/>
        </w:rPr>
        <w:t> property is used to set the text direction.</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letter-spacing</w:t>
      </w:r>
      <w:r>
        <w:rPr>
          <w:rFonts w:ascii="Arial" w:hAnsi="Arial" w:cs="Arial"/>
          <w:color w:val="000000"/>
          <w:sz w:val="18"/>
          <w:szCs w:val="18"/>
        </w:rPr>
        <w:t> property is used to add or subtract space between the letters that make up a word.</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word-spacing</w:t>
      </w:r>
      <w:r>
        <w:rPr>
          <w:rFonts w:ascii="Arial" w:hAnsi="Arial" w:cs="Arial"/>
          <w:color w:val="000000"/>
          <w:sz w:val="18"/>
          <w:szCs w:val="18"/>
        </w:rPr>
        <w:t> property is used to add or subtract space between the words of a sentence.</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The </w:t>
      </w:r>
      <w:r>
        <w:rPr>
          <w:rFonts w:ascii="Arial" w:hAnsi="Arial" w:cs="Arial"/>
          <w:b/>
          <w:bCs/>
          <w:color w:val="000000"/>
          <w:sz w:val="18"/>
          <w:szCs w:val="18"/>
        </w:rPr>
        <w:t>text-indent</w:t>
      </w:r>
      <w:r>
        <w:rPr>
          <w:rFonts w:ascii="Arial" w:hAnsi="Arial" w:cs="Arial"/>
          <w:color w:val="000000"/>
          <w:sz w:val="18"/>
          <w:szCs w:val="18"/>
        </w:rPr>
        <w:t> property is used to indent the text of a paragraph.</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text-align</w:t>
      </w:r>
      <w:r>
        <w:rPr>
          <w:rFonts w:ascii="Arial" w:hAnsi="Arial" w:cs="Arial"/>
          <w:color w:val="000000"/>
          <w:sz w:val="18"/>
          <w:szCs w:val="18"/>
        </w:rPr>
        <w:t> property is used to align the text of a document.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text-decoration</w:t>
      </w:r>
      <w:r>
        <w:rPr>
          <w:rFonts w:ascii="Arial" w:hAnsi="Arial" w:cs="Arial"/>
          <w:color w:val="000000"/>
          <w:sz w:val="18"/>
          <w:szCs w:val="18"/>
        </w:rPr>
        <w:t> property is used to underline, overline, and strikethrough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text-transform</w:t>
      </w:r>
      <w:r>
        <w:rPr>
          <w:rFonts w:ascii="Arial" w:hAnsi="Arial" w:cs="Arial"/>
          <w:color w:val="000000"/>
          <w:sz w:val="18"/>
          <w:szCs w:val="18"/>
        </w:rPr>
        <w:t> property is used to capitalize text or convert text to uppercase or lowercase letters.</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white-space</w:t>
      </w:r>
      <w:r>
        <w:rPr>
          <w:rFonts w:ascii="Arial" w:hAnsi="Arial" w:cs="Arial"/>
          <w:color w:val="000000"/>
          <w:sz w:val="18"/>
          <w:szCs w:val="18"/>
        </w:rPr>
        <w:t> property is used to control the flow and formatting of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text-shadow</w:t>
      </w:r>
      <w:r>
        <w:rPr>
          <w:rFonts w:ascii="Arial" w:hAnsi="Arial" w:cs="Arial"/>
          <w:color w:val="000000"/>
          <w:sz w:val="18"/>
          <w:szCs w:val="18"/>
        </w:rPr>
        <w:t> property is used to set the text shadow around a text.</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Color</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text color. Possible value could be any color name in any valid format.</w:t>
      </w:r>
    </w:p>
    <w:p w:rsidR="00183FF7" w:rsidRDefault="00BF474A" w:rsidP="00183FF7">
      <w:pPr>
        <w:jc w:val="right"/>
        <w:rPr>
          <w:rFonts w:ascii="Arial" w:hAnsi="Arial" w:cs="Arial"/>
          <w:sz w:val="18"/>
          <w:szCs w:val="18"/>
        </w:rPr>
      </w:pPr>
      <w:hyperlink r:id="rId171"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red</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written in red.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Direction</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direction of a text. Possible values are </w:t>
      </w:r>
      <w:r>
        <w:rPr>
          <w:rFonts w:ascii="Arial" w:hAnsi="Arial" w:cs="Arial"/>
          <w:i/>
          <w:iCs/>
          <w:color w:val="000000"/>
        </w:rPr>
        <w:t>ltr or rtl</w:t>
      </w:r>
      <w:r>
        <w:rPr>
          <w:rFonts w:ascii="Arial" w:hAnsi="Arial" w:cs="Arial"/>
          <w:color w:val="000000"/>
        </w:rPr>
        <w:t>.</w:t>
      </w:r>
    </w:p>
    <w:p w:rsidR="00183FF7" w:rsidRDefault="00BF474A" w:rsidP="00183FF7">
      <w:pPr>
        <w:jc w:val="right"/>
        <w:rPr>
          <w:rFonts w:ascii="Arial" w:hAnsi="Arial" w:cs="Arial"/>
          <w:sz w:val="18"/>
          <w:szCs w:val="18"/>
        </w:rPr>
      </w:pPr>
      <w:hyperlink r:id="rId172"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direction</w:t>
      </w:r>
      <w:r>
        <w:rPr>
          <w:rStyle w:val="pun"/>
          <w:b/>
          <w:bCs/>
          <w:color w:val="666600"/>
          <w:sz w:val="23"/>
          <w:szCs w:val="23"/>
        </w:rPr>
        <w:t>:</w:t>
      </w:r>
      <w:r>
        <w:rPr>
          <w:rStyle w:val="pln"/>
          <w:b/>
          <w:bCs/>
          <w:color w:val="000000"/>
          <w:sz w:val="23"/>
          <w:szCs w:val="23"/>
        </w:rPr>
        <w:t>rtl</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from right to left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Characters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following example demonstrates how to set the space between characters. Possible values are </w:t>
      </w:r>
      <w:r>
        <w:rPr>
          <w:rFonts w:ascii="Arial" w:hAnsi="Arial" w:cs="Arial"/>
          <w:i/>
          <w:iCs/>
          <w:color w:val="000000"/>
        </w:rPr>
        <w:t>normal or a number specifying space.</w:t>
      </w:r>
      <w:r>
        <w:rPr>
          <w:rFonts w:ascii="Arial" w:hAnsi="Arial" w:cs="Arial"/>
          <w:color w:val="000000"/>
        </w:rPr>
        <w:t>.</w:t>
      </w:r>
    </w:p>
    <w:p w:rsidR="00183FF7" w:rsidRDefault="00BF474A" w:rsidP="00183FF7">
      <w:pPr>
        <w:jc w:val="right"/>
        <w:rPr>
          <w:rFonts w:ascii="Arial" w:hAnsi="Arial" w:cs="Arial"/>
          <w:sz w:val="18"/>
          <w:szCs w:val="18"/>
        </w:rPr>
      </w:pPr>
      <w:hyperlink r:id="rId173"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letter</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letters.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Words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words. Possible values are </w:t>
      </w:r>
      <w:r>
        <w:rPr>
          <w:rFonts w:ascii="Arial" w:hAnsi="Arial" w:cs="Arial"/>
          <w:i/>
          <w:iCs/>
          <w:color w:val="000000"/>
        </w:rPr>
        <w:t>normal or a number specifying space</w:t>
      </w:r>
      <w:r>
        <w:rPr>
          <w:rFonts w:ascii="Arial" w:hAnsi="Arial" w:cs="Arial"/>
          <w:color w:val="000000"/>
        </w:rPr>
        <w:t>.</w:t>
      </w:r>
    </w:p>
    <w:p w:rsidR="00183FF7" w:rsidRDefault="00BF474A" w:rsidP="00183FF7">
      <w:pPr>
        <w:jc w:val="right"/>
        <w:rPr>
          <w:rFonts w:ascii="Arial" w:hAnsi="Arial" w:cs="Arial"/>
          <w:sz w:val="18"/>
          <w:szCs w:val="18"/>
        </w:rPr>
      </w:pPr>
      <w:hyperlink r:id="rId174"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word</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words.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Indent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indent the first line of a paragraph. Possible values are </w:t>
      </w:r>
      <w:r>
        <w:rPr>
          <w:rFonts w:ascii="Arial" w:hAnsi="Arial" w:cs="Arial"/>
          <w:i/>
          <w:iCs/>
          <w:color w:val="000000"/>
        </w:rPr>
        <w:t>% or a number specifying indent space</w:t>
      </w:r>
      <w:r>
        <w:rPr>
          <w:rFonts w:ascii="Arial" w:hAnsi="Arial" w:cs="Arial"/>
          <w:color w:val="000000"/>
        </w:rPr>
        <w:t>.</w:t>
      </w:r>
    </w:p>
    <w:p w:rsidR="00183FF7" w:rsidRDefault="00BF474A" w:rsidP="00183FF7">
      <w:pPr>
        <w:jc w:val="right"/>
        <w:rPr>
          <w:rFonts w:ascii="Arial" w:hAnsi="Arial" w:cs="Arial"/>
          <w:sz w:val="18"/>
          <w:szCs w:val="18"/>
        </w:rPr>
      </w:pPr>
      <w:hyperlink r:id="rId175"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indent</w:t>
      </w:r>
      <w:r>
        <w:rPr>
          <w:rStyle w:val="pun"/>
          <w:b/>
          <w:bCs/>
          <w:color w:val="666600"/>
          <w:sz w:val="23"/>
          <w:szCs w:val="23"/>
        </w:rPr>
        <w:t>:</w:t>
      </w:r>
      <w:r>
        <w:rPr>
          <w:rStyle w:val="lit"/>
          <w:b/>
          <w:bCs/>
          <w:color w:val="006666"/>
          <w:sz w:val="23"/>
          <w:szCs w:val="23"/>
        </w:rPr>
        <w:t>1cm</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first line indented by 1cm and this line will remain at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its actual position this is done by CSS text-indent property.</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Alignment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align a text. Possible values are </w:t>
      </w:r>
      <w:r>
        <w:rPr>
          <w:rFonts w:ascii="Arial" w:hAnsi="Arial" w:cs="Arial"/>
          <w:i/>
          <w:iCs/>
          <w:color w:val="000000"/>
        </w:rPr>
        <w:t>left, right, center, justify</w:t>
      </w:r>
      <w:r>
        <w:rPr>
          <w:rFonts w:ascii="Arial" w:hAnsi="Arial" w:cs="Arial"/>
          <w:color w:val="000000"/>
        </w:rPr>
        <w:t>.</w:t>
      </w:r>
    </w:p>
    <w:p w:rsidR="00183FF7" w:rsidRDefault="00BF474A" w:rsidP="00183FF7">
      <w:pPr>
        <w:jc w:val="right"/>
        <w:rPr>
          <w:rFonts w:ascii="Arial" w:hAnsi="Arial" w:cs="Arial"/>
          <w:sz w:val="18"/>
          <w:szCs w:val="18"/>
        </w:rPr>
      </w:pPr>
      <w:hyperlink r:id="rId176"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right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right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center</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center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left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left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Decorating the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decorate a text. Possible values are </w:t>
      </w:r>
      <w:r>
        <w:rPr>
          <w:rFonts w:ascii="Arial" w:hAnsi="Arial" w:cs="Arial"/>
          <w:i/>
          <w:iCs/>
          <w:color w:val="000000"/>
        </w:rPr>
        <w:t>none, underline, overline, line-through, blink</w:t>
      </w:r>
      <w:r>
        <w:rPr>
          <w:rFonts w:ascii="Arial" w:hAnsi="Arial" w:cs="Arial"/>
          <w:color w:val="000000"/>
        </w:rPr>
        <w:t>.</w:t>
      </w:r>
    </w:p>
    <w:p w:rsidR="00183FF7" w:rsidRDefault="00BF474A" w:rsidP="00183FF7">
      <w:pPr>
        <w:jc w:val="right"/>
        <w:rPr>
          <w:rFonts w:ascii="Arial" w:hAnsi="Arial" w:cs="Arial"/>
          <w:sz w:val="18"/>
          <w:szCs w:val="18"/>
        </w:rPr>
      </w:pPr>
      <w:hyperlink r:id="rId177"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underline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underlined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line</w:t>
      </w:r>
      <w:r>
        <w:rPr>
          <w:rStyle w:val="pun"/>
          <w:b/>
          <w:bCs/>
          <w:color w:val="666600"/>
          <w:sz w:val="23"/>
          <w:szCs w:val="23"/>
        </w:rPr>
        <w:t>-</w:t>
      </w:r>
      <w:r>
        <w:rPr>
          <w:rStyle w:val="pln"/>
          <w:b/>
          <w:bCs/>
          <w:color w:val="000000"/>
          <w:sz w:val="23"/>
          <w:szCs w:val="23"/>
        </w:rPr>
        <w:t>through</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This will be striked through.</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overline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have a over line.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blink</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blinking effect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Cases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cases for a text. Possible values are </w:t>
      </w:r>
      <w:r>
        <w:rPr>
          <w:rFonts w:ascii="Arial" w:hAnsi="Arial" w:cs="Arial"/>
          <w:i/>
          <w:iCs/>
          <w:color w:val="000000"/>
        </w:rPr>
        <w:t>none, capitalize, uppercase, lowercase</w:t>
      </w:r>
      <w:r>
        <w:rPr>
          <w:rFonts w:ascii="Arial" w:hAnsi="Arial" w:cs="Arial"/>
          <w:color w:val="000000"/>
        </w:rPr>
        <w:t>.</w:t>
      </w:r>
    </w:p>
    <w:p w:rsidR="00183FF7" w:rsidRDefault="00BF474A" w:rsidP="00183FF7">
      <w:pPr>
        <w:jc w:val="right"/>
        <w:rPr>
          <w:rFonts w:ascii="Arial" w:hAnsi="Arial" w:cs="Arial"/>
          <w:sz w:val="18"/>
          <w:szCs w:val="18"/>
        </w:rPr>
      </w:pPr>
      <w:hyperlink r:id="rId178"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capitalize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capitalized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uppercase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uppercase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lowercase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lowercase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White Space between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white space inside an element is handled. Possible values are </w:t>
      </w:r>
      <w:r>
        <w:rPr>
          <w:rFonts w:ascii="Arial" w:hAnsi="Arial" w:cs="Arial"/>
          <w:i/>
          <w:iCs/>
          <w:color w:val="000000"/>
        </w:rPr>
        <w:t>normal, pre, nowrap</w:t>
      </w:r>
      <w:r>
        <w:rPr>
          <w:rFonts w:ascii="Arial" w:hAnsi="Arial" w:cs="Arial"/>
          <w:color w:val="000000"/>
        </w:rPr>
        <w:t>.</w:t>
      </w:r>
    </w:p>
    <w:p w:rsidR="00183FF7" w:rsidRDefault="00BF474A" w:rsidP="00183FF7">
      <w:pPr>
        <w:jc w:val="right"/>
        <w:rPr>
          <w:rFonts w:ascii="Arial" w:hAnsi="Arial" w:cs="Arial"/>
          <w:sz w:val="18"/>
          <w:szCs w:val="18"/>
        </w:rPr>
      </w:pPr>
      <w:hyperlink r:id="rId179"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white</w:t>
      </w:r>
      <w:r>
        <w:rPr>
          <w:rStyle w:val="pun"/>
          <w:b/>
          <w:bCs/>
          <w:color w:val="666600"/>
          <w:sz w:val="23"/>
          <w:szCs w:val="23"/>
        </w:rPr>
        <w:t>-</w:t>
      </w:r>
      <w:r>
        <w:rPr>
          <w:rStyle w:val="pln"/>
          <w:b/>
          <w:bCs/>
          <w:color w:val="000000"/>
          <w:sz w:val="23"/>
          <w:szCs w:val="23"/>
        </w:rPr>
        <w:t>space</w:t>
      </w:r>
      <w:r>
        <w:rPr>
          <w:rStyle w:val="pun"/>
          <w:b/>
          <w:bCs/>
          <w:color w:val="666600"/>
          <w:sz w:val="23"/>
          <w:szCs w:val="23"/>
        </w:rPr>
        <w:t>:</w:t>
      </w:r>
      <w:r>
        <w:rPr>
          <w:rStyle w:val="pln"/>
          <w:b/>
          <w:bCs/>
          <w:color w:val="000000"/>
          <w:sz w:val="23"/>
          <w:szCs w:val="23"/>
        </w:rPr>
        <w:t>pre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line break and the white-space pre setting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tells the browser to honor it just like the HTML pre tag.</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Shadow</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shadow around a text. This may not be supported by all the browsers.</w:t>
      </w:r>
    </w:p>
    <w:p w:rsidR="00183FF7" w:rsidRDefault="00BF474A" w:rsidP="00183FF7">
      <w:pPr>
        <w:jc w:val="right"/>
        <w:rPr>
          <w:rFonts w:ascii="Arial" w:hAnsi="Arial" w:cs="Arial"/>
          <w:sz w:val="18"/>
          <w:szCs w:val="18"/>
        </w:rPr>
      </w:pPr>
      <w:hyperlink r:id="rId180"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shadow</w:t>
      </w:r>
      <w:r>
        <w:rPr>
          <w:rStyle w:val="pun"/>
          <w:b/>
          <w:bCs/>
          <w:color w:val="666600"/>
          <w:sz w:val="23"/>
          <w:szCs w:val="23"/>
        </w:rPr>
        <w:t>:</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8px</w:t>
      </w:r>
      <w:r>
        <w:rPr>
          <w:rStyle w:val="pln"/>
          <w:b/>
          <w:bCs/>
          <w:color w:val="000000"/>
          <w:sz w:val="23"/>
          <w:szCs w:val="23"/>
        </w:rPr>
        <w:t xml:space="preserve"> blue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your browser supports the CSS text-shadow property,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a  blue shadow.</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F34179" w:rsidRDefault="00F34179"/>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Properties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border</w:t>
      </w:r>
      <w:r>
        <w:rPr>
          <w:rFonts w:ascii="Verdana" w:hAnsi="Verdana"/>
          <w:color w:val="000000"/>
          <w:sz w:val="20"/>
          <w:szCs w:val="20"/>
        </w:rPr>
        <w:t> properties allow you to specify the style, width, and color of an element's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borders on all sides.</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a red bottom border.</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rounded borders.</w:t>
      </w:r>
    </w:p>
    <w:p w:rsidR="00E172B4" w:rsidRDefault="00E172B4" w:rsidP="00E172B4">
      <w:pPr>
        <w:rPr>
          <w:rFonts w:ascii="Times New Roman" w:hAnsi="Times New Roman"/>
          <w:sz w:val="24"/>
          <w:szCs w:val="24"/>
        </w:rPr>
      </w:pPr>
    </w:p>
    <w:p w:rsidR="00E172B4" w:rsidRDefault="00E172B4" w:rsidP="00E172B4">
      <w:pPr>
        <w:pStyle w:val="NormalWe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I have a blue left border.</w:t>
      </w:r>
    </w:p>
    <w:p w:rsidR="00E172B4" w:rsidRDefault="00BF474A" w:rsidP="00E172B4">
      <w:pPr>
        <w:spacing w:before="259" w:after="259"/>
        <w:rPr>
          <w:rFonts w:ascii="Times New Roman" w:hAnsi="Times New Roman"/>
          <w:sz w:val="24"/>
          <w:szCs w:val="24"/>
        </w:rPr>
      </w:pPr>
      <w:r>
        <w:pict>
          <v:rect id="_x0000_i1160"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Style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specifies what kind of border to display.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values are allowed:</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dotted</w:t>
      </w:r>
      <w:r>
        <w:rPr>
          <w:rFonts w:ascii="Verdana" w:hAnsi="Verdana"/>
          <w:color w:val="000000"/>
          <w:sz w:val="20"/>
          <w:szCs w:val="20"/>
        </w:rPr>
        <w:t> - Defines a dotted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dashed</w:t>
      </w:r>
      <w:r>
        <w:rPr>
          <w:rFonts w:ascii="Verdana" w:hAnsi="Verdana"/>
          <w:color w:val="000000"/>
          <w:sz w:val="20"/>
          <w:szCs w:val="20"/>
        </w:rPr>
        <w:t> - Defines a dashed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solid</w:t>
      </w:r>
      <w:r>
        <w:rPr>
          <w:rFonts w:ascii="Verdana" w:hAnsi="Verdana"/>
          <w:color w:val="000000"/>
          <w:sz w:val="20"/>
          <w:szCs w:val="20"/>
        </w:rPr>
        <w:t> - Defines a solid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double</w:t>
      </w:r>
      <w:r>
        <w:rPr>
          <w:rFonts w:ascii="Verdana" w:hAnsi="Verdana"/>
          <w:color w:val="000000"/>
          <w:sz w:val="20"/>
          <w:szCs w:val="20"/>
        </w:rPr>
        <w:t> - Defines a double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groove</w:t>
      </w:r>
      <w:r>
        <w:rPr>
          <w:rFonts w:ascii="Verdana" w:hAnsi="Verdana"/>
          <w:color w:val="000000"/>
          <w:sz w:val="20"/>
          <w:szCs w:val="20"/>
        </w:rPr>
        <w:t> - Defines a 3D grooved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ridge</w:t>
      </w:r>
      <w:r>
        <w:rPr>
          <w:rFonts w:ascii="Verdana" w:hAnsi="Verdana"/>
          <w:color w:val="000000"/>
          <w:sz w:val="20"/>
          <w:szCs w:val="20"/>
        </w:rPr>
        <w:t> - Defines a 3D ridged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inset</w:t>
      </w:r>
      <w:r>
        <w:rPr>
          <w:rFonts w:ascii="Verdana" w:hAnsi="Verdana"/>
          <w:color w:val="000000"/>
          <w:sz w:val="20"/>
          <w:szCs w:val="20"/>
        </w:rPr>
        <w:t> - Defines a 3D inset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outset</w:t>
      </w:r>
      <w:r>
        <w:rPr>
          <w:rFonts w:ascii="Verdana" w:hAnsi="Verdana"/>
          <w:color w:val="000000"/>
          <w:sz w:val="20"/>
          <w:szCs w:val="20"/>
        </w:rPr>
        <w:t> - Defines a 3D outset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none</w:t>
      </w:r>
      <w:r>
        <w:rPr>
          <w:rFonts w:ascii="Verdana" w:hAnsi="Verdana"/>
          <w:color w:val="000000"/>
          <w:sz w:val="20"/>
          <w:szCs w:val="20"/>
        </w:rPr>
        <w:t> - Defines no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Defines a hidden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can have from one to four values (for the top border, right border, bottom border, and the left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the different border styles:</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p.dotted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p.dashed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dashed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p.solid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p.double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double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p.groove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groove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p.ridge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ridge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p.inset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p.outset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outset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p.none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p.hidden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p.mix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dashed solid double</w:t>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dotted" w:sz="24" w:space="0" w:color="auto"/>
          <w:left w:val="dotted" w:sz="24" w:space="0" w:color="auto"/>
          <w:bottom w:val="dotted" w:sz="24" w:space="0" w:color="auto"/>
          <w:right w:val="dott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dotted border.</w:t>
      </w:r>
    </w:p>
    <w:p w:rsidR="00E172B4" w:rsidRDefault="00E172B4" w:rsidP="00E172B4">
      <w:pPr>
        <w:pStyle w:val="NormalWeb"/>
        <w:pBdr>
          <w:top w:val="dashed" w:sz="24" w:space="0" w:color="auto"/>
          <w:left w:val="dashed" w:sz="24" w:space="0" w:color="auto"/>
          <w:bottom w:val="dashed"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dashed border.</w:t>
      </w:r>
    </w:p>
    <w:p w:rsidR="00E172B4" w:rsidRDefault="00E172B4" w:rsidP="00E172B4">
      <w:pPr>
        <w:pStyle w:val="NormalWeb"/>
        <w:pBdr>
          <w:top w:val="single" w:sz="24" w:space="0" w:color="auto"/>
          <w:left w:val="single" w:sz="24" w:space="0" w:color="auto"/>
          <w:bottom w:val="single" w:sz="24" w:space="0" w:color="auto"/>
          <w:right w:val="single"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solid border.</w:t>
      </w:r>
    </w:p>
    <w:p w:rsidR="00E172B4" w:rsidRDefault="00E172B4" w:rsidP="00E172B4">
      <w:pPr>
        <w:pStyle w:val="NormalWeb"/>
        <w:pBdr>
          <w:top w:val="double" w:sz="6" w:space="0" w:color="auto"/>
          <w:left w:val="double" w:sz="6" w:space="0" w:color="auto"/>
          <w:bottom w:val="double" w:sz="6" w:space="0" w:color="auto"/>
          <w:right w:val="double" w:sz="6"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double border.</w:t>
      </w:r>
    </w:p>
    <w:p w:rsidR="00E172B4" w:rsidRDefault="00E172B4" w:rsidP="00E172B4">
      <w:pPr>
        <w:pStyle w:val="NormalWeb"/>
        <w:pBdr>
          <w:top w:val="threeDEngrave" w:sz="12" w:space="0" w:color="auto"/>
          <w:left w:val="threeDEngrave" w:sz="12" w:space="0" w:color="auto"/>
          <w:bottom w:val="threeDEngrave" w:sz="12" w:space="0" w:color="auto"/>
          <w:right w:val="threeDEngrave"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lastRenderedPageBreak/>
        <w:t>A groove border. The effect depends on the border-color value.</w:t>
      </w:r>
    </w:p>
    <w:p w:rsidR="00E172B4" w:rsidRDefault="00E172B4" w:rsidP="00E172B4">
      <w:pPr>
        <w:pStyle w:val="NormalWeb"/>
        <w:pBdr>
          <w:top w:val="threeDEmboss" w:sz="12" w:space="0" w:color="auto"/>
          <w:left w:val="threeDEmboss" w:sz="12" w:space="0" w:color="auto"/>
          <w:bottom w:val="threeDEmboss" w:sz="12" w:space="0" w:color="auto"/>
          <w:right w:val="threeDEmboss"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ridge border. The effect depends on the border-color value.</w:t>
      </w:r>
    </w:p>
    <w:p w:rsidR="00E172B4" w:rsidRDefault="00E172B4" w:rsidP="00E172B4">
      <w:pPr>
        <w:pStyle w:val="NormalWeb"/>
        <w:pBdr>
          <w:top w:val="inset" w:sz="24" w:space="0" w:color="auto"/>
          <w:left w:val="inset" w:sz="24" w:space="0" w:color="auto"/>
          <w:bottom w:val="inset" w:sz="24" w:space="0" w:color="auto"/>
          <w:right w:val="in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inset border. The effect depends on the border-color value.</w:t>
      </w:r>
    </w:p>
    <w:p w:rsidR="00E172B4" w:rsidRDefault="00E172B4" w:rsidP="00E172B4">
      <w:pPr>
        <w:pStyle w:val="NormalWeb"/>
        <w:pBdr>
          <w:top w:val="outset" w:sz="24" w:space="0" w:color="auto"/>
          <w:left w:val="outset" w:sz="24" w:space="0" w:color="auto"/>
          <w:bottom w:val="outset" w:sz="24" w:space="0" w:color="auto"/>
          <w:right w:val="out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outset border. The effect depends on the border-color value.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No border.</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hidden border.</w:t>
      </w:r>
    </w:p>
    <w:p w:rsidR="00E172B4" w:rsidRDefault="00E172B4" w:rsidP="00E172B4">
      <w:pPr>
        <w:pStyle w:val="NormalWeb"/>
        <w:pBdr>
          <w:top w:val="dotted" w:sz="24" w:space="0" w:color="auto"/>
          <w:left w:val="double" w:sz="6" w:space="0" w:color="auto"/>
          <w:bottom w:val="single"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mixed border.</w:t>
      </w:r>
    </w:p>
    <w:p w:rsidR="00E172B4" w:rsidRDefault="00BF474A" w:rsidP="00E172B4">
      <w:pPr>
        <w:shd w:val="clear" w:color="auto" w:fill="F1F1F1"/>
        <w:rPr>
          <w:rFonts w:ascii="Verdana" w:hAnsi="Verdana"/>
          <w:color w:val="000000"/>
          <w:sz w:val="20"/>
          <w:szCs w:val="20"/>
        </w:rPr>
      </w:pPr>
      <w:hyperlink r:id="rId181"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CC"/>
        <w:spacing w:before="240" w:beforeAutospacing="0" w:after="240"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None of the OTHER CSS border properties described below will have ANY effect unless the </w:t>
      </w:r>
      <w:r>
        <w:rPr>
          <w:rStyle w:val="HTMLCode"/>
          <w:rFonts w:ascii="Consolas" w:hAnsi="Consolas" w:cs="Consolas"/>
          <w:color w:val="DC143C"/>
          <w:shd w:val="clear" w:color="auto" w:fill="F1F1F1"/>
        </w:rPr>
        <w:t>border-style</w:t>
      </w:r>
      <w:r>
        <w:rPr>
          <w:rFonts w:ascii="Verdana" w:hAnsi="Verdana"/>
          <w:color w:val="000000"/>
          <w:sz w:val="20"/>
          <w:szCs w:val="20"/>
        </w:rPr>
        <w:t> property is set!</w:t>
      </w:r>
    </w:p>
    <w:p w:rsidR="00E172B4" w:rsidRDefault="00BF474A" w:rsidP="00E172B4">
      <w:pPr>
        <w:spacing w:before="259" w:after="259"/>
        <w:rPr>
          <w:rFonts w:ascii="Times New Roman" w:hAnsi="Times New Roman"/>
          <w:sz w:val="24"/>
          <w:szCs w:val="24"/>
        </w:rPr>
      </w:pPr>
      <w:r>
        <w:pict>
          <v:rect id="_x0000_i1161" style="width:0;height:0" o:hralign="center" o:hrstd="t" o:hrnoshade="t" o:hr="t" fillcolor="black" stroked="f"/>
        </w:pict>
      </w:r>
    </w:p>
    <w:p w:rsidR="00CE66D9" w:rsidRDefault="00BF474A" w:rsidP="00E172B4">
      <w:pPr>
        <w:spacing w:before="259" w:after="259"/>
      </w:pPr>
      <w:r>
        <w:pict>
          <v:rect id="_x0000_i1162" style="width:0;height:0" o:hralign="center" o:hrstd="t" o:hrnoshade="t" o:hr="t" fillcolor="black" stroked="f"/>
        </w:pict>
      </w:r>
    </w:p>
    <w:p w:rsidR="00E172B4" w:rsidRDefault="00E172B4" w:rsidP="00E172B4">
      <w:pPr>
        <w:spacing w:before="259" w:after="259"/>
      </w:pPr>
    </w:p>
    <w:p w:rsidR="00CE66D9" w:rsidRDefault="00CE66D9" w:rsidP="00E172B4">
      <w:pPr>
        <w:spacing w:before="259" w:after="259"/>
      </w:pP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Width</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specifies the width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width can be set as a specific size (in px, pt, cm, em, etc) or by using one of the three pre-defined values: thin, medium, or thick.</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can have from one to four values (for the top border, right border, bottom border, and the left border).</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5px border-width</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medium</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lastRenderedPageBreak/>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10px 4px 20px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BF474A" w:rsidP="00E172B4">
      <w:pPr>
        <w:shd w:val="clear" w:color="auto" w:fill="F1F1F1"/>
        <w:rPr>
          <w:rFonts w:ascii="Verdana" w:hAnsi="Verdana" w:cs="Times New Roman"/>
          <w:color w:val="000000"/>
          <w:sz w:val="20"/>
          <w:szCs w:val="20"/>
        </w:rPr>
      </w:pPr>
      <w:hyperlink r:id="rId182"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BF474A" w:rsidP="00E172B4">
      <w:pPr>
        <w:spacing w:before="259" w:after="259"/>
        <w:rPr>
          <w:rFonts w:ascii="Times New Roman" w:hAnsi="Times New Roman"/>
          <w:sz w:val="24"/>
          <w:szCs w:val="24"/>
        </w:rPr>
      </w:pPr>
      <w:r>
        <w:pict>
          <v:rect id="_x0000_i1163"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Color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is used to set the color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color can be set by:</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 specify a color name, like "red"</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Hex - specify a hex value, like "#ff0000"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RGB - specify a RGB value, like "rgb(255,0,0)"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transparent</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can have from one to four values (for the top border, right border, bottom border, and the left border). </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w:t>
      </w:r>
      <w:r>
        <w:rPr>
          <w:rStyle w:val="HTMLCode"/>
          <w:rFonts w:ascii="Consolas" w:hAnsi="Consolas" w:cs="Consolas"/>
          <w:color w:val="DC143C"/>
          <w:shd w:val="clear" w:color="auto" w:fill="F1F1F1"/>
        </w:rPr>
        <w:t>border-color</w:t>
      </w:r>
      <w:r>
        <w:rPr>
          <w:rFonts w:ascii="Verdana" w:hAnsi="Verdana"/>
          <w:color w:val="000000"/>
          <w:sz w:val="20"/>
          <w:szCs w:val="20"/>
        </w:rPr>
        <w:t> is not set, it inherits the color of the element.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Red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 green blue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BF474A" w:rsidP="00E172B4">
      <w:pPr>
        <w:shd w:val="clear" w:color="auto" w:fill="F1F1F1"/>
        <w:rPr>
          <w:rFonts w:ascii="Verdana" w:hAnsi="Verdana" w:cs="Times New Roman"/>
          <w:color w:val="000000"/>
          <w:sz w:val="20"/>
          <w:szCs w:val="20"/>
        </w:rPr>
      </w:pPr>
      <w:hyperlink r:id="rId183"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BF474A" w:rsidP="00E172B4">
      <w:pPr>
        <w:spacing w:before="259" w:after="259"/>
        <w:rPr>
          <w:rFonts w:ascii="Times New Roman" w:hAnsi="Times New Roman"/>
          <w:sz w:val="24"/>
          <w:szCs w:val="24"/>
        </w:rPr>
      </w:pPr>
      <w:r>
        <w:pict>
          <v:rect id="_x0000_i1164"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Individual Sides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From the examples above you have seen that it is possible to specify a different border for each side.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CSS, there are also properties for specifying each of the borders (top, right, bottom, and left):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Different Border Styles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border-top-style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border-right-style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BF474A" w:rsidP="00E172B4">
      <w:pPr>
        <w:shd w:val="clear" w:color="auto" w:fill="F1F1F1"/>
        <w:rPr>
          <w:rFonts w:ascii="Verdana" w:hAnsi="Verdana" w:cs="Times New Roman"/>
          <w:color w:val="000000"/>
          <w:sz w:val="20"/>
          <w:szCs w:val="20"/>
        </w:rPr>
      </w:pPr>
      <w:hyperlink r:id="rId184"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example above gives the same result as this: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BF474A" w:rsidP="00E172B4">
      <w:pPr>
        <w:shd w:val="clear" w:color="auto" w:fill="F1F1F1"/>
        <w:rPr>
          <w:rFonts w:ascii="Verdana" w:hAnsi="Verdana" w:cs="Times New Roman"/>
          <w:color w:val="000000"/>
          <w:sz w:val="20"/>
          <w:szCs w:val="20"/>
        </w:rPr>
      </w:pPr>
      <w:hyperlink r:id="rId185"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four values:</w:t>
      </w:r>
    </w:p>
    <w:p w:rsidR="00E172B4" w:rsidRDefault="00E172B4" w:rsidP="00E172B4">
      <w:pPr>
        <w:numPr>
          <w:ilvl w:val="0"/>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 dashed;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border is solid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border is dashed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three values:</w:t>
      </w:r>
    </w:p>
    <w:p w:rsidR="00E172B4" w:rsidRDefault="00E172B4" w:rsidP="00E172B4">
      <w:pPr>
        <w:numPr>
          <w:ilvl w:val="0"/>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two values:</w:t>
      </w:r>
    </w:p>
    <w:p w:rsidR="00E172B4" w:rsidRDefault="00E172B4" w:rsidP="00E172B4">
      <w:pPr>
        <w:numPr>
          <w:ilvl w:val="0"/>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borders are dotted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one value:</w:t>
      </w:r>
    </w:p>
    <w:p w:rsidR="00E172B4" w:rsidRDefault="00E172B4" w:rsidP="00E172B4">
      <w:pPr>
        <w:numPr>
          <w:ilvl w:val="0"/>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lastRenderedPageBreak/>
        <w:t>border-style: dotted;</w:t>
      </w:r>
    </w:p>
    <w:p w:rsidR="00E172B4" w:rsidRDefault="00E172B4" w:rsidP="00E172B4">
      <w:pPr>
        <w:numPr>
          <w:ilvl w:val="1"/>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borders are dotted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is used in the example above. However, it also works with </w:t>
      </w:r>
      <w:r>
        <w:rPr>
          <w:rStyle w:val="HTMLCode"/>
          <w:rFonts w:ascii="Consolas" w:hAnsi="Consolas" w:cs="Consolas"/>
          <w:color w:val="DC143C"/>
          <w:shd w:val="clear" w:color="auto" w:fill="F1F1F1"/>
        </w:rPr>
        <w:t>border-width</w:t>
      </w:r>
      <w:r>
        <w:rPr>
          <w:rFonts w:ascii="Verdana" w:hAnsi="Verdana"/>
          <w:color w:val="000000"/>
          <w:sz w:val="20"/>
          <w:szCs w:val="20"/>
        </w:rPr>
        <w:t> and </w:t>
      </w:r>
      <w:r>
        <w:rPr>
          <w:rStyle w:val="HTMLCode"/>
          <w:rFonts w:ascii="Consolas" w:hAnsi="Consolas" w:cs="Consolas"/>
          <w:color w:val="DC143C"/>
          <w:shd w:val="clear" w:color="auto" w:fill="F1F1F1"/>
        </w:rPr>
        <w:t>border-color</w:t>
      </w:r>
      <w:r>
        <w:rPr>
          <w:rFonts w:ascii="Verdana" w:hAnsi="Verdana"/>
          <w:color w:val="000000"/>
          <w:sz w:val="20"/>
          <w:szCs w:val="20"/>
        </w:rPr>
        <w:t>.</w:t>
      </w:r>
    </w:p>
    <w:p w:rsidR="00E172B4" w:rsidRDefault="00BF474A" w:rsidP="00E172B4">
      <w:pPr>
        <w:spacing w:before="259" w:after="259"/>
        <w:rPr>
          <w:rFonts w:ascii="Times New Roman" w:hAnsi="Times New Roman"/>
          <w:sz w:val="24"/>
          <w:szCs w:val="24"/>
        </w:rPr>
      </w:pPr>
      <w:r>
        <w:pict>
          <v:rect id="_x0000_i1165"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Shorthand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As you can see from the examples above, there are many properties to consider when dealing with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also possible to specify all the individual border properties in one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t>
      </w:r>
      <w:r>
        <w:rPr>
          <w:rFonts w:ascii="Verdana" w:hAnsi="Verdana"/>
          <w:color w:val="000000"/>
          <w:sz w:val="20"/>
          <w:szCs w:val="20"/>
        </w:rPr>
        <w:t> property is a shorthand property for the following individual border properties:</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border-width</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border-style</w:t>
      </w:r>
      <w:r>
        <w:rPr>
          <w:rFonts w:ascii="Verdana" w:hAnsi="Verdana"/>
          <w:color w:val="000000"/>
          <w:sz w:val="20"/>
          <w:szCs w:val="20"/>
        </w:rPr>
        <w:t> (required)</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border-color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single" w:sz="24" w:space="1" w:color="FF0000"/>
          <w:left w:val="single" w:sz="24" w:space="1" w:color="FF0000"/>
          <w:bottom w:val="single" w:sz="24" w:space="1" w:color="FF0000"/>
          <w:right w:val="single" w:sz="24" w:space="1" w:color="FF0000"/>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BF474A" w:rsidP="00E172B4">
      <w:pPr>
        <w:shd w:val="clear" w:color="auto" w:fill="F1F1F1"/>
        <w:rPr>
          <w:rFonts w:ascii="Verdana" w:hAnsi="Verdana"/>
          <w:color w:val="000000"/>
          <w:sz w:val="20"/>
          <w:szCs w:val="20"/>
        </w:rPr>
      </w:pPr>
      <w:hyperlink r:id="rId186"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also specify all the individual border properties for just one side:</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Left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left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BF474A" w:rsidP="00E172B4">
      <w:pPr>
        <w:shd w:val="clear" w:color="auto" w:fill="F1F1F1"/>
        <w:rPr>
          <w:rFonts w:ascii="Verdana" w:hAnsi="Verdana"/>
          <w:color w:val="000000"/>
          <w:sz w:val="20"/>
          <w:szCs w:val="20"/>
        </w:rPr>
      </w:pPr>
      <w:hyperlink r:id="rId187"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Bottom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bottom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BF474A" w:rsidP="00E172B4">
      <w:pPr>
        <w:shd w:val="clear" w:color="auto" w:fill="F1F1F1"/>
        <w:rPr>
          <w:rFonts w:ascii="Verdana" w:hAnsi="Verdana"/>
          <w:color w:val="000000"/>
          <w:sz w:val="20"/>
          <w:szCs w:val="20"/>
        </w:rPr>
      </w:pPr>
      <w:hyperlink r:id="rId188"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BF474A" w:rsidP="00E172B4">
      <w:pPr>
        <w:spacing w:before="259" w:after="259"/>
        <w:rPr>
          <w:rFonts w:ascii="Times New Roman" w:hAnsi="Times New Roman"/>
          <w:sz w:val="24"/>
          <w:szCs w:val="24"/>
        </w:rPr>
      </w:pPr>
      <w:r>
        <w:pict>
          <v:rect id="_x0000_i1166"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Rounded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border-radius</w:t>
      </w:r>
      <w:r>
        <w:rPr>
          <w:rFonts w:ascii="Verdana" w:hAnsi="Verdana"/>
          <w:color w:val="000000"/>
          <w:sz w:val="20"/>
          <w:szCs w:val="20"/>
        </w:rPr>
        <w:t> property is used to add rounded borders to an element:</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Normal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Rounder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Roundest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border-radius</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margin</w:t>
      </w:r>
      <w:r>
        <w:rPr>
          <w:rFonts w:ascii="Verdana" w:hAnsi="Verdana"/>
          <w:color w:val="000000"/>
          <w:sz w:val="20"/>
          <w:szCs w:val="20"/>
        </w:rPr>
        <w:t> properties are used to create space around elements, outside of any defined borders.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margins. There are properties for setting the margin for each side of an element (top, right, bottom, and left).</w:t>
      </w:r>
    </w:p>
    <w:p w:rsidR="00912B82" w:rsidRDefault="00BF474A" w:rsidP="00912B82">
      <w:pPr>
        <w:spacing w:before="259" w:after="259"/>
        <w:rPr>
          <w:rFonts w:ascii="Times New Roman" w:hAnsi="Times New Roman"/>
          <w:sz w:val="24"/>
          <w:szCs w:val="24"/>
        </w:rPr>
      </w:pPr>
      <w:r>
        <w:pict>
          <v:rect id="_x0000_i1167"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Individual Sides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margin for each side of an element: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lastRenderedPageBreak/>
        <w:t>margin-top</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margin properties can have the following values:</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auto - the browser calculates the margin</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margin in px, pt, cm, etc.</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margin in % of the width of the containing element</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margin should be inherited from the parent element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Tip:</w:t>
      </w:r>
      <w:r>
        <w:rPr>
          <w:rFonts w:ascii="Verdana" w:hAnsi="Verdana"/>
          <w:color w:val="000000"/>
          <w:sz w:val="20"/>
          <w:szCs w:val="20"/>
        </w:rPr>
        <w:t> Negative values are allowed.</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margins for all four sides of a &lt;p&gt; element:</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89"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BF474A" w:rsidP="00912B82">
      <w:pPr>
        <w:spacing w:before="259" w:after="259"/>
        <w:rPr>
          <w:rFonts w:ascii="Times New Roman" w:hAnsi="Times New Roman"/>
          <w:sz w:val="24"/>
          <w:szCs w:val="24"/>
        </w:rPr>
      </w:pPr>
      <w:r>
        <w:pict>
          <v:rect id="_x0000_i1168" style="width:0;height:0" o:hralign="center" o:hrstd="t" o:hrnoshade="t" o:hr="t" fillcolor="black" stroked="f"/>
        </w:pict>
      </w:r>
    </w:p>
    <w:p w:rsidR="00912B82" w:rsidRDefault="00BF474A" w:rsidP="00912B82">
      <w:pPr>
        <w:spacing w:before="259" w:after="259"/>
      </w:pPr>
      <w:r>
        <w:pict>
          <v:rect id="_x0000_i1169"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Shorthand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margin properties in one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margin</w:t>
      </w:r>
      <w:r>
        <w:rPr>
          <w:rFonts w:ascii="Verdana" w:hAnsi="Verdana"/>
          <w:color w:val="000000"/>
          <w:sz w:val="20"/>
          <w:szCs w:val="20"/>
        </w:rPr>
        <w:t> property is a shorthand property for the following individual margin properties:</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four values:</w:t>
      </w:r>
    </w:p>
    <w:p w:rsidR="00912B82" w:rsidRDefault="00912B82" w:rsidP="00912B82">
      <w:pPr>
        <w:numPr>
          <w:ilvl w:val="0"/>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 100px;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margin is 50px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left margin is 100px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four values:</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0"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three values:</w:t>
      </w:r>
    </w:p>
    <w:p w:rsidR="00912B82" w:rsidRDefault="00912B82" w:rsidP="00912B82">
      <w:pPr>
        <w:numPr>
          <w:ilvl w:val="0"/>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three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1"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two values:</w:t>
      </w:r>
    </w:p>
    <w:p w:rsidR="00912B82" w:rsidRDefault="00912B82" w:rsidP="00912B82">
      <w:pPr>
        <w:numPr>
          <w:ilvl w:val="0"/>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margins are 25px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two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2"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one value:</w:t>
      </w:r>
    </w:p>
    <w:p w:rsidR="00912B82" w:rsidRDefault="00912B82" w:rsidP="00912B82">
      <w:pPr>
        <w:numPr>
          <w:ilvl w:val="0"/>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w:t>
      </w:r>
    </w:p>
    <w:p w:rsidR="00912B82" w:rsidRDefault="00912B82" w:rsidP="00912B82">
      <w:pPr>
        <w:numPr>
          <w:ilvl w:val="1"/>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margins are 25px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one value: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3"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BF474A" w:rsidP="00912B82">
      <w:pPr>
        <w:spacing w:before="259" w:after="259"/>
        <w:rPr>
          <w:rFonts w:ascii="Times New Roman" w:hAnsi="Times New Roman"/>
          <w:sz w:val="24"/>
          <w:szCs w:val="24"/>
        </w:rPr>
      </w:pPr>
      <w:r>
        <w:pict>
          <v:rect id="_x0000_i1170"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auto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set the margin property to </w:t>
      </w:r>
      <w:r>
        <w:rPr>
          <w:rStyle w:val="HTMLCode"/>
          <w:rFonts w:ascii="Consolas" w:hAnsi="Consolas" w:cs="Consolas"/>
          <w:color w:val="DC143C"/>
          <w:shd w:val="clear" w:color="auto" w:fill="F1F1F1"/>
        </w:rPr>
        <w:t>auto</w:t>
      </w:r>
      <w:r>
        <w:rPr>
          <w:rFonts w:ascii="Verdana" w:hAnsi="Verdana"/>
          <w:color w:val="000000"/>
          <w:sz w:val="20"/>
          <w:szCs w:val="20"/>
        </w:rPr>
        <w:t> to horizontally center the element within its container.</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element will then take up the specified width, and the remaining space will be split equally between the left and right margins.</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margin: auto:</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4"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BF474A" w:rsidP="00912B82">
      <w:pPr>
        <w:spacing w:before="259" w:after="259"/>
        <w:rPr>
          <w:rFonts w:ascii="Times New Roman" w:hAnsi="Times New Roman"/>
          <w:sz w:val="24"/>
          <w:szCs w:val="24"/>
        </w:rPr>
      </w:pPr>
      <w:r>
        <w:pict>
          <v:rect id="_x0000_i1171"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inherit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lets the left margin of the &lt;p class="ex1"&gt; element be inherited from the parent element (&lt;div&gt;):</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of the inherit value: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lastRenderedPageBreak/>
        <w:t>p.ex1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inherit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BF474A" w:rsidP="00912B82">
      <w:pPr>
        <w:shd w:val="clear" w:color="auto" w:fill="F1F1F1"/>
        <w:rPr>
          <w:rFonts w:ascii="Verdana" w:hAnsi="Verdana" w:cs="Times New Roman"/>
          <w:color w:val="000000"/>
          <w:sz w:val="20"/>
          <w:szCs w:val="20"/>
        </w:rPr>
      </w:pPr>
      <w:hyperlink r:id="rId195"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BF474A" w:rsidP="00912B82">
      <w:pPr>
        <w:spacing w:before="259" w:after="259"/>
        <w:rPr>
          <w:rFonts w:ascii="Times New Roman" w:hAnsi="Times New Roman"/>
          <w:sz w:val="24"/>
          <w:szCs w:val="24"/>
        </w:rPr>
      </w:pPr>
      <w:r>
        <w:pict>
          <v:rect id="_x0000_i1172"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Collapse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Top and bottom margins of elements are sometimes collapsed into a single margin that is equal to the largest of the two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does not happen on left and right margins! Only top and bottom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the following example:</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margin collapse: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 0 50px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20px 0 0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Padding</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padding</w:t>
      </w:r>
      <w:r>
        <w:rPr>
          <w:rFonts w:ascii="Verdana" w:hAnsi="Verdana"/>
          <w:color w:val="000000"/>
          <w:sz w:val="20"/>
          <w:szCs w:val="20"/>
        </w:rPr>
        <w:t> properties are used to generate space around an element's content, inside of any defined borders.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padding. There are properties for setting the padding for each side of an element (top, right, bottom, and left).</w:t>
      </w:r>
    </w:p>
    <w:p w:rsidR="0075602C" w:rsidRDefault="00BF474A" w:rsidP="0075602C">
      <w:pPr>
        <w:spacing w:before="259" w:after="259"/>
        <w:rPr>
          <w:rFonts w:ascii="Times New Roman" w:hAnsi="Times New Roman"/>
          <w:sz w:val="24"/>
          <w:szCs w:val="24"/>
        </w:rPr>
      </w:pPr>
      <w:r>
        <w:pict>
          <v:rect id="_x0000_i1173"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Individual Sides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padding for each side of an element: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lastRenderedPageBreak/>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padding properties can have the following values:</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padding in px, pt, cm, etc.</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padding in % of the width of the containing element</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padding should be inherited from the parent element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Negative values are not allowed.</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padding for all four sides of a &lt;div&gt; element: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196"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BF474A" w:rsidP="0075602C">
      <w:pPr>
        <w:spacing w:before="259" w:after="259"/>
        <w:rPr>
          <w:rFonts w:ascii="Times New Roman" w:hAnsi="Times New Roman"/>
          <w:sz w:val="24"/>
          <w:szCs w:val="24"/>
        </w:rPr>
      </w:pPr>
      <w:r>
        <w:pict>
          <v:rect id="_x0000_i1174" style="width:0;height:0" o:hralign="center" o:hrstd="t" o:hrnoshade="t" o:hr="t" fillcolor="black" stroked="f"/>
        </w:pict>
      </w:r>
    </w:p>
    <w:p w:rsidR="0075602C" w:rsidRDefault="00BF474A" w:rsidP="0075602C">
      <w:pPr>
        <w:spacing w:before="259" w:after="259"/>
      </w:pPr>
      <w:r>
        <w:pict>
          <v:rect id="_x0000_i1175"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Shorthand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padding properties in one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padding</w:t>
      </w:r>
      <w:r>
        <w:rPr>
          <w:rFonts w:ascii="Verdana" w:hAnsi="Verdana"/>
          <w:color w:val="000000"/>
          <w:sz w:val="20"/>
          <w:szCs w:val="20"/>
        </w:rPr>
        <w:t> property is a shorthand property for the following individual padding properties:</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four values:</w:t>
      </w:r>
    </w:p>
    <w:p w:rsidR="0075602C" w:rsidRDefault="0075602C" w:rsidP="0075602C">
      <w:pPr>
        <w:numPr>
          <w:ilvl w:val="0"/>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 100px;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padding is 50px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padding is 100px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four values:</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197"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three values:</w:t>
      </w:r>
    </w:p>
    <w:p w:rsidR="0075602C" w:rsidRDefault="0075602C" w:rsidP="0075602C">
      <w:pPr>
        <w:numPr>
          <w:ilvl w:val="0"/>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three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198"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two values:</w:t>
      </w:r>
    </w:p>
    <w:p w:rsidR="0075602C" w:rsidRDefault="0075602C" w:rsidP="0075602C">
      <w:pPr>
        <w:numPr>
          <w:ilvl w:val="0"/>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paddings are 25px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two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199"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one value:</w:t>
      </w:r>
    </w:p>
    <w:p w:rsidR="0075602C" w:rsidRDefault="0075602C" w:rsidP="0075602C">
      <w:pPr>
        <w:numPr>
          <w:ilvl w:val="0"/>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w:t>
      </w:r>
    </w:p>
    <w:p w:rsidR="0075602C" w:rsidRDefault="0075602C" w:rsidP="0075602C">
      <w:pPr>
        <w:numPr>
          <w:ilvl w:val="1"/>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paddings are 25px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one value: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200"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BF474A" w:rsidP="0075602C">
      <w:pPr>
        <w:spacing w:before="259" w:after="259"/>
        <w:rPr>
          <w:rFonts w:ascii="Times New Roman" w:hAnsi="Times New Roman"/>
          <w:sz w:val="24"/>
          <w:szCs w:val="24"/>
        </w:rPr>
      </w:pPr>
      <w:r>
        <w:pict>
          <v:rect id="_x0000_i1176"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and Element Width</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width</w:t>
      </w:r>
      <w:r>
        <w:rPr>
          <w:rFonts w:ascii="Verdana" w:hAnsi="Verdana"/>
          <w:color w:val="000000"/>
          <w:sz w:val="20"/>
          <w:szCs w:val="20"/>
        </w:rPr>
        <w:t> property specifies the width of the element's content area. The content area is the portion inside the padding, border, and margin of an element (</w:t>
      </w:r>
      <w:hyperlink r:id="rId201" w:history="1">
        <w:r>
          <w:rPr>
            <w:rStyle w:val="Hyperlink"/>
            <w:rFonts w:ascii="Verdana" w:hAnsi="Verdana"/>
          </w:rPr>
          <w:t>the box model</w:t>
        </w:r>
      </w:hyperlink>
      <w:r>
        <w:rPr>
          <w:rFonts w:ascii="Verdana" w:hAnsi="Verdana"/>
          <w:color w:val="000000"/>
          <w:sz w:val="20"/>
          <w:szCs w:val="20"/>
        </w:rPr>
        <w: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if an element has a specified width, the padding added to that element will be added to the total width of the element. This is often an undesirable result.</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Here, the &lt;div&gt; element is given a width of 300px. However, the actual width of the &lt;div&gt; element will be 350px (300px + 25px of left padding + 25px of right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BF474A" w:rsidP="0075602C">
      <w:pPr>
        <w:shd w:val="clear" w:color="auto" w:fill="F1F1F1"/>
        <w:rPr>
          <w:rFonts w:ascii="Verdana" w:hAnsi="Verdana" w:cs="Times New Roman"/>
          <w:color w:val="000000"/>
          <w:sz w:val="20"/>
          <w:szCs w:val="20"/>
        </w:rPr>
      </w:pPr>
      <w:hyperlink r:id="rId202"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keep the width at 300px, no matter the amount of padding, you can use the </w:t>
      </w:r>
      <w:r>
        <w:rPr>
          <w:rStyle w:val="HTMLCode"/>
          <w:rFonts w:ascii="Consolas" w:hAnsi="Consolas" w:cs="Consolas"/>
          <w:color w:val="DC143C"/>
          <w:shd w:val="clear" w:color="auto" w:fill="F1F1F1"/>
        </w:rPr>
        <w:t>box-sizing</w:t>
      </w:r>
      <w:r>
        <w:rPr>
          <w:rFonts w:ascii="Verdana" w:hAnsi="Verdana"/>
          <w:color w:val="000000"/>
          <w:sz w:val="20"/>
          <w:szCs w:val="20"/>
        </w:rPr>
        <w:t> property. This causes the element to maintain its width; if you increase the padding, the available content space will decrease.</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box-sizing property to keep the width at 300px, no matter the amount of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Text Color</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color</w:t>
      </w:r>
      <w:r>
        <w:rPr>
          <w:rFonts w:ascii="Verdana" w:hAnsi="Verdana"/>
          <w:color w:val="000000"/>
          <w:sz w:val="20"/>
          <w:szCs w:val="20"/>
        </w:rPr>
        <w:t> property is used to set the color of the text. The color is specified by:</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color name - like "red"</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HEX value - like "#ff0000"</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 RGB value - like "rgb(255,0,0)"</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w:t>
      </w:r>
      <w:hyperlink r:id="rId203" w:history="1">
        <w:r>
          <w:rPr>
            <w:rStyle w:val="Hyperlink"/>
            <w:rFonts w:ascii="Verdana" w:hAnsi="Verdana"/>
            <w:sz w:val="20"/>
            <w:szCs w:val="20"/>
          </w:rPr>
          <w:t>CSS Color Values</w:t>
        </w:r>
      </w:hyperlink>
      <w:r>
        <w:rPr>
          <w:rFonts w:ascii="Verdana" w:hAnsi="Verdana"/>
          <w:color w:val="000000"/>
          <w:sz w:val="20"/>
          <w:szCs w:val="20"/>
        </w:rPr>
        <w:t> for a complete list of possible color values.</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default text color for a page is defined in the body selector.</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body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For W3C compliant CSS: If you define the </w:t>
      </w:r>
      <w:r>
        <w:rPr>
          <w:rStyle w:val="HTMLCode"/>
          <w:rFonts w:ascii="Consolas" w:hAnsi="Consolas" w:cs="Consolas"/>
          <w:color w:val="DC143C"/>
          <w:shd w:val="clear" w:color="auto" w:fill="F1F1F1"/>
        </w:rPr>
        <w:t>color</w:t>
      </w:r>
      <w:r>
        <w:rPr>
          <w:rFonts w:ascii="Verdana" w:hAnsi="Verdana"/>
          <w:color w:val="000000"/>
          <w:sz w:val="20"/>
          <w:szCs w:val="20"/>
        </w:rPr>
        <w:t> property, you must also define the </w:t>
      </w:r>
      <w:r>
        <w:rPr>
          <w:rStyle w:val="HTMLCode"/>
          <w:rFonts w:ascii="Consolas" w:hAnsi="Consolas" w:cs="Consolas"/>
          <w:color w:val="DC143C"/>
          <w:shd w:val="clear" w:color="auto" w:fill="F1F1F1"/>
        </w:rPr>
        <w:t>background-color</w:t>
      </w:r>
      <w:r>
        <w:rPr>
          <w:rFonts w:ascii="Verdana" w:hAnsi="Verdana"/>
          <w:color w:val="000000"/>
          <w:sz w:val="20"/>
          <w:szCs w:val="20"/>
        </w:rPr>
        <w:t>.</w:t>
      </w:r>
    </w:p>
    <w:p w:rsidR="00A513A6" w:rsidRDefault="00BF474A" w:rsidP="00A513A6">
      <w:pPr>
        <w:spacing w:before="259" w:after="259"/>
        <w:rPr>
          <w:rFonts w:ascii="Times New Roman" w:hAnsi="Times New Roman"/>
          <w:sz w:val="24"/>
          <w:szCs w:val="24"/>
        </w:rPr>
      </w:pPr>
      <w:r>
        <w:pict>
          <v:rect id="_x0000_i1177"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Alignment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text-align</w:t>
      </w:r>
      <w:r>
        <w:rPr>
          <w:rFonts w:ascii="Verdana" w:hAnsi="Verdana"/>
          <w:color w:val="000000"/>
          <w:sz w:val="20"/>
          <w:szCs w:val="20"/>
        </w:rPr>
        <w:t> property is used to set the horizontal alignment of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text can be left or right aligned, centered, or justified.</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shows center aligned, and left and right aligned text (left alignment is default if text direction is left-to-right, and right alignment is default if text direction is right-to-left):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lastRenderedPageBreak/>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5"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the </w:t>
      </w:r>
      <w:r>
        <w:rPr>
          <w:rStyle w:val="HTMLCode"/>
          <w:rFonts w:ascii="Consolas" w:hAnsi="Consolas" w:cs="Consolas"/>
          <w:color w:val="DC143C"/>
          <w:shd w:val="clear" w:color="auto" w:fill="F1F1F1"/>
        </w:rPr>
        <w:t>text-align</w:t>
      </w:r>
      <w:r>
        <w:rPr>
          <w:rFonts w:ascii="Verdana" w:hAnsi="Verdana"/>
          <w:color w:val="000000"/>
          <w:sz w:val="20"/>
          <w:szCs w:val="20"/>
        </w:rPr>
        <w:t> property is set to "justify", each line is stretched so that every line has equal width, and the left and right margins are straight (like in magazines and newspapers):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justify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6"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78" style="width:0;height:0" o:hralign="center" o:hrstd="t" o:hrnoshade="t" o:hr="t" fillcolor="black" stroked="f"/>
        </w:pict>
      </w:r>
    </w:p>
    <w:p w:rsidR="00A513A6" w:rsidRDefault="00BF474A" w:rsidP="00A513A6">
      <w:pPr>
        <w:spacing w:before="259" w:after="259"/>
      </w:pPr>
      <w:r>
        <w:pict>
          <v:rect id="_x0000_i1179"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used to set or remove decorations from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w:t>
      </w:r>
      <w:r>
        <w:rPr>
          <w:rStyle w:val="HTMLCode"/>
          <w:rFonts w:ascii="Consolas" w:hAnsi="Consolas" w:cs="Consolas"/>
          <w:color w:val="DC143C"/>
          <w:shd w:val="clear" w:color="auto" w:fill="F1F1F1"/>
        </w:rPr>
        <w:t>text-decoration: none;</w:t>
      </w:r>
      <w:r>
        <w:rPr>
          <w:rFonts w:ascii="Verdana" w:hAnsi="Verdana"/>
          <w:color w:val="000000"/>
          <w:sz w:val="20"/>
          <w:szCs w:val="20"/>
        </w:rPr>
        <w:t> is often used to remove underlines from links: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7"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other </w:t>
      </w:r>
      <w:r>
        <w:rPr>
          <w:rStyle w:val="HTMLCode"/>
          <w:rFonts w:ascii="Consolas" w:hAnsi="Consolas" w:cs="Consolas"/>
          <w:color w:val="DC143C"/>
          <w:shd w:val="clear" w:color="auto" w:fill="F1F1F1"/>
        </w:rPr>
        <w:t>text-decoration</w:t>
      </w:r>
      <w:r>
        <w:rPr>
          <w:rFonts w:ascii="Verdana" w:hAnsi="Verdana"/>
          <w:color w:val="000000"/>
          <w:sz w:val="20"/>
          <w:szCs w:val="20"/>
        </w:rPr>
        <w:t> values are used to decorate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overline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line-through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It is not recommended to underline text that is not a link, as this often confuses the reader.</w:t>
      </w:r>
    </w:p>
    <w:p w:rsidR="00A513A6" w:rsidRDefault="00BF474A" w:rsidP="00A513A6">
      <w:pPr>
        <w:spacing w:before="259" w:after="259"/>
        <w:rPr>
          <w:rFonts w:ascii="Times New Roman" w:hAnsi="Times New Roman"/>
          <w:sz w:val="24"/>
          <w:szCs w:val="24"/>
        </w:rPr>
      </w:pPr>
      <w:r>
        <w:pict>
          <v:rect id="_x0000_i1180"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Transformation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text-transform</w:t>
      </w:r>
      <w:r>
        <w:rPr>
          <w:rFonts w:ascii="Verdana" w:hAnsi="Verdana"/>
          <w:color w:val="000000"/>
          <w:sz w:val="20"/>
          <w:szCs w:val="20"/>
        </w:rPr>
        <w:t> property is used to specify uppercase and lowercase letters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can be used to turn everything into uppercase or lowercase letters, or capitalize the first letter of each word: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p.uppercase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uppercase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p.lowercase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lowercase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p.capitalize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capitalize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09"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1"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Indentation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text-indent</w:t>
      </w:r>
      <w:r>
        <w:rPr>
          <w:rFonts w:ascii="Verdana" w:hAnsi="Verdana"/>
          <w:color w:val="000000"/>
          <w:sz w:val="20"/>
          <w:szCs w:val="20"/>
        </w:rPr>
        <w:t> property is used to specify the indentation of the first line of a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text-indent</w:t>
      </w:r>
      <w:r>
        <w:rPr>
          <w:rStyle w:val="cssdelimitercolor"/>
          <w:rFonts w:ascii="Consolas" w:hAnsi="Consolas" w:cs="Consolas"/>
          <w:color w:val="000000"/>
          <w:sz w:val="20"/>
          <w:szCs w:val="20"/>
        </w:rPr>
        <w:t>:</w:t>
      </w:r>
      <w:r>
        <w:rPr>
          <w:rStyle w:val="csspropertyvaluecolor"/>
          <w:rFonts w:ascii="Consolas" w:hAnsi="Consolas" w:cs="Consolas"/>
          <w:color w:val="0000CD"/>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10"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2"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Letter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letter-spacing</w:t>
      </w:r>
      <w:r>
        <w:rPr>
          <w:rFonts w:ascii="Verdana" w:hAnsi="Verdana"/>
          <w:color w:val="000000"/>
          <w:sz w:val="20"/>
          <w:szCs w:val="20"/>
        </w:rPr>
        <w:t> property is used to specify the space between the characters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characters: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11"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3" style="width:0;height:0" o:hralign="center" o:hrstd="t" o:hrnoshade="t" o:hr="t" fillcolor="black" stroked="f"/>
        </w:pict>
      </w: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Line Height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line-height</w:t>
      </w:r>
      <w:r>
        <w:rPr>
          <w:rFonts w:ascii="Verdana" w:hAnsi="Verdana"/>
          <w:color w:val="000000"/>
          <w:sz w:val="20"/>
          <w:szCs w:val="20"/>
        </w:rPr>
        <w:t> property is used to specify the space between lines: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p.small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0.8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p.big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1.8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12"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4"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Direction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direction</w:t>
      </w:r>
      <w:r>
        <w:rPr>
          <w:rFonts w:ascii="Verdana" w:hAnsi="Verdana"/>
          <w:color w:val="000000"/>
          <w:sz w:val="20"/>
          <w:szCs w:val="20"/>
        </w:rPr>
        <w:t> property is used to change the text direction of an element: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direction</w:t>
      </w:r>
      <w:r>
        <w:rPr>
          <w:rStyle w:val="cssdelimitercolor"/>
          <w:rFonts w:ascii="Consolas" w:hAnsi="Consolas" w:cs="Consolas"/>
          <w:color w:val="000000"/>
          <w:sz w:val="20"/>
          <w:szCs w:val="20"/>
        </w:rPr>
        <w:t>:</w:t>
      </w:r>
      <w:r>
        <w:rPr>
          <w:rStyle w:val="csspropertyvaluecolor"/>
          <w:rFonts w:ascii="Consolas" w:hAnsi="Consolas" w:cs="Consolas"/>
          <w:color w:val="0000CD"/>
        </w:rPr>
        <w:t> rtl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13"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5"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Word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word-spacing</w:t>
      </w:r>
      <w:r>
        <w:rPr>
          <w:rFonts w:ascii="Verdana" w:hAnsi="Verdana"/>
          <w:color w:val="000000"/>
          <w:sz w:val="20"/>
          <w:szCs w:val="20"/>
        </w:rPr>
        <w:t> property is used to specify the space between the words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words: </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10px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BF474A" w:rsidP="00A513A6">
      <w:pPr>
        <w:shd w:val="clear" w:color="auto" w:fill="F1F1F1"/>
        <w:rPr>
          <w:rFonts w:ascii="Verdana" w:hAnsi="Verdana" w:cs="Times New Roman"/>
          <w:color w:val="000000"/>
          <w:sz w:val="20"/>
          <w:szCs w:val="20"/>
        </w:rPr>
      </w:pPr>
      <w:hyperlink r:id="rId21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BF474A" w:rsidP="00A513A6">
      <w:pPr>
        <w:spacing w:before="259" w:after="259"/>
        <w:rPr>
          <w:rFonts w:ascii="Times New Roman" w:hAnsi="Times New Roman"/>
          <w:sz w:val="24"/>
          <w:szCs w:val="24"/>
        </w:rPr>
      </w:pPr>
      <w:r>
        <w:pict>
          <v:rect id="_x0000_i1186"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Shadow</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text-shadow</w:t>
      </w:r>
      <w:r>
        <w:rPr>
          <w:rFonts w:ascii="Verdana" w:hAnsi="Verdana"/>
          <w:color w:val="000000"/>
          <w:sz w:val="20"/>
          <w:szCs w:val="20"/>
        </w:rPr>
        <w:t> property adds shadow to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the position of the horizontal shadow (3px), the position of the vertical shadow (2px) and the color of the shadow (red):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text-shadow</w:t>
      </w:r>
      <w:r>
        <w:rPr>
          <w:rStyle w:val="cssdelimitercolor"/>
          <w:rFonts w:ascii="Consolas" w:hAnsi="Consolas" w:cs="Consolas"/>
          <w:color w:val="000000"/>
          <w:sz w:val="20"/>
          <w:szCs w:val="20"/>
        </w:rPr>
        <w:t>:</w:t>
      </w:r>
      <w:r>
        <w:rPr>
          <w:rStyle w:val="csspropertyvaluecolor"/>
          <w:rFonts w:ascii="Consolas" w:hAnsi="Consolas" w:cs="Consolas"/>
          <w:color w:val="0000CD"/>
        </w:rPr>
        <w:t> 3px 2px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E32E6" w:rsidP="00EE32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With CSS, links can be styled in different ways.</w:t>
      </w:r>
    </w:p>
    <w:p w:rsidR="00EE32E6" w:rsidRDefault="00BF474A" w:rsidP="00EE32E6">
      <w:pPr>
        <w:rPr>
          <w:rFonts w:ascii="Times New Roman" w:hAnsi="Times New Roman"/>
          <w:sz w:val="24"/>
          <w:szCs w:val="24"/>
        </w:rPr>
      </w:pPr>
      <w:hyperlink r:id="rId215" w:history="1">
        <w:r w:rsidR="00EE32E6">
          <w:rPr>
            <w:rStyle w:val="Hyperlink"/>
            <w:rFonts w:ascii="Verdana" w:hAnsi="Verdana"/>
            <w:sz w:val="20"/>
            <w:szCs w:val="20"/>
            <w:shd w:val="clear" w:color="auto" w:fill="FFFFFF"/>
          </w:rPr>
          <w:t>Text Link</w:t>
        </w:r>
      </w:hyperlink>
      <w:r w:rsidR="00EE32E6">
        <w:rPr>
          <w:rFonts w:ascii="Verdana" w:hAnsi="Verdana"/>
          <w:color w:val="000000"/>
          <w:sz w:val="20"/>
          <w:szCs w:val="20"/>
          <w:shd w:val="clear" w:color="auto" w:fill="FFFFFF"/>
        </w:rPr>
        <w:t> </w:t>
      </w:r>
      <w:hyperlink r:id="rId216" w:history="1">
        <w:r w:rsidR="00EE32E6">
          <w:rPr>
            <w:rStyle w:val="Hyperlink"/>
            <w:rFonts w:ascii="Verdana" w:hAnsi="Verdana"/>
            <w:color w:val="008000"/>
            <w:sz w:val="21"/>
            <w:szCs w:val="21"/>
            <w:shd w:val="clear" w:color="auto" w:fill="FFFFFF"/>
          </w:rPr>
          <w:t>Text Link</w:t>
        </w:r>
      </w:hyperlink>
      <w:r w:rsidR="00EE32E6">
        <w:rPr>
          <w:rFonts w:ascii="Verdana" w:hAnsi="Verdana"/>
          <w:color w:val="000000"/>
          <w:sz w:val="20"/>
          <w:szCs w:val="20"/>
          <w:shd w:val="clear" w:color="auto" w:fill="FFFFFF"/>
        </w:rPr>
        <w:t> </w:t>
      </w:r>
      <w:hyperlink r:id="rId217" w:history="1">
        <w:r w:rsidR="00EE32E6">
          <w:rPr>
            <w:rStyle w:val="Hyperlink"/>
            <w:rFonts w:ascii="Verdana" w:hAnsi="Verdana"/>
            <w:color w:val="000000"/>
            <w:sz w:val="21"/>
            <w:szCs w:val="21"/>
            <w:bdr w:val="single" w:sz="12" w:space="7" w:color="4CAF50" w:frame="1"/>
            <w:shd w:val="clear" w:color="auto" w:fill="FFFFFF"/>
          </w:rPr>
          <w:t>Link Button</w:t>
        </w:r>
      </w:hyperlink>
      <w:r w:rsidR="00EE32E6">
        <w:rPr>
          <w:rFonts w:ascii="Verdana" w:hAnsi="Verdana"/>
          <w:color w:val="000000"/>
          <w:sz w:val="20"/>
          <w:szCs w:val="20"/>
          <w:shd w:val="clear" w:color="auto" w:fill="FFFFFF"/>
        </w:rPr>
        <w:t> </w:t>
      </w:r>
      <w:hyperlink r:id="rId218" w:history="1">
        <w:r w:rsidR="00EE32E6">
          <w:rPr>
            <w:rStyle w:val="Hyperlink"/>
            <w:rFonts w:ascii="Verdana" w:hAnsi="Verdana"/>
            <w:color w:val="FFFFFF"/>
            <w:sz w:val="21"/>
            <w:szCs w:val="21"/>
            <w:shd w:val="clear" w:color="auto" w:fill="F44336"/>
          </w:rPr>
          <w:t>Link Button</w:t>
        </w:r>
      </w:hyperlink>
    </w:p>
    <w:p w:rsidR="00EE32E6" w:rsidRDefault="00BF474A" w:rsidP="00EE32E6">
      <w:pPr>
        <w:spacing w:before="259" w:after="259"/>
      </w:pPr>
      <w:r>
        <w:pict>
          <v:rect id="_x0000_i1187"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Styling Links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Links can be styled with any CSS property (e.g. </w:t>
      </w:r>
      <w:r>
        <w:rPr>
          <w:rStyle w:val="HTMLCode"/>
          <w:rFonts w:ascii="Consolas" w:hAnsi="Consolas" w:cs="Consolas"/>
          <w:color w:val="DC143C"/>
          <w:shd w:val="clear" w:color="auto" w:fill="F1F1F1"/>
        </w:rPr>
        <w:t>color</w:t>
      </w:r>
      <w:r>
        <w:rPr>
          <w:rFonts w:ascii="Verdana" w:hAnsi="Verdana"/>
          <w:color w:val="000000"/>
          <w:sz w:val="20"/>
          <w:szCs w:val="20"/>
        </w:rPr>
        <w:t>, </w:t>
      </w:r>
      <w:r>
        <w:rPr>
          <w:rStyle w:val="HTMLCode"/>
          <w:rFonts w:ascii="Consolas" w:hAnsi="Consolas" w:cs="Consolas"/>
          <w:color w:val="DC143C"/>
          <w:shd w:val="clear" w:color="auto" w:fill="F1F1F1"/>
        </w:rPr>
        <w:t>font-family</w:t>
      </w:r>
      <w:r>
        <w:rPr>
          <w:rFonts w:ascii="Verdana" w:hAnsi="Verdana"/>
          <w:color w:val="000000"/>
          <w:sz w:val="20"/>
          <w:szCs w:val="20"/>
        </w:rPr>
        <w:t>, </w:t>
      </w:r>
      <w:r>
        <w:rPr>
          <w:rStyle w:val="HTMLCode"/>
          <w:rFonts w:ascii="Consolas" w:hAnsi="Consolas" w:cs="Consolas"/>
          <w:color w:val="DC143C"/>
          <w:shd w:val="clear" w:color="auto" w:fill="F1F1F1"/>
        </w:rPr>
        <w:t>background</w:t>
      </w:r>
      <w:r>
        <w:rPr>
          <w:rFonts w:ascii="Verdana" w:hAnsi="Verdana"/>
          <w:color w:val="000000"/>
          <w:sz w:val="20"/>
          <w:szCs w:val="20"/>
        </w:rPr>
        <w:t>, etc.).</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BF474A" w:rsidP="00EE32E6">
      <w:pPr>
        <w:shd w:val="clear" w:color="auto" w:fill="F1F1F1"/>
        <w:rPr>
          <w:rFonts w:ascii="Verdana" w:hAnsi="Verdana" w:cs="Times New Roman"/>
          <w:color w:val="000000"/>
          <w:sz w:val="20"/>
          <w:szCs w:val="20"/>
        </w:rPr>
      </w:pPr>
      <w:hyperlink r:id="rId219"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addition, links can be styled differently depending on what </w:t>
      </w:r>
      <w:r>
        <w:rPr>
          <w:rStyle w:val="Strong"/>
          <w:rFonts w:ascii="Verdana" w:hAnsi="Verdana"/>
          <w:color w:val="000000"/>
          <w:sz w:val="20"/>
          <w:szCs w:val="20"/>
        </w:rPr>
        <w:t>state</w:t>
      </w:r>
      <w:r>
        <w:rPr>
          <w:rFonts w:ascii="Verdana" w:hAnsi="Verdana"/>
          <w:color w:val="000000"/>
          <w:sz w:val="20"/>
          <w:szCs w:val="20"/>
        </w:rPr>
        <w:t> they are in.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four links states are:</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a:link</w:t>
      </w:r>
      <w:r>
        <w:rPr>
          <w:rFonts w:ascii="Verdana" w:hAnsi="Verdana"/>
          <w:color w:val="000000"/>
          <w:sz w:val="20"/>
          <w:szCs w:val="20"/>
        </w:rPr>
        <w:t> - a normal, unvisited link</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a:visited</w:t>
      </w:r>
      <w:r>
        <w:rPr>
          <w:rFonts w:ascii="Verdana" w:hAnsi="Verdana"/>
          <w:color w:val="000000"/>
          <w:sz w:val="20"/>
          <w:szCs w:val="20"/>
        </w:rPr>
        <w:t> - a link the user has visited</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a:hover</w:t>
      </w:r>
      <w:r>
        <w:rPr>
          <w:rFonts w:ascii="Verdana" w:hAnsi="Verdana"/>
          <w:color w:val="000000"/>
          <w:sz w:val="20"/>
          <w:szCs w:val="20"/>
        </w:rPr>
        <w:t> - a link when the user mouses over it</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a:active</w:t>
      </w:r>
      <w:r>
        <w:rPr>
          <w:rFonts w:ascii="Verdana" w:hAnsi="Verdana"/>
          <w:color w:val="000000"/>
          <w:sz w:val="20"/>
          <w:szCs w:val="20"/>
        </w:rPr>
        <w:t> - a link the moment it is clicked</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ommentcolor"/>
          <w:rFonts w:ascii="Consolas" w:hAnsi="Consolas" w:cs="Consolas"/>
          <w:color w:val="008000"/>
          <w:sz w:val="20"/>
          <w:szCs w:val="20"/>
        </w:rPr>
        <w:t>/* unvisited link */</w:t>
      </w:r>
      <w:r>
        <w:rPr>
          <w:rFonts w:ascii="Consolas" w:hAnsi="Consolas" w:cs="Consolas"/>
          <w:color w:val="A52A2A"/>
          <w:sz w:val="20"/>
          <w:szCs w:val="20"/>
        </w:rPr>
        <w:br/>
      </w: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visited link */</w:t>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mouse over link */</w:t>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selected link */</w:t>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BF474A" w:rsidP="00EE32E6">
      <w:pPr>
        <w:shd w:val="clear" w:color="auto" w:fill="F1F1F1"/>
        <w:rPr>
          <w:rFonts w:ascii="Verdana" w:hAnsi="Verdana" w:cs="Times New Roman"/>
          <w:color w:val="000000"/>
          <w:sz w:val="20"/>
          <w:szCs w:val="20"/>
        </w:rPr>
      </w:pPr>
      <w:hyperlink r:id="rId220"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setting the style for several link states, there are some order rules:</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a:hover MUST come after a:link and a:visited</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a:active MUST come after a:hover</w:t>
      </w:r>
    </w:p>
    <w:p w:rsidR="00EE32E6" w:rsidRDefault="00BF474A" w:rsidP="00EE32E6">
      <w:pPr>
        <w:spacing w:before="259" w:after="259"/>
        <w:rPr>
          <w:rFonts w:ascii="Times New Roman" w:hAnsi="Times New Roman"/>
          <w:sz w:val="24"/>
          <w:szCs w:val="24"/>
        </w:rPr>
      </w:pPr>
      <w:r>
        <w:pict>
          <v:rect id="_x0000_i1188" style="width:0;height:0" o:hralign="center" o:hrstd="t" o:hrnoshade="t" o:hr="t" fillcolor="black" stroked="f"/>
        </w:pict>
      </w:r>
    </w:p>
    <w:p w:rsidR="00EE32E6" w:rsidRDefault="00BF474A" w:rsidP="00EE32E6">
      <w:pPr>
        <w:spacing w:before="259" w:after="259"/>
      </w:pPr>
      <w:r>
        <w:pict>
          <v:rect id="_x0000_i1189"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mostly used to remove underlines from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BF474A" w:rsidP="00EE32E6">
      <w:pPr>
        <w:shd w:val="clear" w:color="auto" w:fill="F1F1F1"/>
        <w:rPr>
          <w:rFonts w:ascii="Verdana" w:hAnsi="Verdana" w:cs="Times New Roman"/>
          <w:color w:val="000000"/>
          <w:sz w:val="20"/>
          <w:szCs w:val="20"/>
        </w:rPr>
      </w:pPr>
      <w:hyperlink r:id="rId221"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BF474A" w:rsidP="00EE32E6">
      <w:pPr>
        <w:spacing w:before="259" w:after="259"/>
        <w:rPr>
          <w:rFonts w:ascii="Times New Roman" w:hAnsi="Times New Roman"/>
          <w:sz w:val="24"/>
          <w:szCs w:val="24"/>
        </w:rPr>
      </w:pPr>
      <w:r>
        <w:pict>
          <v:rect id="_x0000_i1190"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Background Color</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background-color</w:t>
      </w:r>
      <w:r>
        <w:rPr>
          <w:rFonts w:ascii="Verdana" w:hAnsi="Verdana"/>
          <w:color w:val="000000"/>
          <w:sz w:val="20"/>
          <w:szCs w:val="20"/>
        </w:rPr>
        <w:t> property can be used to specify a background color for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cyan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lastRenderedPageBreak/>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Style w:val="cssselectorcolor"/>
          <w:rFonts w:ascii="Consolas" w:hAnsi="Consolas" w:cs="Consolas"/>
          <w:color w:val="A52A2A"/>
          <w:sz w:val="20"/>
          <w:szCs w:val="20"/>
        </w:rPr>
        <w:t> </w:t>
      </w:r>
    </w:p>
    <w:p w:rsidR="00EE32E6" w:rsidRDefault="00BF474A" w:rsidP="00EE32E6">
      <w:pPr>
        <w:shd w:val="clear" w:color="auto" w:fill="F1F1F1"/>
        <w:rPr>
          <w:rFonts w:ascii="Verdana" w:hAnsi="Verdana" w:cs="Times New Roman"/>
          <w:color w:val="000000"/>
          <w:sz w:val="20"/>
          <w:szCs w:val="20"/>
        </w:rPr>
      </w:pPr>
      <w:hyperlink r:id="rId222"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BF474A" w:rsidP="00EE32E6">
      <w:pPr>
        <w:spacing w:before="259" w:after="259"/>
        <w:rPr>
          <w:rFonts w:ascii="Times New Roman" w:hAnsi="Times New Roman"/>
          <w:sz w:val="24"/>
          <w:szCs w:val="24"/>
        </w:rPr>
      </w:pPr>
      <w:r>
        <w:pict>
          <v:rect id="_x0000_i1191"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Advanced - Link Buttons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demonstrates a more advanced example where we combine several CSS properties to display links as boxes/buttons: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#f44336</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14px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text-align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inline-block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75602C"/>
    <w:p w:rsidR="00D721D3" w:rsidRDefault="00D721D3"/>
    <w:p w:rsidR="00D721D3" w:rsidRDefault="00D721D3" w:rsidP="00D721D3">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w:t>
      </w:r>
      <w:r>
        <w:rPr>
          <w:rStyle w:val="HTMLCode"/>
          <w:rFonts w:ascii="Consolas" w:hAnsi="Consolas" w:cs="Consolas"/>
          <w:color w:val="DC143C"/>
          <w:sz w:val="22"/>
          <w:szCs w:val="22"/>
          <w:shd w:val="clear" w:color="auto" w:fill="F1F1F1"/>
        </w:rPr>
        <w:t>position</w:t>
      </w:r>
      <w:r>
        <w:rPr>
          <w:rFonts w:ascii="Verdana" w:hAnsi="Verdana"/>
          <w:color w:val="000000"/>
          <w:sz w:val="21"/>
          <w:szCs w:val="21"/>
        </w:rPr>
        <w:t> property specifies the type of positioning method used for an element (static, relative, fixed, absolute or sticky).</w:t>
      </w:r>
    </w:p>
    <w:p w:rsidR="00D721D3" w:rsidRDefault="00BF474A" w:rsidP="00D721D3">
      <w:pPr>
        <w:spacing w:before="259" w:after="259"/>
        <w:rPr>
          <w:rFonts w:ascii="Times New Roman" w:hAnsi="Times New Roman"/>
          <w:sz w:val="24"/>
          <w:szCs w:val="24"/>
        </w:rPr>
      </w:pPr>
      <w:r>
        <w:pict>
          <v:rect id="_x0000_i1192"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position Property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position</w:t>
      </w:r>
      <w:r>
        <w:rPr>
          <w:rFonts w:ascii="Verdana" w:hAnsi="Verdana"/>
          <w:color w:val="000000"/>
          <w:sz w:val="20"/>
          <w:szCs w:val="20"/>
        </w:rPr>
        <w:t> property specifies the type of positioning method used for an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five different position values:</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lastRenderedPageBreak/>
        <w:t>static</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relative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fixed</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absolute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Elements are then positioned using the top, bottom, left, and right properties. However, these properties will not work unless the </w:t>
      </w:r>
      <w:r>
        <w:rPr>
          <w:rStyle w:val="HTMLCode"/>
          <w:rFonts w:ascii="Consolas" w:hAnsi="Consolas" w:cs="Consolas"/>
          <w:color w:val="DC143C"/>
          <w:shd w:val="clear" w:color="auto" w:fill="F1F1F1"/>
        </w:rPr>
        <w:t>position</w:t>
      </w:r>
      <w:r>
        <w:rPr>
          <w:rFonts w:ascii="Verdana" w:hAnsi="Verdana"/>
          <w:color w:val="000000"/>
          <w:sz w:val="20"/>
          <w:szCs w:val="20"/>
        </w:rPr>
        <w:t> property is set first. They also work differently depending on the position value.</w:t>
      </w:r>
    </w:p>
    <w:p w:rsidR="00D721D3" w:rsidRDefault="00BF474A" w:rsidP="00D721D3">
      <w:pPr>
        <w:spacing w:before="259" w:after="259"/>
        <w:rPr>
          <w:rFonts w:ascii="Times New Roman" w:hAnsi="Times New Roman"/>
          <w:sz w:val="24"/>
          <w:szCs w:val="24"/>
        </w:rPr>
      </w:pPr>
      <w:r>
        <w:pict>
          <v:rect id="_x0000_i1193"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elements are positioned static by default.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Static positioned elements are not affected by the top, bottom, left, and right properties.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static;</w:t>
      </w:r>
      <w:r>
        <w:rPr>
          <w:rFonts w:ascii="Verdana" w:hAnsi="Verdana"/>
          <w:color w:val="000000"/>
          <w:sz w:val="20"/>
          <w:szCs w:val="20"/>
        </w:rPr>
        <w:t> is not positioned in any special way; it is always positioned according to the normal flow of the page: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div.static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static</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3"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BF474A" w:rsidP="00D721D3">
      <w:pPr>
        <w:spacing w:before="259" w:after="259"/>
        <w:rPr>
          <w:rFonts w:ascii="Times New Roman" w:hAnsi="Times New Roman"/>
          <w:sz w:val="24"/>
          <w:szCs w:val="24"/>
        </w:rPr>
      </w:pPr>
      <w:r>
        <w:pict>
          <v:rect id="_x0000_i1194"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relative;</w:t>
      </w:r>
      <w:r>
        <w:rPr>
          <w:rFonts w:ascii="Verdana" w:hAnsi="Verdana"/>
          <w:color w:val="000000"/>
          <w:sz w:val="20"/>
          <w:szCs w:val="20"/>
        </w:rPr>
        <w:t> is positioned relative to its normal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top, right, bottom, and left properties of a relatively-positioned element will cause it to be adjusted away from its normal position. Other content will not be adjusted to fit into any gap left by the element.</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4"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BF474A" w:rsidP="00D721D3">
      <w:pPr>
        <w:spacing w:before="259" w:after="259"/>
        <w:rPr>
          <w:rFonts w:ascii="Times New Roman" w:hAnsi="Times New Roman"/>
          <w:sz w:val="24"/>
          <w:szCs w:val="24"/>
        </w:rPr>
      </w:pPr>
      <w:r>
        <w:pict>
          <v:rect id="_x0000_i1195" style="width:0;height:0" o:hralign="center" o:hrstd="t" o:hrnoshade="t" o:hr="t" fillcolor="black" stroked="f"/>
        </w:pict>
      </w:r>
    </w:p>
    <w:p w:rsidR="00D721D3" w:rsidRDefault="00BF474A" w:rsidP="00D721D3">
      <w:pPr>
        <w:spacing w:before="259" w:after="259"/>
      </w:pPr>
      <w:r>
        <w:pict>
          <v:rect id="_x0000_i1196"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fixed;</w:t>
      </w:r>
      <w:r>
        <w:rPr>
          <w:rFonts w:ascii="Verdana" w:hAnsi="Verdana"/>
          <w:color w:val="000000"/>
          <w:sz w:val="20"/>
          <w:szCs w:val="20"/>
        </w:rPr>
        <w:t> is positioned relative to the viewport, which means it always stays in the same place even if the page is scrolled. The top, right, bottom, and left properties are used to position the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fixed element does not leave a gap in the page where it would normally have been located.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Notice the fixed element in the lower-right corner of the page. 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div.fixed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fixed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5"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shd w:val="clear" w:color="auto" w:fill="CAE8CA"/>
        <w:rPr>
          <w:rFonts w:ascii="Verdana" w:hAnsi="Verdana"/>
          <w:color w:val="000000"/>
          <w:sz w:val="20"/>
          <w:szCs w:val="20"/>
        </w:rPr>
      </w:pPr>
      <w:r>
        <w:rPr>
          <w:rFonts w:ascii="Verdana" w:hAnsi="Verdana"/>
          <w:color w:val="000000"/>
          <w:sz w:val="20"/>
          <w:szCs w:val="20"/>
        </w:rPr>
        <w:t>This &lt;div&gt; element has </w:t>
      </w:r>
      <w:r>
        <w:rPr>
          <w:rStyle w:val="HTMLCode"/>
          <w:rFonts w:ascii="Consolas" w:eastAsiaTheme="minorHAnsi" w:hAnsi="Consolas" w:cs="Consolas"/>
          <w:color w:val="DC143C"/>
          <w:shd w:val="clear" w:color="auto" w:fill="F1F1F1"/>
        </w:rPr>
        <w:t>position: fixed;</w:t>
      </w:r>
    </w:p>
    <w:p w:rsidR="00D721D3" w:rsidRDefault="00BF474A" w:rsidP="00D721D3">
      <w:pPr>
        <w:spacing w:before="259" w:after="259"/>
        <w:rPr>
          <w:rFonts w:ascii="Times New Roman" w:hAnsi="Times New Roman"/>
          <w:sz w:val="24"/>
          <w:szCs w:val="24"/>
        </w:rPr>
      </w:pPr>
      <w:r>
        <w:pict>
          <v:rect id="_x0000_i1197"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absolute;</w:t>
      </w:r>
      <w:r>
        <w:rPr>
          <w:rFonts w:ascii="Verdana" w:hAnsi="Verdana"/>
          <w:color w:val="000000"/>
          <w:sz w:val="20"/>
          <w:szCs w:val="20"/>
        </w:rPr>
        <w:t> is positioned relative to the nearest positioned ancestor (instead of positioned relative to the viewport, like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if an absolute positioned element has no positioned ancestors, it uses the document body, and moves along with page scrolling.</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A "positioned" element is one whose position is anything except </w:t>
      </w:r>
      <w:r>
        <w:rPr>
          <w:rStyle w:val="HTMLCode"/>
          <w:rFonts w:ascii="Consolas" w:hAnsi="Consolas" w:cs="Consolas"/>
          <w:color w:val="DC143C"/>
          <w:shd w:val="clear" w:color="auto" w:fill="F1F1F1"/>
        </w:rPr>
        <w:t>static</w:t>
      </w:r>
      <w:r>
        <w:rPr>
          <w:rFonts w:ascii="Verdana" w:hAnsi="Verdana"/>
          <w:color w:val="000000"/>
          <w:sz w:val="20"/>
          <w:szCs w:val="20"/>
        </w:rPr>
        <w: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a simple example: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400px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div.absolute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6"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BF474A" w:rsidP="00D721D3">
      <w:pPr>
        <w:spacing w:before="259" w:after="259"/>
        <w:rPr>
          <w:rFonts w:ascii="Times New Roman" w:hAnsi="Times New Roman"/>
          <w:sz w:val="24"/>
          <w:szCs w:val="24"/>
        </w:rPr>
      </w:pPr>
      <w:r>
        <w:pict>
          <v:rect id="_x0000_i1198"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sticky;</w:t>
      </w:r>
      <w:r>
        <w:rPr>
          <w:rFonts w:ascii="Verdana" w:hAnsi="Verdana"/>
          <w:color w:val="000000"/>
          <w:sz w:val="20"/>
          <w:szCs w:val="20"/>
        </w:rPr>
        <w:t> is positioned based on the user's scroll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sticky element toggles between </w:t>
      </w:r>
      <w:r>
        <w:rPr>
          <w:rStyle w:val="HTMLCode"/>
          <w:rFonts w:ascii="Consolas" w:hAnsi="Consolas" w:cs="Consolas"/>
          <w:color w:val="DC143C"/>
          <w:shd w:val="clear" w:color="auto" w:fill="F1F1F1"/>
        </w:rPr>
        <w:t>relative</w:t>
      </w:r>
      <w:r>
        <w:rPr>
          <w:rFonts w:ascii="Verdana" w:hAnsi="Verdana"/>
          <w:color w:val="000000"/>
          <w:sz w:val="20"/>
          <w:szCs w:val="20"/>
        </w:rPr>
        <w:t> and </w:t>
      </w:r>
      <w:r>
        <w:rPr>
          <w:rStyle w:val="HTMLCode"/>
          <w:rFonts w:ascii="Consolas" w:hAnsi="Consolas" w:cs="Consolas"/>
          <w:color w:val="DC143C"/>
          <w:shd w:val="clear" w:color="auto" w:fill="F1F1F1"/>
        </w:rPr>
        <w:t>fixed</w:t>
      </w:r>
      <w:r>
        <w:rPr>
          <w:rFonts w:ascii="Verdana" w:hAnsi="Verdana"/>
          <w:color w:val="000000"/>
          <w:sz w:val="20"/>
          <w:szCs w:val="20"/>
        </w:rPr>
        <w:t>, depending on the scroll position. It is positioned relative until a given offset position is met in the viewport - then it "sticks" in place (like position:fixed).</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 </w:t>
      </w:r>
      <w:r>
        <w:rPr>
          <w:rFonts w:ascii="Verdana" w:hAnsi="Verdana"/>
          <w:color w:val="000000"/>
          <w:sz w:val="20"/>
          <w:szCs w:val="20"/>
        </w:rPr>
        <w:t>Internet Explorer, Edge 15 and earlier versions do not support sticky positioning. Safari requires a -webkit- prefix (see example below). You must also specify at least one of </w:t>
      </w:r>
      <w:r>
        <w:rPr>
          <w:rStyle w:val="HTMLCode"/>
          <w:rFonts w:ascii="Consolas" w:hAnsi="Consolas" w:cs="Consolas"/>
          <w:color w:val="DC143C"/>
          <w:shd w:val="clear" w:color="auto" w:fill="F1F1F1"/>
        </w:rPr>
        <w:t>top</w:t>
      </w:r>
      <w:r>
        <w:rPr>
          <w:rFonts w:ascii="Verdana" w:hAnsi="Verdana"/>
          <w:color w:val="000000"/>
          <w:sz w:val="20"/>
          <w:szCs w:val="20"/>
        </w:rPr>
        <w:t>, </w:t>
      </w:r>
      <w:r>
        <w:rPr>
          <w:rStyle w:val="HTMLCode"/>
          <w:rFonts w:ascii="Consolas" w:hAnsi="Consolas" w:cs="Consolas"/>
          <w:color w:val="DC143C"/>
          <w:shd w:val="clear" w:color="auto" w:fill="F1F1F1"/>
        </w:rPr>
        <w:t>right</w:t>
      </w:r>
      <w:r>
        <w:rPr>
          <w:rFonts w:ascii="Verdana" w:hAnsi="Verdana"/>
          <w:color w:val="000000"/>
          <w:sz w:val="20"/>
          <w:szCs w:val="20"/>
        </w:rPr>
        <w:t>, </w:t>
      </w:r>
      <w:r>
        <w:rPr>
          <w:rStyle w:val="HTMLCode"/>
          <w:rFonts w:ascii="Consolas" w:hAnsi="Consolas" w:cs="Consolas"/>
          <w:color w:val="DC143C"/>
          <w:shd w:val="clear" w:color="auto" w:fill="F1F1F1"/>
        </w:rPr>
        <w:t>bottom</w:t>
      </w:r>
      <w:r>
        <w:rPr>
          <w:rFonts w:ascii="Verdana" w:hAnsi="Verdana"/>
          <w:color w:val="000000"/>
          <w:sz w:val="20"/>
          <w:szCs w:val="20"/>
        </w:rPr>
        <w:t> or </w:t>
      </w:r>
      <w:r>
        <w:rPr>
          <w:rStyle w:val="HTMLCode"/>
          <w:rFonts w:ascii="Consolas" w:hAnsi="Consolas" w:cs="Consolas"/>
          <w:color w:val="DC143C"/>
          <w:shd w:val="clear" w:color="auto" w:fill="F1F1F1"/>
        </w:rPr>
        <w:t>left</w:t>
      </w:r>
      <w:r>
        <w:rPr>
          <w:rFonts w:ascii="Verdana" w:hAnsi="Verdana"/>
          <w:color w:val="000000"/>
          <w:sz w:val="20"/>
          <w:szCs w:val="20"/>
        </w:rPr>
        <w:t> for sticky positioning to work.</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this example, the sticky element sticks to the top of the page (</w:t>
      </w:r>
      <w:r>
        <w:rPr>
          <w:rStyle w:val="HTMLCode"/>
          <w:rFonts w:ascii="Consolas" w:hAnsi="Consolas" w:cs="Consolas"/>
          <w:color w:val="DC143C"/>
          <w:shd w:val="clear" w:color="auto" w:fill="F1F1F1"/>
        </w:rPr>
        <w:t>top: 0</w:t>
      </w:r>
      <w:r>
        <w:rPr>
          <w:rFonts w:ascii="Verdana" w:hAnsi="Verdana"/>
          <w:color w:val="000000"/>
          <w:sz w:val="20"/>
          <w:szCs w:val="20"/>
        </w:rPr>
        <w:t>), when you reach its scroll position.</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div.sticky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-webkit-sticky</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Safari */</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sticky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#4CAF50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7"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BF474A" w:rsidP="00D721D3">
      <w:pPr>
        <w:spacing w:before="259" w:after="259"/>
        <w:rPr>
          <w:rFonts w:ascii="Times New Roman" w:hAnsi="Times New Roman"/>
          <w:sz w:val="24"/>
          <w:szCs w:val="24"/>
        </w:rPr>
      </w:pPr>
      <w:r>
        <w:pict>
          <v:rect id="_x0000_i1199"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Overlapping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elements are positioned, they can overlap other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z-index</w:t>
      </w:r>
      <w:r>
        <w:rPr>
          <w:rFonts w:ascii="Verdana" w:hAnsi="Verdana"/>
          <w:color w:val="000000"/>
          <w:sz w:val="20"/>
          <w:szCs w:val="20"/>
        </w:rPr>
        <w:t> property specifies the stack order of an element (which element should be placed in front of, or behind, the others).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can have a positive or negative stack order:</w:t>
      </w:r>
    </w:p>
    <w:p w:rsidR="00D721D3" w:rsidRDefault="00D721D3" w:rsidP="00D721D3">
      <w:pPr>
        <w:pStyle w:val="Heading1"/>
        <w:shd w:val="clear" w:color="auto" w:fill="F1F1F1"/>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This is a heading</w:t>
      </w:r>
    </w:p>
    <w:p w:rsidR="00D721D3" w:rsidRDefault="00D721D3" w:rsidP="00D721D3">
      <w:pPr>
        <w:shd w:val="clear" w:color="auto" w:fill="F1F1F1"/>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955675" cy="1334770"/>
            <wp:effectExtent l="19050" t="0" r="0" b="0"/>
            <wp:docPr id="338" name="Picture 338"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w3schools.com/css/w3css.gif"/>
                    <pic:cNvPicPr>
                      <a:picLocks noChangeAspect="1" noChangeArrowheads="1"/>
                    </pic:cNvPicPr>
                  </pic:nvPicPr>
                  <pic:blipFill>
                    <a:blip r:embed="rId228"/>
                    <a:srcRect/>
                    <a:stretch>
                      <a:fillRect/>
                    </a:stretch>
                  </pic:blipFill>
                  <pic:spPr bwMode="auto">
                    <a:xfrm>
                      <a:off x="0" y="0"/>
                      <a:ext cx="955675" cy="1334770"/>
                    </a:xfrm>
                    <a:prstGeom prst="rect">
                      <a:avLst/>
                    </a:prstGeom>
                    <a:noFill/>
                    <a:ln w="9525">
                      <a:noFill/>
                      <a:miter lim="800000"/>
                      <a:headEnd/>
                      <a:tailEnd/>
                    </a:ln>
                  </pic:spPr>
                </pic:pic>
              </a:graphicData>
            </a:graphic>
          </wp:inline>
        </w:drawing>
      </w:r>
    </w:p>
    <w:p w:rsidR="00D721D3" w:rsidRDefault="00D721D3" w:rsidP="00D721D3">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Because the image has a z-index of -1, it will be placed behind the text.</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z-index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BF474A" w:rsidP="00D721D3">
      <w:pPr>
        <w:shd w:val="clear" w:color="auto" w:fill="F1F1F1"/>
        <w:rPr>
          <w:rFonts w:ascii="Verdana" w:hAnsi="Verdana" w:cs="Times New Roman"/>
          <w:color w:val="000000"/>
          <w:sz w:val="20"/>
          <w:szCs w:val="20"/>
        </w:rPr>
      </w:pPr>
      <w:hyperlink r:id="rId229"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greater stack order is always in front of an element with a lower stack order.</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If two positioned elements overlap without a </w:t>
      </w:r>
      <w:r>
        <w:rPr>
          <w:rStyle w:val="HTMLCode"/>
          <w:rFonts w:ascii="Consolas" w:hAnsi="Consolas" w:cs="Consolas"/>
          <w:color w:val="DC143C"/>
          <w:shd w:val="clear" w:color="auto" w:fill="F1F1F1"/>
        </w:rPr>
        <w:t>z-index</w:t>
      </w:r>
      <w:r>
        <w:rPr>
          <w:rFonts w:ascii="Verdana" w:hAnsi="Verdana"/>
          <w:color w:val="000000"/>
          <w:sz w:val="20"/>
          <w:szCs w:val="20"/>
        </w:rPr>
        <w:t> specified, the element positioned last in the HTML code will be shown on top.</w:t>
      </w:r>
    </w:p>
    <w:p w:rsidR="00D721D3" w:rsidRDefault="00BF474A" w:rsidP="00D721D3">
      <w:pPr>
        <w:spacing w:before="259" w:after="259"/>
        <w:rPr>
          <w:rFonts w:ascii="Times New Roman" w:hAnsi="Times New Roman"/>
          <w:sz w:val="24"/>
          <w:szCs w:val="24"/>
        </w:rPr>
      </w:pPr>
      <w:r>
        <w:pict>
          <v:rect id="_x0000_i1200"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Positioning Text In an Image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 to position text over an image:</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1F1F1"/>
        <w:jc w:val="center"/>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69663" cy="3336325"/>
            <wp:effectExtent l="19050" t="0" r="0" b="0"/>
            <wp:docPr id="340" name="Picture 340"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inque Terre"/>
                    <pic:cNvPicPr>
                      <a:picLocks noChangeAspect="1" noChangeArrowheads="1"/>
                    </pic:cNvPicPr>
                  </pic:nvPicPr>
                  <pic:blipFill>
                    <a:blip r:embed="rId230"/>
                    <a:srcRect/>
                    <a:stretch>
                      <a:fillRect/>
                    </a:stretch>
                  </pic:blipFill>
                  <pic:spPr bwMode="auto">
                    <a:xfrm>
                      <a:off x="0" y="0"/>
                      <a:ext cx="5469606" cy="3336290"/>
                    </a:xfrm>
                    <a:prstGeom prst="rect">
                      <a:avLst/>
                    </a:prstGeom>
                    <a:noFill/>
                    <a:ln w="9525">
                      <a:noFill/>
                      <a:miter lim="800000"/>
                      <a:headEnd/>
                      <a:tailEnd/>
                    </a:ln>
                  </pic:spPr>
                </pic:pic>
              </a:graphicData>
            </a:graphic>
          </wp:inline>
        </w:drawing>
      </w:r>
    </w:p>
    <w:p w:rsidR="00D721D3" w:rsidRDefault="00D721D3"/>
    <w:p w:rsidR="0050320B" w:rsidRDefault="0050320B"/>
    <w:p w:rsidR="0050320B" w:rsidRDefault="0050320B"/>
    <w:p w:rsidR="0050320B" w:rsidRDefault="0050320B"/>
    <w:p w:rsidR="0050320B" w:rsidRDefault="0050320B"/>
    <w:p w:rsidR="0050320B" w:rsidRDefault="0050320B"/>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Overflow</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specifies whether to clip the content or to add scrollbars when the content of an element is too big to fit in the specified area.</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has the following values:</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lastRenderedPageBreak/>
        <w:t>visible</w:t>
      </w:r>
      <w:r>
        <w:rPr>
          <w:rFonts w:ascii="Verdana" w:hAnsi="Verdana"/>
          <w:color w:val="000000"/>
          <w:sz w:val="20"/>
          <w:szCs w:val="20"/>
        </w:rPr>
        <w:t> - Default. The overflow is not clipped. The content renders outside the element's box</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The overflow is clipped, and the rest of the content will be invisible</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scroll</w:t>
      </w:r>
      <w:r>
        <w:rPr>
          <w:rFonts w:ascii="Verdana" w:hAnsi="Verdana"/>
          <w:color w:val="000000"/>
          <w:sz w:val="20"/>
          <w:szCs w:val="20"/>
        </w:rPr>
        <w:t> - The overflow is clipped, and a scrollbar is added to see the rest of the content</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auto</w:t>
      </w:r>
      <w:r>
        <w:rPr>
          <w:rFonts w:ascii="Verdana" w:hAnsi="Verdana"/>
          <w:color w:val="000000"/>
          <w:sz w:val="20"/>
          <w:szCs w:val="20"/>
        </w:rPr>
        <w:t> - Similar to </w:t>
      </w:r>
      <w:r>
        <w:rPr>
          <w:rStyle w:val="HTMLCode"/>
          <w:rFonts w:ascii="Consolas" w:eastAsiaTheme="minorHAnsi"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overflow</w:t>
      </w:r>
      <w:r>
        <w:rPr>
          <w:rFonts w:ascii="Verdana" w:hAnsi="Verdana"/>
          <w:color w:val="000000"/>
          <w:sz w:val="20"/>
          <w:szCs w:val="20"/>
        </w:rPr>
        <w:t> property only works for block elements with a specified height.</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In OS X Lion (on Mac), scrollbars are hidden by default and only shown when being used (even though "overflow:scroll" is set).</w:t>
      </w:r>
    </w:p>
    <w:p w:rsidR="0050320B" w:rsidRDefault="00BF474A" w:rsidP="0050320B">
      <w:pPr>
        <w:spacing w:before="259" w:after="259"/>
        <w:rPr>
          <w:rFonts w:ascii="Times New Roman" w:hAnsi="Times New Roman"/>
          <w:sz w:val="24"/>
          <w:szCs w:val="24"/>
        </w:rPr>
      </w:pPr>
      <w:r>
        <w:pict>
          <v:rect id="_x0000_i1201"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visible</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By default, the overflow is </w:t>
      </w:r>
      <w:r>
        <w:rPr>
          <w:rStyle w:val="HTMLCode"/>
          <w:rFonts w:ascii="Consolas" w:hAnsi="Consolas" w:cs="Consolas"/>
          <w:color w:val="DC143C"/>
          <w:shd w:val="clear" w:color="auto" w:fill="F1F1F1"/>
        </w:rPr>
        <w:t>visible</w:t>
      </w:r>
      <w:r>
        <w:rPr>
          <w:rFonts w:ascii="Verdana" w:hAnsi="Verdana"/>
          <w:color w:val="000000"/>
          <w:sz w:val="20"/>
          <w:szCs w:val="20"/>
        </w:rPr>
        <w:t>, meaning that it is not clipped and it renders outside the element's box:</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#eee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visible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BF474A" w:rsidP="0050320B">
      <w:pPr>
        <w:shd w:val="clear" w:color="auto" w:fill="F1F1F1"/>
        <w:rPr>
          <w:rFonts w:ascii="Verdana" w:hAnsi="Verdana" w:cs="Times New Roman"/>
          <w:color w:val="000000"/>
          <w:sz w:val="20"/>
          <w:szCs w:val="20"/>
        </w:rPr>
      </w:pPr>
      <w:hyperlink r:id="rId231"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BF474A" w:rsidP="0050320B">
      <w:pPr>
        <w:spacing w:before="259" w:after="259"/>
        <w:rPr>
          <w:rFonts w:ascii="Times New Roman" w:hAnsi="Times New Roman"/>
          <w:sz w:val="24"/>
          <w:szCs w:val="24"/>
        </w:rPr>
      </w:pPr>
      <w:r>
        <w:pict>
          <v:rect id="_x0000_i1202" style="width:0;height:0" o:hralign="center" o:hrstd="t" o:hrnoshade="t" o:hr="t" fillcolor="black" stroked="f"/>
        </w:pict>
      </w:r>
    </w:p>
    <w:p w:rsidR="0050320B" w:rsidRDefault="00BF474A" w:rsidP="0050320B">
      <w:pPr>
        <w:spacing w:before="259" w:after="259"/>
      </w:pPr>
      <w:r>
        <w:pict>
          <v:rect id="_x0000_i1203"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hidden</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hidden</w:t>
      </w:r>
      <w:r>
        <w:rPr>
          <w:rFonts w:ascii="Verdana" w:hAnsi="Verdana"/>
          <w:color w:val="000000"/>
          <w:sz w:val="20"/>
          <w:szCs w:val="20"/>
        </w:rPr>
        <w:t> value, the overflow is clipped, and the rest of the content is hidden:</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BF474A" w:rsidP="0050320B">
      <w:pPr>
        <w:shd w:val="clear" w:color="auto" w:fill="F1F1F1"/>
        <w:rPr>
          <w:rFonts w:ascii="Verdana" w:hAnsi="Verdana" w:cs="Times New Roman"/>
          <w:color w:val="000000"/>
          <w:sz w:val="20"/>
          <w:szCs w:val="20"/>
        </w:rPr>
      </w:pPr>
      <w:hyperlink r:id="rId232"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BF474A" w:rsidP="0050320B">
      <w:pPr>
        <w:spacing w:before="259" w:after="259"/>
        <w:rPr>
          <w:rFonts w:ascii="Times New Roman" w:hAnsi="Times New Roman"/>
          <w:sz w:val="24"/>
          <w:szCs w:val="24"/>
        </w:rPr>
      </w:pPr>
      <w:r>
        <w:pict>
          <v:rect id="_x0000_i1204"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scroll</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value to </w:t>
      </w:r>
      <w:r>
        <w:rPr>
          <w:rStyle w:val="HTMLCode"/>
          <w:rFonts w:ascii="Consolas" w:hAnsi="Consolas" w:cs="Consolas"/>
          <w:color w:val="DC143C"/>
          <w:shd w:val="clear" w:color="auto" w:fill="F1F1F1"/>
        </w:rPr>
        <w:t>scroll</w:t>
      </w:r>
      <w:r>
        <w:rPr>
          <w:rFonts w:ascii="Verdana" w:hAnsi="Verdana"/>
          <w:color w:val="000000"/>
          <w:sz w:val="20"/>
          <w:szCs w:val="20"/>
        </w:rPr>
        <w:t>, the overflow is clipped and a scrollbar is added to scroll inside the box. Note that this will add a scrollbar both horizontally and vertically (even if you do not need it):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BF474A" w:rsidP="0050320B">
      <w:pPr>
        <w:shd w:val="clear" w:color="auto" w:fill="F1F1F1"/>
        <w:rPr>
          <w:rFonts w:ascii="Verdana" w:hAnsi="Verdana" w:cs="Times New Roman"/>
          <w:color w:val="000000"/>
          <w:sz w:val="20"/>
          <w:szCs w:val="20"/>
        </w:rPr>
      </w:pPr>
      <w:hyperlink r:id="rId233"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BF474A" w:rsidP="0050320B">
      <w:pPr>
        <w:spacing w:before="259" w:after="259"/>
        <w:rPr>
          <w:rFonts w:ascii="Times New Roman" w:hAnsi="Times New Roman"/>
          <w:sz w:val="24"/>
          <w:szCs w:val="24"/>
        </w:rPr>
      </w:pPr>
      <w:r>
        <w:pict>
          <v:rect id="_x0000_i1205"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auto</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auto</w:t>
      </w:r>
      <w:r>
        <w:rPr>
          <w:rFonts w:ascii="Verdana" w:hAnsi="Verdana"/>
          <w:color w:val="000000"/>
          <w:sz w:val="20"/>
          <w:szCs w:val="20"/>
        </w:rPr>
        <w:t> value is similar to </w:t>
      </w:r>
      <w:r>
        <w:rPr>
          <w:rStyle w:val="HTMLCode"/>
          <w:rFonts w:ascii="Consolas"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BF474A" w:rsidP="0050320B">
      <w:pPr>
        <w:shd w:val="clear" w:color="auto" w:fill="F1F1F1"/>
        <w:rPr>
          <w:rFonts w:ascii="Verdana" w:hAnsi="Verdana" w:cs="Times New Roman"/>
          <w:color w:val="000000"/>
          <w:sz w:val="20"/>
          <w:szCs w:val="20"/>
        </w:rPr>
      </w:pPr>
      <w:hyperlink r:id="rId234"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BF474A" w:rsidP="0050320B">
      <w:pPr>
        <w:spacing w:before="259" w:after="259"/>
        <w:rPr>
          <w:rFonts w:ascii="Times New Roman" w:hAnsi="Times New Roman"/>
          <w:sz w:val="24"/>
          <w:szCs w:val="24"/>
        </w:rPr>
      </w:pPr>
      <w:r>
        <w:pict>
          <v:rect id="_x0000_i1206"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overflow-x and overflow-y</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overflow-x</w:t>
      </w:r>
      <w:r>
        <w:rPr>
          <w:rFonts w:ascii="Verdana" w:hAnsi="Verdana"/>
          <w:color w:val="000000"/>
          <w:sz w:val="20"/>
          <w:szCs w:val="20"/>
        </w:rPr>
        <w:t> and </w:t>
      </w:r>
      <w:r>
        <w:rPr>
          <w:rStyle w:val="HTMLCode"/>
          <w:rFonts w:ascii="Consolas" w:hAnsi="Consolas" w:cs="Consolas"/>
          <w:color w:val="DC143C"/>
          <w:shd w:val="clear" w:color="auto" w:fill="F1F1F1"/>
        </w:rPr>
        <w:t>overflow-y</w:t>
      </w:r>
      <w:r>
        <w:rPr>
          <w:rFonts w:ascii="Verdana" w:hAnsi="Verdana"/>
          <w:color w:val="000000"/>
          <w:sz w:val="20"/>
          <w:szCs w:val="20"/>
        </w:rPr>
        <w:t> properties specifies whether to change the overflow of content just horizontally or vertically (or both):</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s="Consolas"/>
          <w:color w:val="DC143C"/>
          <w:shd w:val="clear" w:color="auto" w:fill="F1F1F1"/>
        </w:rPr>
        <w:t>overflow-x</w:t>
      </w:r>
      <w:r>
        <w:rPr>
          <w:rFonts w:ascii="Verdana" w:hAnsi="Verdana"/>
          <w:color w:val="000000"/>
          <w:sz w:val="20"/>
          <w:szCs w:val="20"/>
        </w:rPr>
        <w:t> specifies what to do with the left/right edges of the content.</w:t>
      </w:r>
      <w:r>
        <w:rPr>
          <w:rFonts w:ascii="Verdana" w:hAnsi="Verdana"/>
          <w:color w:val="000000"/>
          <w:sz w:val="20"/>
          <w:szCs w:val="20"/>
        </w:rPr>
        <w:br/>
      </w:r>
      <w:r>
        <w:rPr>
          <w:rStyle w:val="HTMLCode"/>
          <w:rFonts w:ascii="Consolas" w:hAnsi="Consolas" w:cs="Consolas"/>
          <w:color w:val="DC143C"/>
          <w:shd w:val="clear" w:color="auto" w:fill="F1F1F1"/>
        </w:rPr>
        <w:t>overflow-y</w:t>
      </w:r>
      <w:r>
        <w:rPr>
          <w:rFonts w:ascii="Verdana" w:hAnsi="Verdana"/>
          <w:color w:val="000000"/>
          <w:sz w:val="20"/>
          <w:szCs w:val="20"/>
        </w:rPr>
        <w:t> specifies what to do with the top/bottom edges of the content.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lastRenderedPageBreak/>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Hide horizontal scrollbar */</w:t>
      </w:r>
      <w:r>
        <w:rPr>
          <w:rFonts w:ascii="Consolas" w:hAnsi="Consolas" w:cs="Consolas"/>
          <w:color w:val="FF0000"/>
          <w:sz w:val="20"/>
          <w:szCs w:val="20"/>
        </w:rPr>
        <w:br/>
      </w:r>
      <w:r>
        <w:rPr>
          <w:rStyle w:val="csspropertycolor"/>
          <w:rFonts w:ascii="Consolas" w:hAnsi="Consolas" w:cs="Consolas"/>
          <w:color w:val="FF0000"/>
          <w:sz w:val="20"/>
          <w:szCs w:val="20"/>
        </w:rPr>
        <w:t>  overflow-y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Add vertical scrollbar */</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50320B"/>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float</w:t>
      </w:r>
      <w:r>
        <w:rPr>
          <w:rFonts w:ascii="Verdana" w:hAnsi="Verdana"/>
          <w:color w:val="000000"/>
          <w:sz w:val="21"/>
          <w:szCs w:val="21"/>
        </w:rPr>
        <w:t> property specifies how an element should float.</w:t>
      </w:r>
    </w:p>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clear</w:t>
      </w:r>
      <w:r>
        <w:rPr>
          <w:rFonts w:ascii="Verdana" w:hAnsi="Verdana"/>
          <w:color w:val="000000"/>
          <w:sz w:val="21"/>
          <w:szCs w:val="21"/>
        </w:rPr>
        <w:t> property specifies what elements can float beside the cleared element and on which side.</w:t>
      </w:r>
    </w:p>
    <w:p w:rsidR="004D7A51" w:rsidRDefault="004D7A51" w:rsidP="004D7A51">
      <w:pPr>
        <w:rPr>
          <w:rFonts w:ascii="Times New Roman" w:hAnsi="Times New Roman"/>
          <w:sz w:val="24"/>
          <w:szCs w:val="24"/>
        </w:rPr>
      </w:pPr>
      <w:r>
        <w:rPr>
          <w:rFonts w:ascii="Verdana" w:hAnsi="Verdana"/>
          <w:color w:val="000000"/>
          <w:sz w:val="20"/>
          <w:szCs w:val="20"/>
        </w:rPr>
        <w:br/>
      </w:r>
    </w:p>
    <w:p w:rsidR="004D7A51" w:rsidRDefault="00BF474A" w:rsidP="004D7A51">
      <w:pPr>
        <w:spacing w:before="415" w:after="195"/>
      </w:pPr>
      <w:r>
        <w:pict>
          <v:rect id="_x0000_i120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float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is used for positioning and formatting content e.g. let an image float left to the text in a container.</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can have one of the following values:</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The element floats to the left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 The element floats to the right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The element does not float (will be displayed just where it occurs in the text). This is default</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float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its simplest use, the </w:t>
      </w:r>
      <w:r>
        <w:rPr>
          <w:rStyle w:val="HTMLCode"/>
          <w:rFonts w:ascii="Consolas" w:hAnsi="Consolas" w:cs="Consolas"/>
          <w:color w:val="DC143C"/>
          <w:shd w:val="clear" w:color="auto" w:fill="F1F1F1"/>
        </w:rPr>
        <w:t>float</w:t>
      </w:r>
      <w:r>
        <w:rPr>
          <w:rFonts w:ascii="Verdana" w:hAnsi="Verdana"/>
          <w:color w:val="000000"/>
          <w:sz w:val="20"/>
          <w:szCs w:val="20"/>
        </w:rPr>
        <w:t> property can be used to wrap text around images.</w:t>
      </w:r>
    </w:p>
    <w:p w:rsidR="004D7A51" w:rsidRDefault="00BF474A" w:rsidP="004D7A51">
      <w:pPr>
        <w:spacing w:before="259" w:after="259"/>
        <w:rPr>
          <w:rFonts w:ascii="Times New Roman" w:hAnsi="Times New Roman"/>
          <w:sz w:val="24"/>
          <w:szCs w:val="24"/>
        </w:rPr>
      </w:pPr>
      <w:r>
        <w:pict>
          <v:rect id="_x0000_i120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right;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right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6" name="Picture 36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ineapple"/>
                    <pic:cNvPicPr>
                      <a:picLocks noChangeAspect="1" noChangeArrowheads="1"/>
                    </pic:cNvPicPr>
                  </pic:nvPicPr>
                  <pic:blipFill>
                    <a:blip r:embed="rId235"/>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36"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09"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left;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left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8" name="Picture 36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ineapple"/>
                    <pic:cNvPicPr>
                      <a:picLocks noChangeAspect="1" noChangeArrowheads="1"/>
                    </pic:cNvPicPr>
                  </pic:nvPicPr>
                  <pic:blipFill>
                    <a:blip r:embed="rId235"/>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3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10"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No float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following example the image will be displayed just where it occurs in the text (float: none;):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70" name="Picture 37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ineapple"/>
                    <pic:cNvPicPr>
                      <a:picLocks noChangeAspect="1" noChangeArrowheads="1"/>
                    </pic:cNvPicPr>
                  </pic:nvPicPr>
                  <pic:blipFill>
                    <a:blip r:embed="rId235"/>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 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38"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11"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specifies what elements can float beside the cleared element and on which side.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can have one of the following values:</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Allows floating elements on both sides. This is default</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No floating elements allowed on the left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No floating elements allowed on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both - No floating elements allowed on either the left or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clear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most common way to use the </w:t>
      </w:r>
      <w:r>
        <w:rPr>
          <w:rStyle w:val="HTMLCode"/>
          <w:rFonts w:ascii="Consolas" w:hAnsi="Consolas" w:cs="Consolas"/>
          <w:color w:val="DC143C"/>
          <w:shd w:val="clear" w:color="auto" w:fill="F1F1F1"/>
        </w:rPr>
        <w:t>clear</w:t>
      </w:r>
      <w:r>
        <w:rPr>
          <w:rFonts w:ascii="Verdana" w:hAnsi="Verdana"/>
          <w:color w:val="000000"/>
          <w:sz w:val="20"/>
          <w:szCs w:val="20"/>
        </w:rPr>
        <w:t> property is after you have used a </w:t>
      </w:r>
      <w:r>
        <w:rPr>
          <w:rStyle w:val="HTMLCode"/>
          <w:rFonts w:ascii="Consolas" w:hAnsi="Consolas" w:cs="Consolas"/>
          <w:color w:val="DC143C"/>
          <w:shd w:val="clear" w:color="auto" w:fill="F1F1F1"/>
        </w:rPr>
        <w:t>float</w:t>
      </w:r>
      <w:r>
        <w:rPr>
          <w:rFonts w:ascii="Verdana" w:hAnsi="Verdana"/>
          <w:color w:val="000000"/>
          <w:sz w:val="20"/>
          <w:szCs w:val="20"/>
        </w:rPr>
        <w:t> property on an element.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clears the float to the left. Means that no floating elements are allowed on the left side (of the div):</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39"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12" style="width:0;height:0" o:hralign="center" o:hrstd="t" o:hrnoshade="t" o:hr="t" fillcolor="black" stroked="f"/>
        </w:pict>
      </w:r>
    </w:p>
    <w:p w:rsidR="004D7A51" w:rsidRDefault="00BF474A" w:rsidP="004D7A51">
      <w:pPr>
        <w:spacing w:before="259" w:after="259"/>
      </w:pPr>
      <w:r>
        <w:pict>
          <v:rect id="_x0000_i1213"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clearfix Hack</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an element is taller than the element containing it, and it is floated, it will "overflow" outside of its container:</w:t>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Without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4" name="Picture 374" descr="https://www.w3schools.com/howto/clearfix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w3schools.com/howto/clearfix_prob.jpg"/>
                    <pic:cNvPicPr>
                      <a:picLocks noChangeAspect="1" noChangeArrowheads="1"/>
                    </pic:cNvPicPr>
                  </pic:nvPicPr>
                  <pic:blipFill>
                    <a:blip r:embed="rId240"/>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With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5" name="Picture 375" descr="https://www.w3schools.com/howto/clearfix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w3schools.com/howto/clearfix_solution.jpg"/>
                    <pic:cNvPicPr>
                      <a:picLocks noChangeAspect="1" noChangeArrowheads="1"/>
                    </pic:cNvPicPr>
                  </pic:nvPicPr>
                  <pic:blipFill>
                    <a:blip r:embed="rId241"/>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Then we can add </w:t>
      </w:r>
      <w:r>
        <w:rPr>
          <w:rStyle w:val="HTMLCode"/>
          <w:rFonts w:ascii="Consolas" w:hAnsi="Consolas" w:cs="Consolas"/>
          <w:color w:val="DC143C"/>
          <w:shd w:val="clear" w:color="auto" w:fill="F1F1F1"/>
        </w:rPr>
        <w:t>overflow: auto;</w:t>
      </w:r>
      <w:r>
        <w:rPr>
          <w:rFonts w:ascii="Verdana" w:hAnsi="Verdana"/>
          <w:color w:val="000000"/>
          <w:sz w:val="20"/>
          <w:szCs w:val="20"/>
        </w:rPr>
        <w:t> to the containing element to fix this problem:</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42"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 auto</w:t>
      </w:r>
      <w:r>
        <w:rPr>
          <w:rFonts w:ascii="Verdana" w:hAnsi="Verdana"/>
          <w:color w:val="000000"/>
          <w:sz w:val="20"/>
          <w:szCs w:val="20"/>
        </w:rPr>
        <w:t> clearfix works well as long as you are able to keep control of your margins and padding (else you might see scrollbars). The </w:t>
      </w:r>
      <w:r>
        <w:rPr>
          <w:rStyle w:val="Strong"/>
          <w:rFonts w:ascii="Verdana" w:hAnsi="Verdana"/>
          <w:color w:val="000000"/>
          <w:sz w:val="20"/>
          <w:szCs w:val="20"/>
        </w:rPr>
        <w:t>new, modern clearfix hack</w:t>
      </w:r>
      <w:r>
        <w:rPr>
          <w:rFonts w:ascii="Verdana" w:hAnsi="Verdana"/>
          <w:color w:val="000000"/>
          <w:sz w:val="20"/>
          <w:szCs w:val="20"/>
        </w:rPr>
        <w:t> however, is safer to use, and the following code is used for most webpages:</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4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will learn more about the </w:t>
      </w:r>
      <w:r>
        <w:rPr>
          <w:rStyle w:val="HTMLCode"/>
          <w:rFonts w:ascii="Consolas" w:hAnsi="Consolas" w:cs="Consolas"/>
          <w:color w:val="DC143C"/>
          <w:shd w:val="clear" w:color="auto" w:fill="F1F1F1"/>
        </w:rPr>
        <w:t>::after</w:t>
      </w:r>
      <w:r>
        <w:rPr>
          <w:rFonts w:ascii="Verdana" w:hAnsi="Verdana"/>
          <w:color w:val="000000"/>
          <w:sz w:val="20"/>
          <w:szCs w:val="20"/>
        </w:rPr>
        <w:t> pseudo-element in a later chapter.</w:t>
      </w:r>
    </w:p>
    <w:p w:rsidR="004D7A51" w:rsidRDefault="00BF474A" w:rsidP="004D7A51">
      <w:pPr>
        <w:spacing w:before="259" w:after="259"/>
        <w:rPr>
          <w:rFonts w:ascii="Times New Roman" w:hAnsi="Times New Roman"/>
          <w:sz w:val="24"/>
          <w:szCs w:val="24"/>
        </w:rPr>
      </w:pPr>
      <w:r>
        <w:pict>
          <v:rect id="_x0000_i1214"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Grid of Boxes / Equal Width Boxes</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rPr>
          <w:rFonts w:ascii="Times New Roman" w:hAnsi="Times New Roman"/>
          <w:sz w:val="24"/>
          <w:szCs w:val="24"/>
        </w:rPr>
      </w:pP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pStyle w:val="NormalWeb"/>
        <w:shd w:val="clear" w:color="auto" w:fill="DDDDDD"/>
        <w:spacing w:before="288" w:beforeAutospacing="0" w:after="288" w:afterAutospacing="0"/>
        <w:rPr>
          <w:rFonts w:ascii="Verdana" w:hAnsi="Verdana"/>
          <w:color w:val="000000"/>
          <w:sz w:val="20"/>
          <w:szCs w:val="20"/>
        </w:rPr>
      </w:pPr>
      <w:r>
        <w:rPr>
          <w:rFonts w:ascii="Verdana" w:hAnsi="Verdana"/>
          <w:color w:val="000000"/>
          <w:sz w:val="20"/>
          <w:szCs w:val="20"/>
        </w:rPr>
        <w:t>Box 3</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float</w:t>
      </w:r>
      <w:r>
        <w:rPr>
          <w:rFonts w:ascii="Verdana" w:hAnsi="Verdana"/>
          <w:color w:val="000000"/>
          <w:sz w:val="20"/>
          <w:szCs w:val="20"/>
        </w:rPr>
        <w:t> property, it is easy to float boxes of content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boxes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44"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What is box-sizing?</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hd w:val="clear" w:color="auto" w:fill="F1F1F1"/>
        </w:rPr>
        <w:t>box-sizing</w:t>
      </w:r>
      <w:r>
        <w:rPr>
          <w:rFonts w:ascii="Verdana" w:hAnsi="Verdana"/>
          <w:color w:val="000000"/>
          <w:sz w:val="20"/>
          <w:szCs w:val="20"/>
        </w:rPr>
        <w:t> property allows us to include the padding and border in the box's total width (and height), making sure that the padding stays inside of the box and that it does not break.</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the box-sizing property in our </w:t>
      </w:r>
      <w:hyperlink r:id="rId245" w:history="1">
        <w:r>
          <w:rPr>
            <w:rStyle w:val="Hyperlink"/>
            <w:rFonts w:ascii="Verdana" w:eastAsiaTheme="majorEastAsia" w:hAnsi="Verdana"/>
            <w:sz w:val="20"/>
            <w:szCs w:val="20"/>
          </w:rPr>
          <w:t>CSS Box Sizing Chapter</w:t>
        </w:r>
      </w:hyperlink>
      <w:r>
        <w:rPr>
          <w:rFonts w:ascii="Verdana" w:hAnsi="Verdana"/>
          <w:color w:val="000000"/>
          <w:sz w:val="20"/>
          <w:szCs w:val="20"/>
        </w:rPr>
        <w:t>.</w:t>
      </w:r>
    </w:p>
    <w:p w:rsidR="004D7A51" w:rsidRDefault="00BF474A" w:rsidP="004D7A51">
      <w:pPr>
        <w:spacing w:before="259" w:after="259"/>
        <w:rPr>
          <w:rFonts w:ascii="Times New Roman" w:hAnsi="Times New Roman"/>
          <w:sz w:val="24"/>
          <w:szCs w:val="24"/>
        </w:rPr>
      </w:pPr>
      <w:r>
        <w:pict>
          <v:rect id="_x0000_i1215"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Side By Side</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78" name="Picture 378"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taly"/>
                    <pic:cNvPicPr>
                      <a:picLocks noChangeAspect="1" noChangeArrowheads="1"/>
                    </pic:cNvPicPr>
                  </pic:nvPicPr>
                  <pic:blipFill>
                    <a:blip r:embed="rId246"/>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drawing>
          <wp:inline distT="0" distB="0" distL="0" distR="0">
            <wp:extent cx="5716905" cy="3813810"/>
            <wp:effectExtent l="19050" t="0" r="0" b="0"/>
            <wp:docPr id="379" name="Picture 379"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orest"/>
                    <pic:cNvPicPr>
                      <a:picLocks noChangeAspect="1" noChangeArrowheads="1"/>
                    </pic:cNvPicPr>
                  </pic:nvPicPr>
                  <pic:blipFill>
                    <a:blip r:embed="rId247"/>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80" name="Picture 380"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ountains"/>
                    <pic:cNvPicPr>
                      <a:picLocks noChangeAspect="1" noChangeArrowheads="1"/>
                    </pic:cNvPicPr>
                  </pic:nvPicPr>
                  <pic:blipFill>
                    <a:blip r:embed="rId248"/>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grid of boxes can also be used to display images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.img-container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containers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49"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16"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Equal Height Boxes</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previous example, you learned how to float boxes side by side with an equal width. However, it is not easy to create floating boxes with equal heights. A quick fix however, is to set a fixed height, like in the example below:</w:t>
      </w:r>
    </w:p>
    <w:p w:rsidR="004D7A51" w:rsidRDefault="004D7A51" w:rsidP="004D7A51">
      <w:pPr>
        <w:pStyle w:val="Heading2"/>
        <w:shd w:val="clear" w:color="auto" w:fill="BBBBBB"/>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1</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2"/>
        <w:shd w:val="clear" w:color="auto" w:fill="CCCCCC"/>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2</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BF474A" w:rsidP="004D7A51">
      <w:pPr>
        <w:shd w:val="clear" w:color="auto" w:fill="F1F1F1"/>
        <w:rPr>
          <w:rFonts w:ascii="Verdana" w:hAnsi="Verdana" w:cs="Times New Roman"/>
          <w:color w:val="000000"/>
          <w:sz w:val="20"/>
          <w:szCs w:val="20"/>
        </w:rPr>
      </w:pPr>
      <w:hyperlink r:id="rId250"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However</w:t>
      </w:r>
      <w:r>
        <w:rPr>
          <w:rFonts w:ascii="Verdana" w:hAnsi="Verdana"/>
          <w:color w:val="000000"/>
          <w:sz w:val="20"/>
          <w:szCs w:val="20"/>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Using </w:t>
      </w:r>
      <w:r>
        <w:rPr>
          <w:rStyle w:val="Strong"/>
          <w:rFonts w:ascii="Verdana" w:hAnsi="Verdana"/>
          <w:color w:val="000000"/>
          <w:sz w:val="20"/>
          <w:szCs w:val="20"/>
        </w:rPr>
        <w:t>Flexbox</w:t>
      </w:r>
      <w:r>
        <w:rPr>
          <w:rFonts w:ascii="Verdana" w:hAnsi="Verdana"/>
          <w:color w:val="000000"/>
          <w:sz w:val="20"/>
          <w:szCs w:val="20"/>
        </w:rPr>
        <w:t> to create flexible boxes:</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1 - This is some text to make sure that the content gets really tall. This is some text to make sure that the content gets really tall. This is some text to make sure that the content gets really tall.</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2 - My height will follow Box 1.</w:t>
      </w:r>
    </w:p>
    <w:p w:rsidR="004D7A51" w:rsidRDefault="00BF474A" w:rsidP="004D7A51">
      <w:pPr>
        <w:shd w:val="clear" w:color="auto" w:fill="F1F1F1"/>
        <w:spacing w:line="240" w:lineRule="auto"/>
        <w:rPr>
          <w:rFonts w:ascii="Verdana" w:hAnsi="Verdana"/>
          <w:color w:val="000000"/>
          <w:sz w:val="20"/>
          <w:szCs w:val="20"/>
        </w:rPr>
      </w:pPr>
      <w:hyperlink r:id="rId25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The only problem with Flexbox is that it does not work in Internet Explorer 10 or earlier versions. You can read more about the Flexbox Layout Module in our </w:t>
      </w:r>
      <w:hyperlink r:id="rId252" w:history="1">
        <w:r>
          <w:rPr>
            <w:rStyle w:val="Hyperlink"/>
            <w:rFonts w:ascii="Verdana" w:eastAsiaTheme="majorEastAsia" w:hAnsi="Verdana"/>
            <w:sz w:val="20"/>
            <w:szCs w:val="20"/>
          </w:rPr>
          <w:t>CSS Flexbox Chapter</w:t>
        </w:r>
      </w:hyperlink>
      <w:r>
        <w:rPr>
          <w:rFonts w:ascii="Verdana" w:hAnsi="Verdana"/>
          <w:color w:val="000000"/>
          <w:sz w:val="20"/>
          <w:szCs w:val="20"/>
        </w:rPr>
        <w:t>.</w:t>
      </w:r>
    </w:p>
    <w:p w:rsidR="004D7A51" w:rsidRDefault="00BF474A" w:rsidP="004D7A51">
      <w:pPr>
        <w:spacing w:before="259" w:after="259"/>
        <w:rPr>
          <w:rFonts w:ascii="Times New Roman" w:hAnsi="Times New Roman"/>
          <w:sz w:val="24"/>
          <w:szCs w:val="24"/>
        </w:rPr>
      </w:pPr>
      <w:r>
        <w:pict>
          <v:rect id="_x0000_i121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Navigation Menu</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w:t>
      </w:r>
      <w:r>
        <w:rPr>
          <w:rStyle w:val="HTMLCode"/>
          <w:rFonts w:ascii="Consolas" w:hAnsi="Consolas" w:cs="Consolas"/>
          <w:color w:val="DC143C"/>
          <w:shd w:val="clear" w:color="auto" w:fill="F1F1F1"/>
        </w:rPr>
        <w:t>float</w:t>
      </w:r>
      <w:r>
        <w:rPr>
          <w:rFonts w:ascii="Verdana" w:hAnsi="Verdana"/>
          <w:color w:val="000000"/>
          <w:sz w:val="20"/>
          <w:szCs w:val="20"/>
        </w:rPr>
        <w:t> with a list of hyperlinks to create a horizontal menu:</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4D7A51" w:rsidRDefault="00BF474A" w:rsidP="004D7A51">
      <w:pPr>
        <w:numPr>
          <w:ilvl w:val="0"/>
          <w:numId w:val="80"/>
        </w:numPr>
        <w:shd w:val="clear" w:color="auto" w:fill="333333"/>
        <w:spacing w:before="100" w:beforeAutospacing="1" w:after="100" w:afterAutospacing="1" w:line="240" w:lineRule="auto"/>
        <w:ind w:left="0"/>
        <w:rPr>
          <w:rFonts w:ascii="Verdana" w:hAnsi="Verdana" w:cs="Times New Roman"/>
          <w:color w:val="000000"/>
          <w:sz w:val="20"/>
          <w:szCs w:val="20"/>
        </w:rPr>
      </w:pPr>
      <w:hyperlink r:id="rId253" w:history="1">
        <w:r w:rsidR="004D7A51">
          <w:rPr>
            <w:rStyle w:val="Hyperlink"/>
            <w:rFonts w:ascii="Verdana" w:hAnsi="Verdana"/>
            <w:color w:val="FFFFFF"/>
            <w:sz w:val="20"/>
            <w:szCs w:val="20"/>
            <w:shd w:val="clear" w:color="auto" w:fill="FF0000"/>
          </w:rPr>
          <w:t>Home</w:t>
        </w:r>
      </w:hyperlink>
    </w:p>
    <w:p w:rsidR="004D7A51" w:rsidRDefault="00BF474A"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4" w:history="1">
        <w:r w:rsidR="004D7A51">
          <w:rPr>
            <w:rStyle w:val="Hyperlink"/>
            <w:rFonts w:ascii="Verdana" w:hAnsi="Verdana"/>
            <w:color w:val="FFFFFF"/>
            <w:sz w:val="20"/>
            <w:szCs w:val="20"/>
          </w:rPr>
          <w:t>News</w:t>
        </w:r>
      </w:hyperlink>
    </w:p>
    <w:p w:rsidR="004D7A51" w:rsidRDefault="00BF474A"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5" w:history="1">
        <w:r w:rsidR="004D7A51">
          <w:rPr>
            <w:rStyle w:val="Hyperlink"/>
            <w:rFonts w:ascii="Verdana" w:hAnsi="Verdana"/>
            <w:color w:val="FFFFFF"/>
            <w:sz w:val="20"/>
            <w:szCs w:val="20"/>
          </w:rPr>
          <w:t>Contact</w:t>
        </w:r>
      </w:hyperlink>
    </w:p>
    <w:p w:rsidR="004D7A51" w:rsidRDefault="00BF474A"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6" w:history="1">
        <w:r w:rsidR="004D7A51">
          <w:rPr>
            <w:rStyle w:val="Hyperlink"/>
            <w:rFonts w:ascii="Verdana" w:hAnsi="Verdana"/>
            <w:color w:val="FFFFFF"/>
            <w:sz w:val="20"/>
            <w:szCs w:val="20"/>
          </w:rPr>
          <w:t>About</w:t>
        </w:r>
      </w:hyperlink>
    </w:p>
    <w:p w:rsidR="004D7A51" w:rsidRDefault="00BF474A" w:rsidP="004D7A51">
      <w:pPr>
        <w:shd w:val="clear" w:color="auto" w:fill="F1F1F1"/>
        <w:spacing w:after="0"/>
        <w:rPr>
          <w:rFonts w:ascii="Verdana" w:hAnsi="Verdana"/>
          <w:color w:val="000000"/>
          <w:sz w:val="20"/>
          <w:szCs w:val="20"/>
        </w:rPr>
      </w:pPr>
      <w:hyperlink r:id="rId25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BF474A" w:rsidP="004D7A51">
      <w:pPr>
        <w:spacing w:before="259" w:after="259"/>
        <w:rPr>
          <w:rFonts w:ascii="Times New Roman" w:hAnsi="Times New Roman"/>
          <w:sz w:val="24"/>
          <w:szCs w:val="24"/>
        </w:rPr>
      </w:pPr>
      <w:r>
        <w:pict>
          <v:rect id="_x0000_i121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Web Layout Example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also common to do entire web layouts using the </w:t>
      </w:r>
      <w:r>
        <w:rPr>
          <w:rStyle w:val="HTMLCode"/>
          <w:rFonts w:ascii="Consolas" w:hAnsi="Consolas" w:cs="Consolas"/>
          <w:color w:val="DC143C"/>
          <w:shd w:val="clear" w:color="auto" w:fill="F1F1F1"/>
        </w:rPr>
        <w:t>float</w:t>
      </w:r>
      <w:r>
        <w:rPr>
          <w:rFonts w:ascii="Verdana" w:hAnsi="Verdana"/>
          <w:color w:val="000000"/>
          <w:sz w:val="20"/>
          <w:szCs w:val="20"/>
        </w:rPr>
        <w:t> property:</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AD0F3C">
      <w:pPr>
        <w:shd w:val="clear" w:color="auto" w:fill="FFFFFF"/>
        <w:rPr>
          <w:rFonts w:ascii="Consolas" w:hAnsi="Consolas" w:cs="Consolas"/>
          <w:color w:val="000000"/>
          <w:sz w:val="20"/>
          <w:szCs w:val="20"/>
        </w:rPr>
      </w:pPr>
      <w:r>
        <w:rPr>
          <w:rStyle w:val="cssselectorcolor"/>
          <w:rFonts w:ascii="Consolas" w:hAnsi="Consolas" w:cs="Consolas"/>
          <w:color w:val="A52A2A"/>
        </w:rPr>
        <w:t>.header, .footer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.column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.menu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.content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75%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F63FA" w:rsidRDefault="00DF63FA" w:rsidP="00AD0F3C">
      <w:pPr>
        <w:shd w:val="clear" w:color="auto" w:fill="FFFFFF"/>
        <w:rPr>
          <w:rFonts w:ascii="Consolas" w:hAnsi="Consolas" w:cs="Consolas"/>
          <w:color w:val="000000"/>
          <w:sz w:val="20"/>
          <w:szCs w:val="20"/>
        </w:rPr>
      </w:pPr>
    </w:p>
    <w:p w:rsidR="00DF63FA" w:rsidRDefault="00DF63FA"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JavaScript</w:t>
      </w:r>
      <w:r>
        <w:rPr>
          <w:rFonts w:ascii="Arial" w:hAnsi="Arial" w:cs="Arial"/>
          <w:color w:val="000000"/>
        </w:rPr>
        <w:t> is a lightweight, interpreted </w:t>
      </w:r>
      <w:r>
        <w:rPr>
          <w:rFonts w:ascii="Arial" w:hAnsi="Arial" w:cs="Arial"/>
          <w:b/>
          <w:bCs/>
          <w:color w:val="000000"/>
        </w:rPr>
        <w:t>programming</w:t>
      </w:r>
      <w:r>
        <w:rPr>
          <w:rFonts w:ascii="Arial" w:hAnsi="Arial" w:cs="Arial"/>
          <w:color w:val="000000"/>
        </w:rPr>
        <w:t> language. It is designed for creating network-centric applications. It is complimentary to and integrated with Java. </w:t>
      </w:r>
      <w:r>
        <w:rPr>
          <w:rFonts w:ascii="Arial" w:hAnsi="Arial" w:cs="Arial"/>
          <w:b/>
          <w:bCs/>
          <w:color w:val="000000"/>
        </w:rPr>
        <w:t>JavaScript</w:t>
      </w:r>
      <w:r>
        <w:rPr>
          <w:rFonts w:ascii="Arial" w:hAnsi="Arial" w:cs="Arial"/>
          <w:color w:val="000000"/>
        </w:rPr>
        <w:t> is very easy to implement because it is integrated with HTML. It is open and cross-platform.</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Why to Learn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Javascript</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the most popular </w:t>
      </w:r>
      <w:r>
        <w:rPr>
          <w:rFonts w:ascii="Arial" w:hAnsi="Arial" w:cs="Arial"/>
          <w:b/>
          <w:bCs/>
          <w:color w:val="000000"/>
          <w:sz w:val="18"/>
          <w:szCs w:val="18"/>
        </w:rPr>
        <w:t>programming language</w:t>
      </w:r>
      <w:r>
        <w:rPr>
          <w:rFonts w:ascii="Arial" w:hAnsi="Arial" w:cs="Arial"/>
          <w:color w:val="000000"/>
          <w:sz w:val="18"/>
          <w:szCs w:val="18"/>
        </w:rPr>
        <w:t> in the world and that makes it a programmer’s great choice. Once you learnt Javascript, it helps you developing great front-end as well as back-end softwares using different Javascript based frameworks like jQuery, Node.JS etc.</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everywhere, it comes installed on every modern web browser and so to learn Javascript you really do not need any special environment setup. For example Chrome, Mozilla Firefox , Safari and every browser you know as of today, supports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helps you create really beautiful and crazy fast websites. You can develop your website with a console like look and feel and give your users the best Graphical User Experience.</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usage has now extended to mobile app development, desktop app development, and game development. This opens many opportunities for you as Javascript Programmer.</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Due to high demand, there is tons of job growth and high pay for those who know JavaScript. You can navigate over to different job sites to see what having JavaScript skills looks like in the job market.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Great thing about Javascript is that you will find tons of frameworks and Libraries already developed which can be used directly in your software development to reduce your time to market.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could be 1000s of good reasons to learn Javascript Programming. But one thing for sure, to learn any </w:t>
      </w:r>
      <w:r>
        <w:rPr>
          <w:rFonts w:ascii="Arial" w:hAnsi="Arial" w:cs="Arial"/>
          <w:b/>
          <w:bCs/>
          <w:color w:val="000000"/>
        </w:rPr>
        <w:t>programming language</w:t>
      </w:r>
      <w:r>
        <w:rPr>
          <w:rFonts w:ascii="Arial" w:hAnsi="Arial" w:cs="Arial"/>
          <w:color w:val="000000"/>
        </w:rPr>
        <w:t>, not only Javascript, you just need to code, and code and finally code until you become expert.</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Hello World using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w:t>
      </w:r>
      <w:r>
        <w:rPr>
          <w:rFonts w:ascii="Arial" w:hAnsi="Arial" w:cs="Arial"/>
          <w:b/>
          <w:bCs/>
          <w:color w:val="000000"/>
        </w:rPr>
        <w:t>Javascript programming</w:t>
      </w:r>
      <w:r>
        <w:rPr>
          <w:rFonts w:ascii="Arial" w:hAnsi="Arial" w:cs="Arial"/>
          <w:color w:val="000000"/>
        </w:rPr>
        <w:t>, I'm going to give you a small conventional Javascript Hello World program, You can try it using Demo link</w:t>
      </w:r>
    </w:p>
    <w:p w:rsidR="009C6C90" w:rsidRDefault="00BF474A" w:rsidP="009C6C90">
      <w:pPr>
        <w:jc w:val="right"/>
        <w:rPr>
          <w:rFonts w:ascii="Arial" w:hAnsi="Arial" w:cs="Arial"/>
          <w:sz w:val="18"/>
          <w:szCs w:val="18"/>
        </w:rPr>
      </w:pPr>
      <w:hyperlink r:id="rId258" w:tgtFrame="_blank" w:history="1">
        <w:r w:rsidR="009C6C90">
          <w:rPr>
            <w:rStyle w:val="Hyperlink"/>
            <w:rFonts w:ascii="Arial" w:hAnsi="Arial" w:cs="Arial"/>
            <w:color w:val="FFFFFF"/>
            <w:sz w:val="18"/>
            <w:szCs w:val="18"/>
            <w:bdr w:val="single" w:sz="2" w:space="2" w:color="F05C02" w:frame="1"/>
            <w:shd w:val="clear" w:color="auto" w:fill="F8BA24"/>
          </w:rPr>
          <w:t>Live Demo</w:t>
        </w:r>
      </w:hyperlink>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useful </w:t>
      </w:r>
      <w:r>
        <w:rPr>
          <w:rFonts w:ascii="Arial" w:hAnsi="Arial" w:cs="Arial"/>
          <w:b/>
          <w:bCs/>
          <w:color w:val="000000"/>
        </w:rPr>
        <w:t>Javascript frameworks</w:t>
      </w:r>
      <w:r>
        <w:rPr>
          <w:rFonts w:ascii="Arial" w:hAnsi="Arial" w:cs="Arial"/>
          <w:color w:val="000000"/>
        </w:rPr>
        <w:t> and libraries available:</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Angular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jQuery</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Vue.js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Ext.js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Ember.js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Meteor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Mithril</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Node.js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Polymer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Aurelia</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Backbone.js</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really impossible to give a complete list of all the available Javascript frameworks and libraries. The Javascript world is just too large and too much new is happening.</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Applications of Javascript Programming</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w:t>
      </w:r>
      <w:r>
        <w:rPr>
          <w:rFonts w:ascii="Arial" w:hAnsi="Arial" w:cs="Arial"/>
          <w:b/>
          <w:bCs/>
          <w:color w:val="000000"/>
        </w:rPr>
        <w:t>Javascript</w:t>
      </w:r>
      <w:r>
        <w:rPr>
          <w:rFonts w:ascii="Arial" w:hAnsi="Arial" w:cs="Arial"/>
          <w:color w:val="000000"/>
        </w:rPr>
        <w:t> is one of the most widely used </w:t>
      </w:r>
      <w:r>
        <w:rPr>
          <w:rFonts w:ascii="Arial" w:hAnsi="Arial" w:cs="Arial"/>
          <w:b/>
          <w:bCs/>
          <w:color w:val="000000"/>
        </w:rPr>
        <w:t>programming languages</w:t>
      </w:r>
      <w:r>
        <w:rPr>
          <w:rFonts w:ascii="Arial" w:hAnsi="Arial" w:cs="Arial"/>
          <w:color w:val="000000"/>
        </w:rPr>
        <w:t> (Front-end as well as Back-end). It has it's presence in almost every area of software development. I'm going to list few of them here:</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Client side validation</w:t>
      </w:r>
      <w:r>
        <w:rPr>
          <w:rFonts w:ascii="Arial" w:hAnsi="Arial" w:cs="Arial"/>
          <w:color w:val="000000"/>
          <w:sz w:val="18"/>
          <w:szCs w:val="18"/>
        </w:rPr>
        <w:t> - This is really important to verify any user input before submitting it to the server and Javascript plays an important role in validting those inputs at front-end itself.</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Manipulating HTML Pages</w:t>
      </w:r>
      <w:r>
        <w:rPr>
          <w:rFonts w:ascii="Arial" w:hAnsi="Arial" w:cs="Arial"/>
          <w:color w:val="000000"/>
          <w:sz w:val="18"/>
          <w:szCs w:val="18"/>
        </w:rPr>
        <w:t> - Javascript helps in manipulating HTML page on the fly. This helps in adding and deleting any HTML tag very easily using javascript and modify your HTML to change its look and feel based on different devices and requirements.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User Notifications</w:t>
      </w:r>
      <w:r>
        <w:rPr>
          <w:rFonts w:ascii="Arial" w:hAnsi="Arial" w:cs="Arial"/>
          <w:color w:val="000000"/>
          <w:sz w:val="18"/>
          <w:szCs w:val="18"/>
        </w:rPr>
        <w:t> - You can use Javascript to raise dynamic pop-ups on the webpages to give different types of notifications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Back-end Data Loading</w:t>
      </w:r>
      <w:r>
        <w:rPr>
          <w:rFonts w:ascii="Arial" w:hAnsi="Arial" w:cs="Arial"/>
          <w:color w:val="000000"/>
          <w:sz w:val="18"/>
          <w:szCs w:val="18"/>
        </w:rPr>
        <w:t> - Javascript provides Ajax library which helps in loading back-end data while you are doing some other processing. This really gives an amazing experience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Presentations</w:t>
      </w:r>
      <w:r>
        <w:rPr>
          <w:rFonts w:ascii="Arial" w:hAnsi="Arial" w:cs="Arial"/>
          <w:color w:val="000000"/>
          <w:sz w:val="18"/>
          <w:szCs w:val="18"/>
        </w:rPr>
        <w:t> - JavaScript also provides the facility of creating presentations which gives website look and feel. JavaScript provides RevealJS and BespokeJS libraries to build a web-based slide presentations.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Server Applications</w:t>
      </w:r>
      <w:r>
        <w:rPr>
          <w:rFonts w:ascii="Arial" w:hAnsi="Arial" w:cs="Arial"/>
          <w:color w:val="000000"/>
          <w:sz w:val="18"/>
          <w:szCs w:val="18"/>
        </w:rPr>
        <w:t> - Node JS is built on Chrome's Javascript runtime for building fast and scalable network applications. This is an event based library which helps in developing very sophisticated server applications including Web Servers.</w:t>
      </w:r>
    </w:p>
    <w:p w:rsidR="009C6C90" w:rsidRDefault="009C6C9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lastRenderedPageBreak/>
        <w:t>What is JavaScript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was first known as </w:t>
      </w:r>
      <w:r>
        <w:rPr>
          <w:rFonts w:ascii="Arial" w:hAnsi="Arial" w:cs="Arial"/>
          <w:b/>
          <w:bCs/>
          <w:color w:val="000000"/>
        </w:rPr>
        <w:t>LiveScript,</w:t>
      </w:r>
      <w:r>
        <w:rPr>
          <w:rFonts w:ascii="Arial" w:hAnsi="Arial" w:cs="Arial"/>
          <w:color w:val="000000"/>
        </w:rPr>
        <w:t> but Netscape changed its name to JavaScript, possibly because of the excitement being generated by Java. JavaScript made its first appearance in Netscape 2.0 in 1995 with the name </w:t>
      </w:r>
      <w:r>
        <w:rPr>
          <w:rFonts w:ascii="Arial" w:hAnsi="Arial" w:cs="Arial"/>
          <w:b/>
          <w:bCs/>
          <w:color w:val="000000"/>
        </w:rPr>
        <w:t>LiveScript</w:t>
      </w:r>
      <w:r>
        <w:rPr>
          <w:rFonts w:ascii="Arial" w:hAnsi="Arial" w:cs="Arial"/>
          <w:color w:val="000000"/>
        </w:rPr>
        <w:t>. The general-purpose core of the language has been embedded in Netscape, Internet Explorer, and other web browsers.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hyperlink r:id="rId259" w:tgtFrame="_blank" w:history="1">
        <w:r>
          <w:rPr>
            <w:rStyle w:val="Hyperlink"/>
            <w:rFonts w:ascii="Arial" w:hAnsi="Arial" w:cs="Arial"/>
            <w:color w:val="313131"/>
          </w:rPr>
          <w:t>ECMA-262 Specification</w:t>
        </w:r>
      </w:hyperlink>
      <w:r>
        <w:rPr>
          <w:rFonts w:ascii="Arial" w:hAnsi="Arial" w:cs="Arial"/>
          <w:color w:val="000000"/>
        </w:rPr>
        <w:t> defined a standard version of the core JavaScript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JavaScript is a lightweight, interpreted programming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Designed for creating network-centric applications.</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Java.</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HTML.</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Open and cross-platform</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Client-Side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Client-side JavaScript is the most common form of the language. The script should be included in or referenced by an HTML document for the code to be interpreted by the browser.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means that a web page need not be a static HTML, but can include programs that interact with the user, control the browser, and dynamically create HTML content.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client-side mechanism provides many advantages over traditional CGI server-side scripts. For example, you might use JavaScript to check if the user has entered a valid e-mail address in a form field.</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code is executed when the user submits the form, and only if all the entries are valid, they would be submitted to the Web Server.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can be used to trap user-initiated events such as button clicks, link navigation, and other actions that the user initiates explicitly or implicitly.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Advantages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merits of using JavaScript are −</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Less server interaction</w:t>
      </w:r>
      <w:r>
        <w:rPr>
          <w:rFonts w:ascii="Arial" w:hAnsi="Arial" w:cs="Arial"/>
          <w:color w:val="000000"/>
          <w:sz w:val="18"/>
          <w:szCs w:val="18"/>
        </w:rPr>
        <w:t> − You can validate user input before sending the page off to the server. This saves server traffic, which means less load on your server.</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Immediate feedback to the visitors</w:t>
      </w:r>
      <w:r>
        <w:rPr>
          <w:rFonts w:ascii="Arial" w:hAnsi="Arial" w:cs="Arial"/>
          <w:color w:val="000000"/>
          <w:sz w:val="18"/>
          <w:szCs w:val="18"/>
        </w:rPr>
        <w:t> − They don't have to wait for a page reload to see if they have forgotten to enter something.</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Increased interactivity</w:t>
      </w:r>
      <w:r>
        <w:rPr>
          <w:rFonts w:ascii="Arial" w:hAnsi="Arial" w:cs="Arial"/>
          <w:color w:val="000000"/>
          <w:sz w:val="18"/>
          <w:szCs w:val="18"/>
        </w:rPr>
        <w:t> − You can create interfaces that react when the user hovers over them with a mouse or activates them via the keyboard.</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lastRenderedPageBreak/>
        <w:t>Richer interfaces</w:t>
      </w:r>
      <w:r>
        <w:rPr>
          <w:rFonts w:ascii="Arial" w:hAnsi="Arial" w:cs="Arial"/>
          <w:color w:val="000000"/>
          <w:sz w:val="18"/>
          <w:szCs w:val="18"/>
        </w:rPr>
        <w:t> − You can use JavaScript to include such items as drag-and-drop components and sliders to give a Rich Interface to your site visitors.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Limitations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cannot treat JavaScript as a full-fledged programming language. It lacks the following important features −</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Client-side JavaScript does not allow the reading or writing of files. This has been kept for security reason.</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cannot be used for networking applications because there is no such support available.</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doesn't have any multi-threading or multiprocessor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again, JavaScript is a lightweight, interpreted programming language that allows you to build interactivity into otherwise static HTML pages.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JavaScript Development Tools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our life simpler, various vendors have come up with very nice JavaScript editing tools. Some of them are listed here −</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Microsoft FrontPage</w:t>
      </w:r>
      <w:r>
        <w:rPr>
          <w:rFonts w:ascii="Arial" w:hAnsi="Arial" w:cs="Arial"/>
          <w:color w:val="000000"/>
          <w:sz w:val="18"/>
          <w:szCs w:val="18"/>
        </w:rPr>
        <w:t> − Microsoft has developed a popular HTML editor called FrontPage. FrontPage also provides web developers with a number of JavaScript tools to assist in the creation of interactive websites.</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Dreamweaver MX</w:t>
      </w:r>
      <w:r>
        <w:rPr>
          <w:rFonts w:ascii="Arial" w:hAnsi="Arial" w:cs="Arial"/>
          <w:color w:val="000000"/>
          <w:sz w:val="18"/>
          <w:szCs w:val="18"/>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HomeSite 5</w:t>
      </w:r>
      <w:r>
        <w:rPr>
          <w:rFonts w:ascii="Arial" w:hAnsi="Arial" w:cs="Arial"/>
          <w:color w:val="000000"/>
          <w:sz w:val="18"/>
          <w:szCs w:val="18"/>
        </w:rPr>
        <w:t> − HomeSite 5 is a well-liked HTML and JavaScript editor from Macromedia that can be used to manage personal websites effectively.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Where is JavaScript Today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ECMAScript Edition 5 standard will be the first update to be released in over four years. JavaScript 2.0 conforms to Edition 5 of the ECMAScript standard, and the difference between the two is extremely minor.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specification for JavaScript 2.0 can be found on the following site: </w:t>
      </w:r>
      <w:hyperlink r:id="rId260" w:tgtFrame="_blank" w:history="1">
        <w:r>
          <w:rPr>
            <w:rStyle w:val="Hyperlink"/>
            <w:rFonts w:ascii="Arial" w:hAnsi="Arial" w:cs="Arial"/>
            <w:color w:val="313131"/>
          </w:rPr>
          <w:t>http://www.ecmascript.org/</w:t>
        </w:r>
      </w:hyperlink>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Today, Netscape's JavaScript and Microsoft's JScript conform to the ECMAScript standard, although both the languages still support the features that are not a part of the standard.</w:t>
      </w: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JavaScript can be implemented using JavaScript statements that are placed within the </w:t>
      </w:r>
      <w:r>
        <w:rPr>
          <w:rFonts w:ascii="Arial" w:hAnsi="Arial" w:cs="Arial"/>
          <w:b/>
          <w:bCs/>
          <w:color w:val="000000"/>
        </w:rPr>
        <w:t>&lt;script&gt;... &lt;/script&gt;</w:t>
      </w:r>
      <w:r>
        <w:rPr>
          <w:rFonts w:ascii="Arial" w:hAnsi="Arial" w:cs="Arial"/>
          <w:color w:val="000000"/>
        </w:rPr>
        <w:t> HTML tags in a web page.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place the </w:t>
      </w:r>
      <w:r>
        <w:rPr>
          <w:rFonts w:ascii="Arial" w:hAnsi="Arial" w:cs="Arial"/>
          <w:b/>
          <w:bCs/>
          <w:color w:val="000000"/>
        </w:rPr>
        <w:t>&lt;script&gt;</w:t>
      </w:r>
      <w:r>
        <w:rPr>
          <w:rFonts w:ascii="Arial" w:hAnsi="Arial" w:cs="Arial"/>
          <w:color w:val="000000"/>
        </w:rPr>
        <w:t> tags, containing your JavaScript, anywhere within your web page, but it is normally recommended that you should keep it within the </w:t>
      </w:r>
      <w:r>
        <w:rPr>
          <w:rFonts w:ascii="Arial" w:hAnsi="Arial" w:cs="Arial"/>
          <w:b/>
          <w:bCs/>
          <w:color w:val="000000"/>
        </w:rPr>
        <w:t>&lt;head&gt;</w:t>
      </w:r>
      <w:r>
        <w:rPr>
          <w:rFonts w:ascii="Arial" w:hAnsi="Arial" w:cs="Arial"/>
          <w:color w:val="000000"/>
        </w:rPr>
        <w:t> tags.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&lt;script&gt; tag alerts the browser program to start interpreting all the text between these tags as a script. A simple syntax of your JavaScript will appear as follows.</w:t>
      </w:r>
    </w:p>
    <w:p w:rsidR="00ED3AE0" w:rsidRDefault="00ED3AE0" w:rsidP="00ED3AE0">
      <w:pPr>
        <w:pStyle w:val="HTMLPreformatted"/>
        <w:rPr>
          <w:sz w:val="23"/>
          <w:szCs w:val="23"/>
        </w:rPr>
      </w:pPr>
      <w:r>
        <w:rPr>
          <w:sz w:val="23"/>
          <w:szCs w:val="23"/>
        </w:rPr>
        <w:t>&lt;script ...&gt;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script tag takes two important attributes −</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Language</w:t>
      </w:r>
      <w:r>
        <w:rPr>
          <w:rFonts w:ascii="Arial" w:hAnsi="Arial" w:cs="Arial"/>
          <w:color w:val="000000"/>
          <w:sz w:val="18"/>
          <w:szCs w:val="18"/>
        </w:rPr>
        <w:t> − This attribute specifies what scripting language you are using. Typically, its value will be javascript. Although recent versions of HTML (and XHTML, its successor) have phased out the use of this attribute.</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Type</w:t>
      </w:r>
      <w:r>
        <w:rPr>
          <w:rFonts w:ascii="Arial" w:hAnsi="Arial" w:cs="Arial"/>
          <w:color w:val="000000"/>
          <w:sz w:val="18"/>
          <w:szCs w:val="18"/>
        </w:rPr>
        <w:t> − This attribute is what is now recommended to indicate the scripting language in use and its value should be set to "text/javascript".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your JavaScript segment will look like −</w:t>
      </w:r>
    </w:p>
    <w:p w:rsidR="00ED3AE0" w:rsidRDefault="00ED3AE0" w:rsidP="00ED3AE0">
      <w:pPr>
        <w:pStyle w:val="HTMLPreformatted"/>
        <w:rPr>
          <w:sz w:val="23"/>
          <w:szCs w:val="23"/>
        </w:rPr>
      </w:pPr>
      <w:r>
        <w:rPr>
          <w:sz w:val="23"/>
          <w:szCs w:val="23"/>
        </w:rPr>
        <w:t>&lt;script language = "javascript" type = "text/javascript"&gt;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Your First JavaScript Code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Pr>
          <w:rFonts w:ascii="Arial" w:hAnsi="Arial" w:cs="Arial"/>
          <w:b/>
          <w:bCs/>
          <w:color w:val="000000"/>
        </w:rPr>
        <w:t>document.write</w:t>
      </w:r>
      <w:r>
        <w:rPr>
          <w:rFonts w:ascii="Arial" w:hAnsi="Arial" w:cs="Arial"/>
          <w:color w:val="000000"/>
        </w:rPr>
        <w:t> which writes a string into our HTML document.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can be used to write text, HTML, or both. Take a look at the following code.</w:t>
      </w:r>
    </w:p>
    <w:p w:rsidR="00ED3AE0" w:rsidRDefault="00BF474A" w:rsidP="00ED3AE0">
      <w:pPr>
        <w:jc w:val="right"/>
        <w:rPr>
          <w:rFonts w:ascii="Arial" w:hAnsi="Arial" w:cs="Arial"/>
          <w:sz w:val="18"/>
          <w:szCs w:val="18"/>
        </w:rPr>
      </w:pPr>
      <w:hyperlink r:id="rId261" w:tgtFrame="_blank" w:history="1">
        <w:r w:rsidR="00ED3AE0">
          <w:rPr>
            <w:rStyle w:val="Hyperlink"/>
            <w:rFonts w:ascii="Arial" w:hAnsi="Arial" w:cs="Arial"/>
            <w:color w:val="FFFFFF"/>
            <w:sz w:val="18"/>
            <w:szCs w:val="18"/>
            <w:u w:val="none"/>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TMLPreformatted"/>
        <w:rPr>
          <w:sz w:val="23"/>
          <w:szCs w:val="23"/>
        </w:rPr>
      </w:pPr>
      <w:r>
        <w:rPr>
          <w:sz w:val="23"/>
          <w:szCs w:val="23"/>
        </w:rPr>
        <w:t>Hello World!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lastRenderedPageBreak/>
        <w:t>Whitespace and Line Breaks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Semicolons are Optional</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when formatted in a single line as follows, you must use semicolons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It is a good programming practice to use semicolons.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Case Sensitivity</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case-sensitive language. This means that the language keywords, variables, function names, and any other identifiers must always be typed with a consistent capitalization of letters.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identifiers </w:t>
      </w:r>
      <w:r>
        <w:rPr>
          <w:rFonts w:ascii="Arial" w:hAnsi="Arial" w:cs="Arial"/>
          <w:b/>
          <w:bCs/>
          <w:color w:val="000000"/>
        </w:rPr>
        <w:t>Time</w:t>
      </w:r>
      <w:r>
        <w:rPr>
          <w:rFonts w:ascii="Arial" w:hAnsi="Arial" w:cs="Arial"/>
          <w:color w:val="000000"/>
        </w:rPr>
        <w:t> and </w:t>
      </w:r>
      <w:r>
        <w:rPr>
          <w:rFonts w:ascii="Arial" w:hAnsi="Arial" w:cs="Arial"/>
          <w:b/>
          <w:bCs/>
          <w:color w:val="000000"/>
        </w:rPr>
        <w:t>TIME</w:t>
      </w:r>
      <w:r>
        <w:rPr>
          <w:rFonts w:ascii="Arial" w:hAnsi="Arial" w:cs="Arial"/>
          <w:color w:val="000000"/>
        </w:rPr>
        <w:t> will convey different meanings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Care should be taken while writing variable and function names in JavaScript.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Comments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both C-style and C++-style comments, Thus −</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a // and the end of a line is treated as a comment and is ignored by JavaScript.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the characters /* and */ is treated as a comment. This may span multiple lines.</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also recognizes the HTML comment opening sequence &lt;!--. JavaScript treats this as a single-line comment, just as it does the // comment.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HTML comment closing sequence --&gt; is not recognized by JavaScript so it should be written as //--&gt;.</w:t>
      </w:r>
    </w:p>
    <w:p w:rsidR="00ED3AE0" w:rsidRDefault="00ED3AE0" w:rsidP="00ED3AE0">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comments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comment. It is similar to comments in C++</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This is a multi-line comment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It is very similar to comments in C Programming</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982060" w:rsidRDefault="0098206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flexibility given to include JavaScript code anywhere in an HTML document. However the most preferred ways to include JavaScript in an HTML file are as follows −</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&lt;head&gt;...&lt;/head&gt;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and &lt;head&gt;...&lt;/head&gt; sections.</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an external file and then include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section, we will see how we can place JavaScript in an HTML file in different ways.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have a script run on some event, such as when a user clicks somewhere, then you will place that script in the head as follows −</w:t>
      </w:r>
    </w:p>
    <w:p w:rsidR="00ED3AE0" w:rsidRDefault="00BF474A" w:rsidP="00ED3AE0">
      <w:pPr>
        <w:jc w:val="right"/>
        <w:rPr>
          <w:rFonts w:ascii="Arial" w:hAnsi="Arial" w:cs="Arial"/>
          <w:sz w:val="18"/>
          <w:szCs w:val="18"/>
        </w:rPr>
      </w:pPr>
      <w:hyperlink r:id="rId262"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&lt;body&gt;...&lt;/body&gt;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ED3AE0" w:rsidRDefault="00BF474A" w:rsidP="00ED3AE0">
      <w:pPr>
        <w:jc w:val="right"/>
        <w:rPr>
          <w:rFonts w:ascii="Arial" w:hAnsi="Arial" w:cs="Arial"/>
          <w:sz w:val="18"/>
          <w:szCs w:val="18"/>
        </w:rPr>
      </w:pPr>
      <w:hyperlink r:id="rId263"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web page body </w:t>
      </w:r>
      <w:r>
        <w:rPr>
          <w:rStyle w:val="tag"/>
          <w:color w:val="000088"/>
          <w:sz w:val="23"/>
          <w:szCs w:val="23"/>
        </w:rPr>
        <w:t>&lt;/p&gt;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 and &lt;head&gt; Sections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JavaScript code in &lt;head&gt; and &lt;body&gt; section altogether as follows −</w:t>
      </w:r>
    </w:p>
    <w:p w:rsidR="00ED3AE0" w:rsidRDefault="00BF474A" w:rsidP="00ED3AE0">
      <w:pPr>
        <w:jc w:val="right"/>
        <w:rPr>
          <w:rFonts w:ascii="Arial" w:hAnsi="Arial" w:cs="Arial"/>
          <w:sz w:val="18"/>
          <w:szCs w:val="18"/>
        </w:rPr>
      </w:pPr>
      <w:hyperlink r:id="rId264"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External File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begin to work more extensively with JavaScript, you will be likely to find that there are cases where you are reusing identical JavaScript code on multiple pages of a site.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are not restricted to be maintaining identical code in multiple HTML files. The </w:t>
      </w:r>
      <w:r>
        <w:rPr>
          <w:rFonts w:ascii="Arial" w:hAnsi="Arial" w:cs="Arial"/>
          <w:b/>
          <w:bCs/>
          <w:color w:val="000000"/>
        </w:rPr>
        <w:t>script</w:t>
      </w:r>
      <w:r>
        <w:rPr>
          <w:rFonts w:ascii="Arial" w:hAnsi="Arial" w:cs="Arial"/>
          <w:color w:val="000000"/>
        </w:rPr>
        <w:t> tag provides a mechanism to allow you to store JavaScript in an external file and then include it into your HTML files.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to show how you can include an external JavaScript file in your HTML code using </w:t>
      </w:r>
      <w:r>
        <w:rPr>
          <w:rFonts w:ascii="Arial" w:hAnsi="Arial" w:cs="Arial"/>
          <w:b/>
          <w:bCs/>
          <w:color w:val="000000"/>
        </w:rPr>
        <w:t>script</w:t>
      </w:r>
      <w:r>
        <w:rPr>
          <w:rFonts w:ascii="Arial" w:hAnsi="Arial" w:cs="Arial"/>
          <w:color w:val="000000"/>
        </w:rPr>
        <w:t> tag and its </w:t>
      </w:r>
      <w:r>
        <w:rPr>
          <w:rFonts w:ascii="Arial" w:hAnsi="Arial" w:cs="Arial"/>
          <w:b/>
          <w:bCs/>
          <w:color w:val="000000"/>
        </w:rPr>
        <w:t>src</w:t>
      </w:r>
      <w:r>
        <w:rPr>
          <w:rFonts w:ascii="Arial" w:hAnsi="Arial" w:cs="Arial"/>
          <w:color w:val="000000"/>
        </w:rPr>
        <w:t> attribute.</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"filename.js"</w:t>
      </w:r>
      <w:r>
        <w:rPr>
          <w:rStyle w:val="pln"/>
          <w:color w:val="000000"/>
          <w:sz w:val="23"/>
          <w:szCs w:val="23"/>
        </w:rPr>
        <w:t xml:space="preserve"> </w:t>
      </w:r>
      <w:r>
        <w:rPr>
          <w:rStyle w:val="tag"/>
          <w:color w:val="000088"/>
          <w:sz w:val="23"/>
          <w:szCs w:val="23"/>
        </w:rPr>
        <w:t>&gt;&lt;/script&gt;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JavaScript from an external file source, you need to write all your JavaScript source code in a simple text file with the extension ".js" and then include that file as shown above.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can keep the following content in </w:t>
      </w:r>
      <w:r>
        <w:rPr>
          <w:rFonts w:ascii="Arial" w:hAnsi="Arial" w:cs="Arial"/>
          <w:b/>
          <w:bCs/>
          <w:color w:val="000000"/>
        </w:rPr>
        <w:t>filename.js</w:t>
      </w:r>
      <w:r>
        <w:rPr>
          <w:rFonts w:ascii="Arial" w:hAnsi="Arial" w:cs="Arial"/>
          <w:color w:val="000000"/>
        </w:rPr>
        <w:t> file and then you can use </w:t>
      </w:r>
      <w:r>
        <w:rPr>
          <w:rFonts w:ascii="Arial" w:hAnsi="Arial" w:cs="Arial"/>
          <w:b/>
          <w:bCs/>
          <w:color w:val="000000"/>
        </w:rPr>
        <w:t>sayHello</w:t>
      </w:r>
      <w:r>
        <w:rPr>
          <w:rFonts w:ascii="Arial" w:hAnsi="Arial" w:cs="Arial"/>
          <w:color w:val="000000"/>
        </w:rPr>
        <w:t> function in your HTML file after including the filename.js file.</w:t>
      </w:r>
    </w:p>
    <w:p w:rsidR="00ED3AE0" w:rsidRDefault="00ED3AE0" w:rsidP="00ED3AE0">
      <w:pPr>
        <w:pStyle w:val="HTMLPreformatted"/>
        <w:rPr>
          <w:sz w:val="23"/>
          <w:szCs w:val="23"/>
        </w:rPr>
      </w:pPr>
      <w:r>
        <w:rPr>
          <w:sz w:val="23"/>
          <w:szCs w:val="23"/>
        </w:rPr>
        <w:t>function sayHello() {</w:t>
      </w:r>
    </w:p>
    <w:p w:rsidR="00ED3AE0" w:rsidRDefault="00ED3AE0" w:rsidP="00ED3AE0">
      <w:pPr>
        <w:pStyle w:val="HTMLPreformatted"/>
        <w:rPr>
          <w:sz w:val="23"/>
          <w:szCs w:val="23"/>
        </w:rPr>
      </w:pPr>
      <w:r>
        <w:rPr>
          <w:sz w:val="23"/>
          <w:szCs w:val="23"/>
        </w:rPr>
        <w:t xml:space="preserve">   alert("Hello World")</w:t>
      </w:r>
    </w:p>
    <w:p w:rsidR="00ED3AE0" w:rsidRDefault="00ED3AE0" w:rsidP="00ED3AE0">
      <w:pPr>
        <w:pStyle w:val="HTMLPreformatted"/>
        <w:rPr>
          <w:sz w:val="23"/>
          <w:szCs w:val="23"/>
        </w:rPr>
      </w:pPr>
      <w:r>
        <w:rPr>
          <w:sz w:val="23"/>
          <w:szCs w:val="23"/>
        </w:rPr>
        <w:t>}</w:t>
      </w: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102C55" w:rsidRDefault="00102C55" w:rsidP="00102C55">
      <w:pPr>
        <w:pStyle w:val="Heading2"/>
        <w:rPr>
          <w:b w:val="0"/>
          <w:bCs w:val="0"/>
          <w:sz w:val="30"/>
          <w:szCs w:val="30"/>
        </w:rPr>
      </w:pPr>
      <w:r>
        <w:rPr>
          <w:b w:val="0"/>
          <w:bCs w:val="0"/>
          <w:sz w:val="30"/>
          <w:szCs w:val="30"/>
        </w:rPr>
        <w:lastRenderedPageBreak/>
        <w:t>JavaScript Datatypes</w:t>
      </w:r>
    </w:p>
    <w:p w:rsidR="00102C55" w:rsidRDefault="00102C55" w:rsidP="00102C55">
      <w:pPr>
        <w:pStyle w:val="NormalWeb"/>
        <w:spacing w:before="120" w:beforeAutospacing="0" w:after="144" w:afterAutospacing="0"/>
        <w:ind w:left="48" w:right="48"/>
        <w:jc w:val="both"/>
        <w:rPr>
          <w:color w:val="000000"/>
        </w:rPr>
      </w:pPr>
      <w:r>
        <w:rPr>
          <w:color w:val="000000"/>
        </w:rPr>
        <w:t>One of the most fundamental characteristics of a programming language is the set of data types it supports. These are the type of values that can be represented and manipulated in a programming language.</w:t>
      </w:r>
    </w:p>
    <w:p w:rsidR="00102C55" w:rsidRDefault="00102C55" w:rsidP="00102C55">
      <w:pPr>
        <w:pStyle w:val="NormalWeb"/>
        <w:spacing w:before="120" w:beforeAutospacing="0" w:after="144" w:afterAutospacing="0"/>
        <w:ind w:left="48" w:right="48"/>
        <w:jc w:val="both"/>
        <w:rPr>
          <w:color w:val="000000"/>
        </w:rPr>
      </w:pPr>
      <w:r>
        <w:rPr>
          <w:color w:val="000000"/>
        </w:rPr>
        <w:t>JavaScript allows you to work with three primitive data types −</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Numbers,</w:t>
      </w:r>
      <w:r>
        <w:rPr>
          <w:color w:val="000000"/>
        </w:rPr>
        <w:t> eg. 123, 120.50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Strings</w:t>
      </w:r>
      <w:r>
        <w:rPr>
          <w:color w:val="000000"/>
        </w:rPr>
        <w:t> of text e.g. "This text string"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Boolean</w:t>
      </w:r>
      <w:r>
        <w:rPr>
          <w:color w:val="000000"/>
        </w:rPr>
        <w:t> e.g. true or false.</w:t>
      </w:r>
    </w:p>
    <w:p w:rsidR="00102C55" w:rsidRDefault="00102C55" w:rsidP="00102C55">
      <w:pPr>
        <w:pStyle w:val="NormalWeb"/>
        <w:spacing w:before="120" w:beforeAutospacing="0" w:after="144" w:afterAutospacing="0"/>
        <w:ind w:left="48" w:right="48"/>
        <w:jc w:val="both"/>
        <w:rPr>
          <w:color w:val="000000"/>
        </w:rPr>
      </w:pPr>
      <w:r>
        <w:rPr>
          <w:color w:val="000000"/>
        </w:rPr>
        <w:t>JavaScript also defines two trivial data types, </w:t>
      </w:r>
      <w:r>
        <w:rPr>
          <w:b/>
          <w:bCs/>
          <w:color w:val="000000"/>
        </w:rPr>
        <w:t>null</w:t>
      </w:r>
      <w:r>
        <w:rPr>
          <w:color w:val="000000"/>
        </w:rPr>
        <w:t> and </w:t>
      </w:r>
      <w:r>
        <w:rPr>
          <w:b/>
          <w:bCs/>
          <w:color w:val="000000"/>
        </w:rPr>
        <w:t>undefined,</w:t>
      </w:r>
      <w:r>
        <w:rPr>
          <w:color w:val="000000"/>
        </w:rPr>
        <w:t> each of which defines only a single value. In addition to these primitive data types, JavaScript supports a composite data type known as </w:t>
      </w:r>
      <w:r>
        <w:rPr>
          <w:b/>
          <w:bCs/>
          <w:color w:val="000000"/>
        </w:rPr>
        <w:t>object</w:t>
      </w:r>
      <w:r>
        <w:rPr>
          <w:color w:val="000000"/>
        </w:rPr>
        <w:t>. We will cover objects in detail in a separate chapter.</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102C55" w:rsidRDefault="00102C55" w:rsidP="00102C55">
      <w:pPr>
        <w:pStyle w:val="Heading2"/>
        <w:rPr>
          <w:b w:val="0"/>
          <w:bCs w:val="0"/>
          <w:sz w:val="30"/>
          <w:szCs w:val="30"/>
        </w:rPr>
      </w:pPr>
      <w:r>
        <w:rPr>
          <w:b w:val="0"/>
          <w:bCs w:val="0"/>
          <w:sz w:val="30"/>
          <w:szCs w:val="30"/>
        </w:rPr>
        <w:t>JavaScript Variables</w:t>
      </w:r>
    </w:p>
    <w:p w:rsidR="00102C55" w:rsidRDefault="00102C55" w:rsidP="00102C55">
      <w:pPr>
        <w:pStyle w:val="NormalWeb"/>
        <w:spacing w:before="120" w:beforeAutospacing="0" w:after="144" w:afterAutospacing="0"/>
        <w:ind w:left="48" w:right="48"/>
        <w:jc w:val="both"/>
        <w:rPr>
          <w:color w:val="000000"/>
        </w:rPr>
      </w:pPr>
      <w:r>
        <w:rPr>
          <w:color w:val="000000"/>
        </w:rPr>
        <w:t>Like many other programming languages, JavaScript has variables. Variables can be thought of as named containers. You can place data into these containers and then refer to the data simply by naming the container.</w:t>
      </w:r>
    </w:p>
    <w:p w:rsidR="00102C55" w:rsidRDefault="00102C55" w:rsidP="00102C55">
      <w:pPr>
        <w:pStyle w:val="NormalWeb"/>
        <w:spacing w:before="120" w:beforeAutospacing="0" w:after="144" w:afterAutospacing="0"/>
        <w:ind w:left="48" w:right="48"/>
        <w:jc w:val="both"/>
        <w:rPr>
          <w:color w:val="000000"/>
        </w:rPr>
      </w:pPr>
      <w:r>
        <w:rPr>
          <w:color w:val="000000"/>
        </w:rPr>
        <w:t>Before you use a variable in a JavaScript program, you must declare it. Variables are declared with the </w:t>
      </w:r>
      <w:r>
        <w:rPr>
          <w:b/>
          <w:bCs/>
          <w:color w:val="000000"/>
        </w:rPr>
        <w:t>var</w:t>
      </w:r>
      <w:r>
        <w:rPr>
          <w:color w:val="000000"/>
        </w:rPr>
        <w:t> keyword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You can also declare multiple variables with the same </w:t>
      </w:r>
      <w:r>
        <w:rPr>
          <w:b/>
          <w:bCs/>
          <w:color w:val="000000"/>
        </w:rPr>
        <w:t>var</w:t>
      </w:r>
      <w:r>
        <w:rPr>
          <w:color w:val="000000"/>
        </w:rPr>
        <w:t> keyword as follows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Storing a value in a variable is called </w:t>
      </w:r>
      <w:r>
        <w:rPr>
          <w:b/>
          <w:bCs/>
          <w:color w:val="000000"/>
        </w:rPr>
        <w:t>variable initialization</w:t>
      </w:r>
      <w:r>
        <w:rPr>
          <w:color w:val="000000"/>
        </w:rPr>
        <w:t>. You can do variable initialization at the time of variable creation or at a later point in time when you need that variable.</w:t>
      </w:r>
    </w:p>
    <w:p w:rsidR="00102C55" w:rsidRDefault="00102C55" w:rsidP="00102C55">
      <w:pPr>
        <w:pStyle w:val="NormalWeb"/>
        <w:spacing w:before="120" w:beforeAutospacing="0" w:after="144" w:afterAutospacing="0"/>
        <w:ind w:left="48" w:right="48"/>
        <w:jc w:val="both"/>
        <w:rPr>
          <w:color w:val="000000"/>
        </w:rPr>
      </w:pPr>
      <w:r>
        <w:rPr>
          <w:color w:val="000000"/>
        </w:rPr>
        <w:t>For instance, you might create a variable named </w:t>
      </w:r>
      <w:r>
        <w:rPr>
          <w:b/>
          <w:bCs/>
          <w:color w:val="000000"/>
        </w:rPr>
        <w:t>money</w:t>
      </w:r>
      <w:r>
        <w:rPr>
          <w:color w:val="000000"/>
        </w:rPr>
        <w:t> and assign the value 2000.50 to it later. For another variable, you can assign a value at the time of initialization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money </w:t>
      </w:r>
      <w:r>
        <w:rPr>
          <w:rStyle w:val="pun"/>
          <w:color w:val="666600"/>
          <w:sz w:val="23"/>
          <w:szCs w:val="23"/>
        </w:rPr>
        <w:t>=</w:t>
      </w:r>
      <w:r>
        <w:rPr>
          <w:rStyle w:val="pln"/>
          <w:color w:val="000000"/>
          <w:sz w:val="23"/>
          <w:szCs w:val="23"/>
        </w:rPr>
        <w:t xml:space="preserve"> </w:t>
      </w:r>
      <w:r>
        <w:rPr>
          <w:rStyle w:val="lit"/>
          <w:color w:val="006666"/>
          <w:sz w:val="23"/>
          <w:szCs w:val="23"/>
        </w:rPr>
        <w:t>2000.50</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Use the </w:t>
      </w:r>
      <w:r>
        <w:rPr>
          <w:b/>
          <w:bCs/>
          <w:color w:val="000000"/>
        </w:rPr>
        <w:t>var</w:t>
      </w:r>
      <w:r>
        <w:rPr>
          <w:color w:val="000000"/>
        </w:rPr>
        <w:t> keyword only for declaration or initialization, once for the life of any variable name in a document. You should not re-declare same variable twice.</w:t>
      </w:r>
    </w:p>
    <w:p w:rsidR="00102C55" w:rsidRDefault="00102C55" w:rsidP="00102C55">
      <w:pPr>
        <w:pStyle w:val="NormalWeb"/>
        <w:spacing w:before="120" w:beforeAutospacing="0" w:after="144" w:afterAutospacing="0"/>
        <w:ind w:left="48" w:right="48"/>
        <w:jc w:val="both"/>
        <w:rPr>
          <w:color w:val="000000"/>
        </w:rPr>
      </w:pPr>
      <w:r>
        <w:rPr>
          <w:color w:val="000000"/>
        </w:rPr>
        <w:t>JavaScript is </w:t>
      </w:r>
      <w:r>
        <w:rPr>
          <w:b/>
          <w:bCs/>
          <w:color w:val="000000"/>
        </w:rPr>
        <w:t>untyped</w:t>
      </w:r>
      <w:r>
        <w:rPr>
          <w:color w:val="000000"/>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102C55" w:rsidRDefault="00102C55" w:rsidP="00102C55">
      <w:pPr>
        <w:pStyle w:val="Heading2"/>
        <w:rPr>
          <w:b w:val="0"/>
          <w:bCs w:val="0"/>
          <w:sz w:val="30"/>
          <w:szCs w:val="30"/>
        </w:rPr>
      </w:pPr>
      <w:r>
        <w:rPr>
          <w:b w:val="0"/>
          <w:bCs w:val="0"/>
          <w:sz w:val="30"/>
          <w:szCs w:val="30"/>
        </w:rPr>
        <w:t>JavaScript Variable Scope</w:t>
      </w:r>
    </w:p>
    <w:p w:rsidR="00102C55" w:rsidRDefault="00102C55" w:rsidP="00102C55">
      <w:pPr>
        <w:pStyle w:val="NormalWeb"/>
        <w:spacing w:before="120" w:beforeAutospacing="0" w:after="144" w:afterAutospacing="0"/>
        <w:ind w:left="48" w:right="48"/>
        <w:jc w:val="both"/>
        <w:rPr>
          <w:color w:val="000000"/>
        </w:rPr>
      </w:pPr>
      <w:r>
        <w:rPr>
          <w:color w:val="000000"/>
        </w:rPr>
        <w:t>The scope of a variable is the region of your program in which it is defined. JavaScript variables have only two scopes.</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Global Variables</w:t>
      </w:r>
      <w:r>
        <w:rPr>
          <w:color w:val="000000"/>
        </w:rPr>
        <w:t> − A global variable has global scope which means it can be defined anywhere in your JavaScript code.</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Local Variables</w:t>
      </w:r>
      <w:r>
        <w:rPr>
          <w:color w:val="000000"/>
        </w:rPr>
        <w:t> − A local variable will be visible only within a function where it is defined. Function parameters are always local to that function.</w:t>
      </w:r>
    </w:p>
    <w:p w:rsidR="00102C55" w:rsidRDefault="00102C55" w:rsidP="00102C55">
      <w:pPr>
        <w:pStyle w:val="NormalWeb"/>
        <w:spacing w:before="120" w:beforeAutospacing="0" w:after="144" w:afterAutospacing="0"/>
        <w:ind w:left="48" w:right="48"/>
        <w:jc w:val="both"/>
        <w:rPr>
          <w:color w:val="000000"/>
        </w:rPr>
      </w:pPr>
      <w:r>
        <w:rPr>
          <w:color w:val="000000"/>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102C55" w:rsidRDefault="00BF474A" w:rsidP="00102C55">
      <w:pPr>
        <w:jc w:val="right"/>
      </w:pPr>
      <w:hyperlink r:id="rId265" w:tgtFrame="_blank" w:history="1">
        <w:r w:rsidR="00102C55">
          <w:rPr>
            <w:rStyle w:val="Hyperlink"/>
            <w:rFonts w:ascii="Arial" w:hAnsi="Arial" w:cs="Arial"/>
            <w:color w:val="FFFFFF"/>
            <w:bdr w:val="single" w:sz="2" w:space="2" w:color="F05C02" w:frame="1"/>
            <w:shd w:val="clear" w:color="auto" w:fill="F8BA24"/>
          </w:rPr>
          <w:t>Live Demo</w:t>
        </w:r>
      </w:hyperlink>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w:t>
      </w:r>
      <w:r>
        <w:rPr>
          <w:rStyle w:val="pln"/>
          <w:color w:val="000000"/>
          <w:sz w:val="23"/>
          <w:szCs w:val="23"/>
        </w:rPr>
        <w:t xml:space="preserve"> </w:t>
      </w:r>
      <w:r>
        <w:rPr>
          <w:rStyle w:val="atn"/>
          <w:color w:val="660066"/>
          <w:sz w:val="23"/>
          <w:szCs w:val="23"/>
        </w:rPr>
        <w:t>onload</w:t>
      </w:r>
      <w:r>
        <w:rPr>
          <w:rStyle w:val="pln"/>
          <w:color w:val="000000"/>
          <w:sz w:val="23"/>
          <w:szCs w:val="23"/>
        </w:rPr>
        <w:t xml:space="preserve"> </w:t>
      </w:r>
      <w:r>
        <w:rPr>
          <w:rStyle w:val="pun"/>
          <w:color w:val="666600"/>
          <w:sz w:val="23"/>
          <w:szCs w:val="23"/>
        </w:rPr>
        <w:t>=</w:t>
      </w:r>
      <w:r>
        <w:rPr>
          <w:rStyle w:val="pln"/>
          <w:color w:val="000000"/>
          <w:sz w:val="23"/>
          <w:szCs w:val="23"/>
        </w:rPr>
        <w:t xml:space="preserve"> checkscope</w:t>
      </w:r>
      <w:r>
        <w:rPr>
          <w:rStyle w:val="pun"/>
          <w:color w:val="666600"/>
          <w:sz w:val="23"/>
          <w:szCs w:val="23"/>
        </w:rPr>
        <w:t>();</w:t>
      </w:r>
      <w:r>
        <w:rPr>
          <w:rStyle w:val="tag"/>
          <w:color w:val="000088"/>
          <w:sz w:val="23"/>
          <w:szCs w:val="23"/>
        </w:rPr>
        <w: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"global"</w:t>
      </w:r>
      <w:r>
        <w:rPr>
          <w:rStyle w:val="pun"/>
          <w:color w:val="666600"/>
          <w:sz w:val="23"/>
          <w:szCs w:val="23"/>
        </w:rPr>
        <w:t>;</w:t>
      </w:r>
      <w:r>
        <w:rPr>
          <w:rStyle w:val="pln"/>
          <w:color w:val="000000"/>
          <w:sz w:val="23"/>
          <w:szCs w:val="23"/>
        </w:rPr>
        <w:t xml:space="preserve">      </w:t>
      </w:r>
      <w:r>
        <w:rPr>
          <w:rStyle w:val="com"/>
          <w:color w:val="880000"/>
          <w:sz w:val="23"/>
          <w:szCs w:val="23"/>
        </w:rPr>
        <w:t>// Declare a global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checkscope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"local"</w:t>
      </w:r>
      <w:r>
        <w:rPr>
          <w:rStyle w:val="pun"/>
          <w:color w:val="666600"/>
          <w:sz w:val="23"/>
          <w:szCs w:val="23"/>
        </w:rPr>
        <w:t>;</w:t>
      </w:r>
      <w:r>
        <w:rPr>
          <w:rStyle w:val="pln"/>
          <w:color w:val="000000"/>
          <w:sz w:val="23"/>
          <w:szCs w:val="23"/>
        </w:rPr>
        <w:t xml:space="preserve">    </w:t>
      </w:r>
      <w:r>
        <w:rPr>
          <w:rStyle w:val="com"/>
          <w:color w:val="880000"/>
          <w:sz w:val="23"/>
          <w:szCs w:val="23"/>
        </w:rPr>
        <w:t>// Declare a local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myVar</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02C55" w:rsidRDefault="00102C55" w:rsidP="00102C55">
      <w:pPr>
        <w:pStyle w:val="NormalWeb"/>
        <w:spacing w:before="120" w:beforeAutospacing="0" w:after="144" w:afterAutospacing="0"/>
        <w:ind w:left="48" w:right="48"/>
        <w:jc w:val="both"/>
        <w:rPr>
          <w:color w:val="000000"/>
        </w:rPr>
      </w:pPr>
      <w:r>
        <w:rPr>
          <w:color w:val="000000"/>
        </w:rPr>
        <w:t>This produces the following result −</w:t>
      </w:r>
    </w:p>
    <w:p w:rsidR="00102C55" w:rsidRDefault="00102C55" w:rsidP="00102C55">
      <w:pPr>
        <w:pStyle w:val="HTMLPreformatted"/>
        <w:rPr>
          <w:sz w:val="23"/>
          <w:szCs w:val="23"/>
        </w:rPr>
      </w:pPr>
      <w:r>
        <w:rPr>
          <w:sz w:val="23"/>
          <w:szCs w:val="23"/>
        </w:rPr>
        <w:t>local</w:t>
      </w:r>
    </w:p>
    <w:p w:rsidR="00091372" w:rsidRDefault="00091372" w:rsidP="00102C55">
      <w:pPr>
        <w:pStyle w:val="Heading2"/>
        <w:rPr>
          <w:b w:val="0"/>
          <w:bCs w:val="0"/>
          <w:sz w:val="30"/>
          <w:szCs w:val="30"/>
        </w:rPr>
      </w:pPr>
    </w:p>
    <w:p w:rsidR="00246612" w:rsidRDefault="00246612" w:rsidP="00102C55">
      <w:pPr>
        <w:pStyle w:val="Heading2"/>
        <w:rPr>
          <w:b w:val="0"/>
          <w:bCs w:val="0"/>
          <w:sz w:val="30"/>
          <w:szCs w:val="30"/>
        </w:rPr>
      </w:pPr>
    </w:p>
    <w:p w:rsidR="00102C55" w:rsidRDefault="00102C55" w:rsidP="00102C55">
      <w:pPr>
        <w:pStyle w:val="Heading2"/>
        <w:rPr>
          <w:b w:val="0"/>
          <w:bCs w:val="0"/>
          <w:sz w:val="30"/>
          <w:szCs w:val="30"/>
        </w:rPr>
      </w:pPr>
      <w:r>
        <w:rPr>
          <w:b w:val="0"/>
          <w:bCs w:val="0"/>
          <w:sz w:val="30"/>
          <w:szCs w:val="30"/>
        </w:rPr>
        <w:lastRenderedPageBreak/>
        <w:t>JavaScript Variable Names</w:t>
      </w:r>
    </w:p>
    <w:p w:rsidR="00102C55" w:rsidRDefault="00102C55" w:rsidP="00102C55">
      <w:pPr>
        <w:pStyle w:val="NormalWeb"/>
        <w:spacing w:before="120" w:beforeAutospacing="0" w:after="144" w:afterAutospacing="0"/>
        <w:ind w:left="48" w:right="48"/>
        <w:jc w:val="both"/>
        <w:rPr>
          <w:color w:val="000000"/>
        </w:rPr>
      </w:pPr>
      <w:r>
        <w:rPr>
          <w:color w:val="000000"/>
        </w:rPr>
        <w:t>While naming your variables in JavaScript, keep the following rules in mind.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You should not use any of the JavaScript reserved keywords as a variable name. These keywords are mentioned in the next section. For example, </w:t>
      </w:r>
      <w:r>
        <w:rPr>
          <w:b/>
          <w:bCs/>
          <w:color w:val="000000"/>
        </w:rPr>
        <w:t>break</w:t>
      </w:r>
      <w:r>
        <w:rPr>
          <w:color w:val="000000"/>
        </w:rPr>
        <w:t> or </w:t>
      </w:r>
      <w:r>
        <w:rPr>
          <w:b/>
          <w:bCs/>
          <w:color w:val="000000"/>
        </w:rPr>
        <w:t>boolean</w:t>
      </w:r>
      <w:r>
        <w:rPr>
          <w:color w:val="000000"/>
        </w:rPr>
        <w:t> variable names are not valid.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should not start with a numeral (0-9). They must begin with a letter or an underscore character. For example, </w:t>
      </w:r>
      <w:r>
        <w:rPr>
          <w:b/>
          <w:bCs/>
          <w:color w:val="000000"/>
        </w:rPr>
        <w:t>123test</w:t>
      </w:r>
      <w:r>
        <w:rPr>
          <w:color w:val="000000"/>
        </w:rPr>
        <w:t> is an invalid variable name but </w:t>
      </w:r>
      <w:r>
        <w:rPr>
          <w:b/>
          <w:bCs/>
          <w:color w:val="000000"/>
        </w:rPr>
        <w:t>_123test</w:t>
      </w:r>
      <w:r>
        <w:rPr>
          <w:color w:val="000000"/>
        </w:rPr>
        <w:t> is a valid one.</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are case-sensitive. For example, </w:t>
      </w:r>
      <w:r>
        <w:rPr>
          <w:b/>
          <w:bCs/>
          <w:color w:val="000000"/>
        </w:rPr>
        <w:t>Name</w:t>
      </w:r>
      <w:r>
        <w:rPr>
          <w:color w:val="000000"/>
        </w:rPr>
        <w:t> and </w:t>
      </w:r>
      <w:r>
        <w:rPr>
          <w:b/>
          <w:bCs/>
          <w:color w:val="000000"/>
        </w:rPr>
        <w:t>name</w:t>
      </w:r>
      <w:r>
        <w:rPr>
          <w:color w:val="000000"/>
        </w:rPr>
        <w:t> are two different variables.</w:t>
      </w:r>
    </w:p>
    <w:p w:rsidR="00102C55" w:rsidRDefault="00102C55" w:rsidP="00102C55">
      <w:pPr>
        <w:pStyle w:val="Heading2"/>
        <w:rPr>
          <w:b w:val="0"/>
          <w:bCs w:val="0"/>
          <w:sz w:val="30"/>
          <w:szCs w:val="30"/>
        </w:rPr>
      </w:pPr>
      <w:r>
        <w:rPr>
          <w:b w:val="0"/>
          <w:bCs w:val="0"/>
          <w:sz w:val="30"/>
          <w:szCs w:val="30"/>
        </w:rPr>
        <w:t>JavaScript Reserved Words</w:t>
      </w:r>
    </w:p>
    <w:p w:rsidR="00102C55" w:rsidRDefault="00102C55" w:rsidP="00102C55">
      <w:pPr>
        <w:pStyle w:val="NormalWeb"/>
        <w:spacing w:before="120" w:beforeAutospacing="0" w:after="144" w:afterAutospacing="0"/>
        <w:ind w:left="48" w:right="48"/>
        <w:jc w:val="both"/>
        <w:rPr>
          <w:color w:val="000000"/>
        </w:rPr>
      </w:pPr>
      <w:r>
        <w:rPr>
          <w:color w:val="000000"/>
        </w:rPr>
        <w:t>A list of all the reserved words in JavaScript are given in the following table. They cannot be used as JavaScript variables, functions, methods, loop labels, or any object names.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03"/>
        <w:gridCol w:w="2045"/>
        <w:gridCol w:w="1836"/>
        <w:gridCol w:w="2235"/>
      </w:tblGrid>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switch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synchronized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this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transient</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true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try</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typeof</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var</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debugger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void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lastRenderedPageBreak/>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volatile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while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with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super</w:t>
            </w:r>
            <w:r>
              <w:br/>
            </w:r>
          </w:p>
        </w:tc>
        <w:tc>
          <w:tcPr>
            <w:tcW w:w="0" w:type="auto"/>
            <w:shd w:val="clear" w:color="auto" w:fill="auto"/>
            <w:vAlign w:val="center"/>
            <w:hideMark/>
          </w:tcPr>
          <w:p w:rsidR="00102C55" w:rsidRDefault="00102C55">
            <w:pPr>
              <w:rPr>
                <w:sz w:val="20"/>
                <w:szCs w:val="20"/>
              </w:rPr>
            </w:pPr>
          </w:p>
        </w:tc>
      </w:tr>
    </w:tbl>
    <w:p w:rsidR="00ED3AE0" w:rsidRDefault="00ED3AE0" w:rsidP="00AD0F3C">
      <w:pPr>
        <w:shd w:val="clear" w:color="auto" w:fill="FFFFFF"/>
        <w:rPr>
          <w:rFonts w:ascii="Consolas" w:hAnsi="Consolas" w:cs="Consolas"/>
          <w:color w:val="000000"/>
          <w:sz w:val="20"/>
          <w:szCs w:val="20"/>
        </w:rPr>
      </w:pPr>
    </w:p>
    <w:p w:rsidR="00102C55" w:rsidRDefault="00102C55" w:rsidP="00AD0F3C">
      <w:pPr>
        <w:shd w:val="clear" w:color="auto" w:fill="FFFFFF"/>
        <w:rPr>
          <w:rFonts w:ascii="Consolas" w:hAnsi="Consolas" w:cs="Consolas"/>
          <w:color w:val="000000"/>
          <w:sz w:val="20"/>
          <w:szCs w:val="20"/>
        </w:rPr>
      </w:pP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What is an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simple expression </w:t>
      </w:r>
      <w:r>
        <w:rPr>
          <w:rFonts w:ascii="Arial" w:hAnsi="Arial" w:cs="Arial"/>
          <w:b/>
          <w:bCs/>
          <w:color w:val="000000"/>
        </w:rPr>
        <w:t>4 + 5 is equal to 9</w:t>
      </w:r>
      <w:r>
        <w:rPr>
          <w:rFonts w:ascii="Arial" w:hAnsi="Arial" w:cs="Arial"/>
          <w:color w:val="000000"/>
        </w:rPr>
        <w:t>. Here 4 and 5 are called </w:t>
      </w:r>
      <w:r>
        <w:rPr>
          <w:rFonts w:ascii="Arial" w:hAnsi="Arial" w:cs="Arial"/>
          <w:b/>
          <w:bCs/>
          <w:color w:val="000000"/>
        </w:rPr>
        <w:t>operands</w:t>
      </w:r>
      <w:r>
        <w:rPr>
          <w:rFonts w:ascii="Arial" w:hAnsi="Arial" w:cs="Arial"/>
          <w:color w:val="000000"/>
        </w:rPr>
        <w:t> and ‘+’ is called the </w:t>
      </w:r>
      <w:r>
        <w:rPr>
          <w:rFonts w:ascii="Arial" w:hAnsi="Arial" w:cs="Arial"/>
          <w:b/>
          <w:bCs/>
          <w:color w:val="000000"/>
        </w:rPr>
        <w:t>operator</w:t>
      </w:r>
      <w:r>
        <w:rPr>
          <w:rFonts w:ascii="Arial" w:hAnsi="Arial" w:cs="Arial"/>
          <w:color w:val="000000"/>
        </w:rPr>
        <w:t>. JavaScript supports the following types of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Arithmetic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Comparison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Logical (or Relational)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Assignment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Conditional (or ternary)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have a look on all operators one by one.</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Arithmetic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arithmetic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535"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(Addition)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Adds two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30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Subtracts the second operand from the first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-10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(Multiplication)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lastRenderedPageBreak/>
              <w:t>Multiply both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200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Divide the numerator by the denominator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(Modulus)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Outputs the remainder of an integer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(Increment)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11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(Decrement)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9</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Addition operator (+) works for Numeric as well as Strings. e.g. "a" + 10 will give "a10".</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arithmetic operators in JavaScript.</w:t>
      </w:r>
    </w:p>
    <w:p w:rsidR="006D2D34" w:rsidRDefault="00BF474A" w:rsidP="006D2D34">
      <w:pPr>
        <w:jc w:val="right"/>
        <w:rPr>
          <w:rFonts w:ascii="Arial" w:hAnsi="Arial" w:cs="Arial"/>
          <w:sz w:val="18"/>
          <w:szCs w:val="18"/>
        </w:rPr>
      </w:pPr>
      <w:hyperlink r:id="rId266"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"Test"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c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a + b = 43</w:t>
      </w:r>
    </w:p>
    <w:p w:rsidR="006D2D34" w:rsidRDefault="006D2D34" w:rsidP="006D2D34">
      <w:pPr>
        <w:pStyle w:val="HTMLPreformatted"/>
        <w:rPr>
          <w:sz w:val="23"/>
          <w:szCs w:val="23"/>
        </w:rPr>
      </w:pPr>
      <w:r>
        <w:rPr>
          <w:sz w:val="23"/>
          <w:szCs w:val="23"/>
        </w:rPr>
        <w:t>a - b = 23</w:t>
      </w:r>
    </w:p>
    <w:p w:rsidR="006D2D34" w:rsidRDefault="006D2D34" w:rsidP="006D2D34">
      <w:pPr>
        <w:pStyle w:val="HTMLPreformatted"/>
        <w:rPr>
          <w:sz w:val="23"/>
          <w:szCs w:val="23"/>
        </w:rPr>
      </w:pPr>
      <w:r>
        <w:rPr>
          <w:sz w:val="23"/>
          <w:szCs w:val="23"/>
        </w:rPr>
        <w:t>a / b = 3.3</w:t>
      </w:r>
    </w:p>
    <w:p w:rsidR="006D2D34" w:rsidRDefault="006D2D34" w:rsidP="006D2D34">
      <w:pPr>
        <w:pStyle w:val="HTMLPreformatted"/>
        <w:rPr>
          <w:sz w:val="23"/>
          <w:szCs w:val="23"/>
        </w:rPr>
      </w:pPr>
      <w:r>
        <w:rPr>
          <w:sz w:val="23"/>
          <w:szCs w:val="23"/>
        </w:rPr>
        <w:t>a % b = 3</w:t>
      </w:r>
    </w:p>
    <w:p w:rsidR="006D2D34" w:rsidRDefault="006D2D34" w:rsidP="006D2D34">
      <w:pPr>
        <w:pStyle w:val="HTMLPreformatted"/>
        <w:rPr>
          <w:sz w:val="23"/>
          <w:szCs w:val="23"/>
        </w:rPr>
      </w:pPr>
      <w:r>
        <w:rPr>
          <w:sz w:val="23"/>
          <w:szCs w:val="23"/>
        </w:rPr>
        <w:t>a + b + c = 43Test</w:t>
      </w:r>
    </w:p>
    <w:p w:rsidR="006D2D34" w:rsidRDefault="006D2D34" w:rsidP="006D2D34">
      <w:pPr>
        <w:pStyle w:val="HTMLPreformatted"/>
        <w:rPr>
          <w:sz w:val="23"/>
          <w:szCs w:val="23"/>
        </w:rPr>
      </w:pPr>
      <w:r>
        <w:rPr>
          <w:sz w:val="23"/>
          <w:szCs w:val="23"/>
        </w:rPr>
        <w:t>++a = 35</w:t>
      </w:r>
    </w:p>
    <w:p w:rsidR="006D2D34" w:rsidRDefault="006D2D34" w:rsidP="006D2D34">
      <w:pPr>
        <w:pStyle w:val="HTMLPreformatted"/>
        <w:rPr>
          <w:sz w:val="23"/>
          <w:szCs w:val="23"/>
        </w:rPr>
      </w:pPr>
      <w:r>
        <w:rPr>
          <w:sz w:val="23"/>
          <w:szCs w:val="23"/>
        </w:rPr>
        <w:t>--b = 8</w:t>
      </w:r>
    </w:p>
    <w:p w:rsidR="006D2D34" w:rsidRDefault="006D2D34" w:rsidP="006D2D34">
      <w:pPr>
        <w:pStyle w:val="HTMLPreformatted"/>
        <w:rPr>
          <w:sz w:val="23"/>
          <w:szCs w:val="23"/>
        </w:rPr>
      </w:pPr>
      <w:r>
        <w:rPr>
          <w:sz w:val="23"/>
          <w:szCs w:val="23"/>
        </w:rPr>
        <w:t>Set the variables to different values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Comparison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comparison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lastRenderedPageBreak/>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(Not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the values are not equal,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comparison operators in JavaScript.</w:t>
      </w:r>
    </w:p>
    <w:p w:rsidR="006D2D34" w:rsidRDefault="00BF474A" w:rsidP="006D2D34">
      <w:pPr>
        <w:jc w:val="right"/>
        <w:rPr>
          <w:rFonts w:ascii="Arial" w:hAnsi="Arial" w:cs="Arial"/>
          <w:sz w:val="18"/>
          <w:szCs w:val="18"/>
        </w:rPr>
      </w:pPr>
      <w:hyperlink r:id="rId267"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different operators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 b) =&gt; false </w:t>
      </w:r>
    </w:p>
    <w:p w:rsidR="006D2D34" w:rsidRDefault="006D2D34" w:rsidP="006D2D34">
      <w:pPr>
        <w:pStyle w:val="HTMLPreformatted"/>
        <w:rPr>
          <w:sz w:val="23"/>
          <w:szCs w:val="23"/>
        </w:rPr>
      </w:pPr>
      <w:r>
        <w:rPr>
          <w:sz w:val="23"/>
          <w:szCs w:val="23"/>
        </w:rPr>
        <w:t xml:space="preserve">(a &lt;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a &lt;=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Logical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logical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lastRenderedPageBreak/>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&amp;&amp; (Logical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both the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&amp;&amp;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any of the two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Reverses the logical state of its operand. If a condition is true, then the Logical NOT operator will make it false.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 (A &amp;&amp; B) is false.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Logical Operators in JavaScript.</w:t>
      </w:r>
    </w:p>
    <w:p w:rsidR="006D2D34" w:rsidRDefault="00BF474A" w:rsidP="006D2D34">
      <w:pPr>
        <w:jc w:val="right"/>
        <w:rPr>
          <w:rFonts w:ascii="Arial" w:hAnsi="Arial" w:cs="Arial"/>
          <w:sz w:val="18"/>
          <w:szCs w:val="18"/>
        </w:rPr>
      </w:pPr>
      <w:hyperlink r:id="rId268"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lastRenderedPageBreak/>
        <w:t>Output</w:t>
      </w:r>
    </w:p>
    <w:p w:rsidR="006D2D34" w:rsidRDefault="006D2D34" w:rsidP="006D2D34">
      <w:pPr>
        <w:pStyle w:val="HTMLPreformatted"/>
        <w:rPr>
          <w:sz w:val="23"/>
          <w:szCs w:val="23"/>
        </w:rPr>
      </w:pPr>
      <w:r>
        <w:rPr>
          <w:sz w:val="23"/>
          <w:szCs w:val="23"/>
        </w:rPr>
        <w:t xml:space="preserve">(a &amp;&amp;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!(a &amp;&amp;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Bitwise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bitwise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2 and variable B holds 3,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 (Bitwise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AND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 B) is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OR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3.</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XOR)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exclusive OR operation on each bit of its integer arguments. Exclusive OR means that either operand one is true or operand two is true, but not both.</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is a unary operator and operates by reversing all the bits in the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&lt;&lt; (Left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&lt;&lt; 1)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 (Right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Binary Right Shift Operator. The left operand’s value is moved right by the number of bits specified by the right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&gt;&gt; 1)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&gt;&gt;&gt; (Right shift with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operator is just like the &gt;&gt; operator, except that the bits shifted in on the left are always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&gt;&gt;&gt; 1) is 1.</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Bitwise operator in JavaScript.</w:t>
      </w:r>
    </w:p>
    <w:p w:rsidR="006D2D34" w:rsidRDefault="00BF474A" w:rsidP="006D2D34">
      <w:pPr>
        <w:jc w:val="right"/>
        <w:rPr>
          <w:rFonts w:ascii="Arial" w:hAnsi="Arial" w:cs="Arial"/>
          <w:sz w:val="18"/>
          <w:szCs w:val="18"/>
        </w:rPr>
      </w:pPr>
      <w:hyperlink r:id="rId269"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Bit presentation 10</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com"/>
          <w:color w:val="880000"/>
          <w:sz w:val="23"/>
          <w:szCs w:val="23"/>
        </w:rPr>
        <w:t>// Bit presentation 11</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TMLPreformatted"/>
        <w:rPr>
          <w:sz w:val="23"/>
          <w:szCs w:val="23"/>
        </w:rPr>
      </w:pPr>
      <w:r>
        <w:rPr>
          <w:sz w:val="23"/>
          <w:szCs w:val="23"/>
        </w:rPr>
        <w:t xml:space="preserve">(a &amp; b) =&gt; 2 </w:t>
      </w:r>
    </w:p>
    <w:p w:rsidR="006D2D34" w:rsidRDefault="006D2D34" w:rsidP="006D2D34">
      <w:pPr>
        <w:pStyle w:val="HTMLPreformatted"/>
        <w:rPr>
          <w:sz w:val="23"/>
          <w:szCs w:val="23"/>
        </w:rPr>
      </w:pPr>
      <w:r>
        <w:rPr>
          <w:sz w:val="23"/>
          <w:szCs w:val="23"/>
        </w:rPr>
        <w:t xml:space="preserve">(a | b) =&gt; 3 </w:t>
      </w:r>
    </w:p>
    <w:p w:rsidR="006D2D34" w:rsidRDefault="006D2D34" w:rsidP="006D2D34">
      <w:pPr>
        <w:pStyle w:val="HTMLPreformatted"/>
        <w:rPr>
          <w:sz w:val="23"/>
          <w:szCs w:val="23"/>
        </w:rPr>
      </w:pPr>
      <w:r>
        <w:rPr>
          <w:sz w:val="23"/>
          <w:szCs w:val="23"/>
        </w:rPr>
        <w:t xml:space="preserve">(a ^ b) =&gt; 1 </w:t>
      </w:r>
    </w:p>
    <w:p w:rsidR="006D2D34" w:rsidRDefault="006D2D34" w:rsidP="006D2D34">
      <w:pPr>
        <w:pStyle w:val="HTMLPreformatted"/>
        <w:rPr>
          <w:sz w:val="23"/>
          <w:szCs w:val="23"/>
        </w:rPr>
      </w:pPr>
      <w:r>
        <w:rPr>
          <w:sz w:val="23"/>
          <w:szCs w:val="23"/>
        </w:rPr>
        <w:t xml:space="preserve">(~b) =&gt; -4 </w:t>
      </w:r>
    </w:p>
    <w:p w:rsidR="006D2D34" w:rsidRDefault="006D2D34" w:rsidP="006D2D34">
      <w:pPr>
        <w:pStyle w:val="HTMLPreformatted"/>
        <w:rPr>
          <w:sz w:val="23"/>
          <w:szCs w:val="23"/>
        </w:rPr>
      </w:pPr>
      <w:r>
        <w:rPr>
          <w:sz w:val="23"/>
          <w:szCs w:val="23"/>
        </w:rPr>
        <w:t xml:space="preserve">(a &lt;&lt; b) =&gt; 16 </w:t>
      </w:r>
    </w:p>
    <w:p w:rsidR="006D2D34" w:rsidRDefault="006D2D34" w:rsidP="006D2D34">
      <w:pPr>
        <w:pStyle w:val="HTMLPreformatted"/>
        <w:rPr>
          <w:sz w:val="23"/>
          <w:szCs w:val="23"/>
        </w:rPr>
      </w:pPr>
      <w:r>
        <w:rPr>
          <w:sz w:val="23"/>
          <w:szCs w:val="23"/>
        </w:rPr>
        <w:t>(a &gt;&gt;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Assignment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assignment operators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(Simple Assignment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Assigns values from the right side operand to the left side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 B will assign the value of A + B into C</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adds the right operand to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subtracts the right operand from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(Multiply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multiplies the right operand with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(Divide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divides the left operand with the right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(Modules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takes modulus using two operands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Note</w:t>
      </w:r>
      <w:r>
        <w:rPr>
          <w:rFonts w:ascii="Arial" w:hAnsi="Arial" w:cs="Arial"/>
          <w:color w:val="000000"/>
        </w:rPr>
        <w:t> − Same logic applies to Bitwise operators so they will become like &lt;&lt;=, &gt;&gt;=, &gt;&gt;=, &amp;=, |= and ^=.</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assignment operator in JavaScript.</w:t>
      </w:r>
    </w:p>
    <w:p w:rsidR="006D2D34" w:rsidRDefault="00BF474A" w:rsidP="006D2D34">
      <w:pPr>
        <w:jc w:val="right"/>
        <w:rPr>
          <w:rFonts w:ascii="Arial" w:hAnsi="Arial" w:cs="Arial"/>
          <w:sz w:val="18"/>
          <w:szCs w:val="18"/>
        </w:rPr>
      </w:pPr>
      <w:hyperlink r:id="rId270"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lastRenderedPageBreak/>
        <w:t>Output</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 xml:space="preserve">Value of a =&gt; (a += b) =&gt; 20 </w:t>
      </w:r>
    </w:p>
    <w:p w:rsidR="006D2D34" w:rsidRDefault="006D2D34" w:rsidP="006D2D34">
      <w:pPr>
        <w:pStyle w:val="HTMLPreformatted"/>
        <w:rPr>
          <w:sz w:val="23"/>
          <w:szCs w:val="23"/>
        </w:rPr>
      </w:pPr>
      <w:r>
        <w:rPr>
          <w:sz w:val="23"/>
          <w:szCs w:val="23"/>
        </w:rPr>
        <w:t xml:space="preserve">Value of a =&gt; (a -= b) =&gt; 10 </w:t>
      </w:r>
    </w:p>
    <w:p w:rsidR="006D2D34" w:rsidRDefault="006D2D34" w:rsidP="006D2D34">
      <w:pPr>
        <w:pStyle w:val="HTMLPreformatted"/>
        <w:rPr>
          <w:sz w:val="23"/>
          <w:szCs w:val="23"/>
        </w:rPr>
      </w:pPr>
      <w:r>
        <w:rPr>
          <w:sz w:val="23"/>
          <w:szCs w:val="23"/>
        </w:rPr>
        <w:t xml:space="preserve">Value of a =&gt; (a *= b) =&gt; 100 </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Value of a =&gt; (a %=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Miscellaneous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two operators here that are quite useful in JavaScript: the </w:t>
      </w:r>
      <w:r>
        <w:rPr>
          <w:rFonts w:ascii="Arial" w:hAnsi="Arial" w:cs="Arial"/>
          <w:b/>
          <w:bCs/>
          <w:color w:val="000000"/>
        </w:rPr>
        <w:t>conditional operator</w:t>
      </w:r>
      <w:r>
        <w:rPr>
          <w:rFonts w:ascii="Arial" w:hAnsi="Arial" w:cs="Arial"/>
          <w:color w:val="000000"/>
        </w:rPr>
        <w:t> (? :) and the </w:t>
      </w:r>
      <w:r>
        <w:rPr>
          <w:rFonts w:ascii="Arial" w:hAnsi="Arial" w:cs="Arial"/>
          <w:b/>
          <w:bCs/>
          <w:color w:val="000000"/>
        </w:rPr>
        <w:t>typeof operator</w:t>
      </w:r>
      <w:r>
        <w:rPr>
          <w:rFonts w:ascii="Arial" w:hAnsi="Arial" w:cs="Arial"/>
          <w:color w:val="000000"/>
        </w:rPr>
        <w:t>.</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Conditional Operator (?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conditional operator first evaluates an expression for a true or false value and then executes one of the two given statements depending upon the result of the evaluation.</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2"/>
        <w:gridCol w:w="7037"/>
      </w:tblGrid>
      <w:tr w:rsidR="006D2D34" w:rsidTr="006D2D34">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and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(Conditional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Condition is true? Then value X : Otherwise value Y</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understand how the Conditional Operator works in JavaScript.</w:t>
      </w:r>
    </w:p>
    <w:p w:rsidR="006D2D34" w:rsidRDefault="00BF474A" w:rsidP="006D2D34">
      <w:pPr>
        <w:jc w:val="right"/>
        <w:rPr>
          <w:rFonts w:ascii="Arial" w:hAnsi="Arial" w:cs="Arial"/>
          <w:sz w:val="18"/>
          <w:szCs w:val="18"/>
        </w:rPr>
      </w:pPr>
      <w:hyperlink r:id="rId271"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&gt;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&lt;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&gt; b) ? 100 : 200) =&gt; 200 </w:t>
      </w:r>
    </w:p>
    <w:p w:rsidR="006D2D34" w:rsidRDefault="006D2D34" w:rsidP="006D2D34">
      <w:pPr>
        <w:pStyle w:val="HTMLPreformatted"/>
        <w:rPr>
          <w:sz w:val="23"/>
          <w:szCs w:val="23"/>
        </w:rPr>
      </w:pPr>
      <w:r>
        <w:rPr>
          <w:sz w:val="23"/>
          <w:szCs w:val="23"/>
        </w:rPr>
        <w:t>((a &lt; b) ? 100 : 200) =&gt; 100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typeof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typeof</w:t>
      </w:r>
      <w:r>
        <w:rPr>
          <w:rFonts w:ascii="Arial" w:hAnsi="Arial" w:cs="Arial"/>
          <w:color w:val="000000"/>
        </w:rPr>
        <w:t> operator is a unary operator that is placed before its single operand, which can be of any type. Its value is a string indicating the data type of the operand.</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typeof</w:t>
      </w:r>
      <w:r>
        <w:rPr>
          <w:rFonts w:ascii="Arial" w:hAnsi="Arial" w:cs="Arial"/>
          <w:color w:val="000000"/>
        </w:rPr>
        <w:t> operator evaluates to "number", "string", or "boolean" if its operand is a number, string, or boolean value and returns true or false based on the evaluation.</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the return values for the </w:t>
      </w:r>
      <w:r>
        <w:rPr>
          <w:rFonts w:ascii="Arial" w:hAnsi="Arial" w:cs="Arial"/>
          <w:b/>
          <w:bCs/>
          <w:color w:val="000000"/>
        </w:rPr>
        <w:t>typeof</w:t>
      </w:r>
      <w:r>
        <w:rPr>
          <w:rFonts w:ascii="Arial" w:hAnsi="Arial" w:cs="Arial"/>
          <w:color w:val="000000"/>
        </w:rPr>
        <w:t> Operator.</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64"/>
        <w:gridCol w:w="6255"/>
      </w:tblGrid>
      <w:tr w:rsidR="006D2D34" w:rsidTr="006D2D34">
        <w:tc>
          <w:tcPr>
            <w:tcW w:w="10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String Returned by typeof</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implement </w:t>
      </w:r>
      <w:r>
        <w:rPr>
          <w:rFonts w:ascii="Arial" w:hAnsi="Arial" w:cs="Arial"/>
          <w:b/>
          <w:bCs/>
          <w:color w:val="000000"/>
        </w:rPr>
        <w:t>typeof</w:t>
      </w:r>
      <w:r>
        <w:rPr>
          <w:rFonts w:ascii="Arial" w:hAnsi="Arial" w:cs="Arial"/>
          <w:color w:val="000000"/>
        </w:rPr>
        <w:t> operator.</w:t>
      </w:r>
    </w:p>
    <w:p w:rsidR="006D2D34" w:rsidRDefault="00BF474A" w:rsidP="006D2D34">
      <w:pPr>
        <w:jc w:val="right"/>
        <w:rPr>
          <w:rFonts w:ascii="Arial" w:hAnsi="Arial" w:cs="Arial"/>
          <w:sz w:val="18"/>
          <w:szCs w:val="18"/>
        </w:rPr>
      </w:pPr>
      <w:hyperlink r:id="rId272"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Result =&gt; B is String </w:t>
      </w:r>
    </w:p>
    <w:p w:rsidR="006D2D34" w:rsidRDefault="006D2D34" w:rsidP="006D2D34">
      <w:pPr>
        <w:pStyle w:val="HTMLPreformatted"/>
        <w:rPr>
          <w:sz w:val="23"/>
          <w:szCs w:val="23"/>
        </w:rPr>
      </w:pPr>
      <w:r>
        <w:rPr>
          <w:sz w:val="23"/>
          <w:szCs w:val="23"/>
        </w:rPr>
        <w:t>Result =&gt; A is Numeric</w:t>
      </w:r>
    </w:p>
    <w:p w:rsidR="006D2D34" w:rsidRDefault="006D2D34" w:rsidP="006D2D34">
      <w:pPr>
        <w:pStyle w:val="HTMLPreformatted"/>
        <w:rPr>
          <w:sz w:val="23"/>
          <w:szCs w:val="23"/>
        </w:rPr>
      </w:pPr>
      <w:r>
        <w:rPr>
          <w:sz w:val="23"/>
          <w:szCs w:val="23"/>
        </w:rPr>
        <w:t>Set the variables to different values and different operators and then try...</w:t>
      </w:r>
    </w:p>
    <w:p w:rsidR="00102C55" w:rsidRDefault="00102C55"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there may be a situation when you need to adopt one out of a given set of paths. In such cases, you need to use conditional statements that allow your program to make correct decisions and perform right actions.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conditional statements which are used to perform different actions based on different conditions. Here we will explain the </w:t>
      </w:r>
      <w:r>
        <w:rPr>
          <w:rFonts w:ascii="Arial" w:hAnsi="Arial" w:cs="Arial"/>
          <w:b/>
          <w:bCs/>
          <w:color w:val="000000"/>
        </w:rPr>
        <w:t>if..else</w:t>
      </w:r>
      <w:r>
        <w:rPr>
          <w:rFonts w:ascii="Arial" w:hAnsi="Arial" w:cs="Arial"/>
          <w:color w:val="000000"/>
        </w:rPr>
        <w:t>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 of if-else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shows how the if-else statement works.</w:t>
      </w:r>
    </w:p>
    <w:p w:rsidR="00DC5D22" w:rsidRDefault="00DC5D22" w:rsidP="00DC5D22">
      <w:pPr>
        <w:rPr>
          <w:rFonts w:ascii="Times New Roman" w:hAnsi="Times New Roman" w:cs="Times New Roman"/>
        </w:rPr>
      </w:pPr>
      <w:r>
        <w:rPr>
          <w:noProof/>
          <w:lang w:eastAsia="en-IN"/>
        </w:rPr>
        <w:drawing>
          <wp:inline distT="0" distB="0" distL="0" distR="0">
            <wp:extent cx="2520950" cy="3228975"/>
            <wp:effectExtent l="19050" t="0" r="0" b="0"/>
            <wp:docPr id="323" name="Picture 323"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ecision Making"/>
                    <pic:cNvPicPr>
                      <a:picLocks noChangeAspect="1" noChangeArrowheads="1"/>
                    </pic:cNvPicPr>
                  </pic:nvPicPr>
                  <pic:blipFill>
                    <a:blip r:embed="rId273"/>
                    <a:srcRect/>
                    <a:stretch>
                      <a:fillRect/>
                    </a:stretch>
                  </pic:blipFill>
                  <pic:spPr bwMode="auto">
                    <a:xfrm>
                      <a:off x="0" y="0"/>
                      <a:ext cx="2520950" cy="3228975"/>
                    </a:xfrm>
                    <a:prstGeom prst="rect">
                      <a:avLst/>
                    </a:prstGeom>
                    <a:noFill/>
                    <a:ln w="9525">
                      <a:noFill/>
                      <a:miter lim="800000"/>
                      <a:headEnd/>
                      <a:tailEnd/>
                    </a:ln>
                  </pic:spPr>
                </pic:pic>
              </a:graphicData>
            </a:graphic>
          </wp:inline>
        </w:drawing>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forms of </w:t>
      </w:r>
      <w:r>
        <w:rPr>
          <w:rFonts w:ascii="Arial" w:hAnsi="Arial" w:cs="Arial"/>
          <w:b/>
          <w:bCs/>
          <w:color w:val="000000"/>
        </w:rPr>
        <w:t>if..else</w:t>
      </w:r>
      <w:r>
        <w:rPr>
          <w:rFonts w:ascii="Arial" w:hAnsi="Arial" w:cs="Arial"/>
          <w:color w:val="000000"/>
        </w:rPr>
        <w:t> statement −</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if...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w:t>
      </w:r>
      <w:r>
        <w:rPr>
          <w:rFonts w:ascii="Arial" w:hAnsi="Arial" w:cs="Arial"/>
          <w:color w:val="000000"/>
        </w:rPr>
        <w:t> statement is the fundamental control statement that allows JavaScript to make decisions and execute statements conditionally.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 basic if statement is as follows −</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a JavaScript expression is evaluated. If the resulting value is true, the given statement(s) are executed. If the expression is false, then no statement would be not executed. Most of the times, you will use comparison operators while making decisions.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understand how the </w:t>
      </w:r>
      <w:r>
        <w:rPr>
          <w:rFonts w:ascii="Arial" w:hAnsi="Arial" w:cs="Arial"/>
          <w:b/>
          <w:bCs/>
          <w:color w:val="000000"/>
        </w:rPr>
        <w:t>if</w:t>
      </w:r>
      <w:r>
        <w:rPr>
          <w:rFonts w:ascii="Arial" w:hAnsi="Arial" w:cs="Arial"/>
          <w:color w:val="000000"/>
        </w:rPr>
        <w:t> statement works.</w:t>
      </w:r>
    </w:p>
    <w:p w:rsidR="00DC5D22" w:rsidRDefault="00BF474A" w:rsidP="00DC5D22">
      <w:pPr>
        <w:jc w:val="right"/>
        <w:rPr>
          <w:rFonts w:ascii="Arial" w:hAnsi="Arial" w:cs="Arial"/>
          <w:sz w:val="18"/>
          <w:szCs w:val="18"/>
        </w:rPr>
      </w:pPr>
      <w:hyperlink r:id="rId274"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Qualifies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w:t>
      </w:r>
      <w:r>
        <w:rPr>
          <w:rFonts w:ascii="Arial" w:hAnsi="Arial" w:cs="Arial"/>
          <w:color w:val="000000"/>
        </w:rPr>
        <w:t> statement is the next form of control statement that allows JavaScript to execute statements in a more controlled way.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expression is false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JavaScript expression is evaluated. If the resulting value is true, the given statement(s) in the ‘if’ block, are executed. If the expression is false, then the given statement(s) in the else block are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 statement in JavaScript.</w:t>
      </w:r>
    </w:p>
    <w:p w:rsidR="00DC5D22" w:rsidRDefault="00BF474A" w:rsidP="00DC5D22">
      <w:pPr>
        <w:jc w:val="right"/>
        <w:rPr>
          <w:rFonts w:ascii="Arial" w:hAnsi="Arial" w:cs="Arial"/>
          <w:sz w:val="18"/>
          <w:szCs w:val="18"/>
        </w:rPr>
      </w:pPr>
      <w:hyperlink r:id="rId275"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"&lt;b&gt;Does not qualify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Does not qualify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 if...</w:t>
      </w:r>
      <w:r>
        <w:rPr>
          <w:rFonts w:ascii="Arial" w:hAnsi="Arial" w:cs="Arial"/>
          <w:color w:val="000000"/>
        </w:rPr>
        <w:t> statement is an advanced form of </w:t>
      </w:r>
      <w:r>
        <w:rPr>
          <w:rFonts w:ascii="Arial" w:hAnsi="Arial" w:cs="Arial"/>
          <w:b/>
          <w:bCs/>
          <w:color w:val="000000"/>
        </w:rPr>
        <w:t>if…else</w:t>
      </w:r>
      <w:r>
        <w:rPr>
          <w:rFonts w:ascii="Arial" w:hAnsi="Arial" w:cs="Arial"/>
          <w:color w:val="000000"/>
        </w:rPr>
        <w:t> that allows JavaScript to make a correct decision out of several conditions.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an if-else-if statement is as follows −</w:t>
      </w:r>
    </w:p>
    <w:p w:rsidR="00DC5D22" w:rsidRDefault="00DC5D22" w:rsidP="00DC5D22">
      <w:pPr>
        <w:pStyle w:val="HTMLPreformatted"/>
        <w:rPr>
          <w:sz w:val="23"/>
          <w:szCs w:val="23"/>
        </w:rPr>
      </w:pPr>
      <w:r>
        <w:rPr>
          <w:sz w:val="23"/>
          <w:szCs w:val="23"/>
        </w:rPr>
        <w:t>if (expression 1) {</w:t>
      </w:r>
    </w:p>
    <w:p w:rsidR="00DC5D22" w:rsidRDefault="00DC5D22" w:rsidP="00DC5D22">
      <w:pPr>
        <w:pStyle w:val="HTMLPreformatted"/>
        <w:rPr>
          <w:sz w:val="23"/>
          <w:szCs w:val="23"/>
        </w:rPr>
      </w:pPr>
      <w:r>
        <w:rPr>
          <w:sz w:val="23"/>
          <w:szCs w:val="23"/>
        </w:rPr>
        <w:t xml:space="preserve">   Statement(s) to be executed if expression 1 is true</w:t>
      </w:r>
    </w:p>
    <w:p w:rsidR="00DC5D22" w:rsidRDefault="00DC5D22" w:rsidP="00DC5D22">
      <w:pPr>
        <w:pStyle w:val="HTMLPreformatted"/>
        <w:rPr>
          <w:sz w:val="23"/>
          <w:szCs w:val="23"/>
        </w:rPr>
      </w:pPr>
      <w:r>
        <w:rPr>
          <w:sz w:val="23"/>
          <w:szCs w:val="23"/>
        </w:rPr>
        <w:t>} else if (expression 2) {</w:t>
      </w:r>
    </w:p>
    <w:p w:rsidR="00DC5D22" w:rsidRDefault="00DC5D22" w:rsidP="00DC5D22">
      <w:pPr>
        <w:pStyle w:val="HTMLPreformatted"/>
        <w:rPr>
          <w:sz w:val="23"/>
          <w:szCs w:val="23"/>
        </w:rPr>
      </w:pPr>
      <w:r>
        <w:rPr>
          <w:sz w:val="23"/>
          <w:szCs w:val="23"/>
        </w:rPr>
        <w:t xml:space="preserve">   Statement(s) to be executed if expression 2 is true</w:t>
      </w:r>
    </w:p>
    <w:p w:rsidR="00DC5D22" w:rsidRDefault="00DC5D22" w:rsidP="00DC5D22">
      <w:pPr>
        <w:pStyle w:val="HTMLPreformatted"/>
        <w:rPr>
          <w:sz w:val="23"/>
          <w:szCs w:val="23"/>
        </w:rPr>
      </w:pPr>
      <w:r>
        <w:rPr>
          <w:sz w:val="23"/>
          <w:szCs w:val="23"/>
        </w:rPr>
        <w:t>} else if (expression 3) {</w:t>
      </w:r>
    </w:p>
    <w:p w:rsidR="00DC5D22" w:rsidRDefault="00DC5D22" w:rsidP="00DC5D22">
      <w:pPr>
        <w:pStyle w:val="HTMLPreformatted"/>
        <w:rPr>
          <w:sz w:val="23"/>
          <w:szCs w:val="23"/>
        </w:rPr>
      </w:pPr>
      <w:r>
        <w:rPr>
          <w:sz w:val="23"/>
          <w:szCs w:val="23"/>
        </w:rPr>
        <w:t xml:space="preserve">   Statement(s) to be executed if expression 3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no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nothing special about this code. It is just a series of </w:t>
      </w:r>
      <w:r>
        <w:rPr>
          <w:rFonts w:ascii="Arial" w:hAnsi="Arial" w:cs="Arial"/>
          <w:b/>
          <w:bCs/>
          <w:color w:val="000000"/>
        </w:rPr>
        <w:t>if</w:t>
      </w:r>
      <w:r>
        <w:rPr>
          <w:rFonts w:ascii="Arial" w:hAnsi="Arial" w:cs="Arial"/>
          <w:color w:val="000000"/>
        </w:rPr>
        <w:t> statements, where each </w:t>
      </w:r>
      <w:r>
        <w:rPr>
          <w:rFonts w:ascii="Arial" w:hAnsi="Arial" w:cs="Arial"/>
          <w:b/>
          <w:bCs/>
          <w:color w:val="000000"/>
        </w:rPr>
        <w:t>if</w:t>
      </w:r>
      <w:r>
        <w:rPr>
          <w:rFonts w:ascii="Arial" w:hAnsi="Arial" w:cs="Arial"/>
          <w:color w:val="000000"/>
        </w:rPr>
        <w:t> is a part of the </w:t>
      </w:r>
      <w:r>
        <w:rPr>
          <w:rFonts w:ascii="Arial" w:hAnsi="Arial" w:cs="Arial"/>
          <w:b/>
          <w:bCs/>
          <w:color w:val="000000"/>
        </w:rPr>
        <w:t>else</w:t>
      </w:r>
      <w:r>
        <w:rPr>
          <w:rFonts w:ascii="Arial" w:hAnsi="Arial" w:cs="Arial"/>
          <w:color w:val="000000"/>
        </w:rPr>
        <w:t> clause of the previous statement. Statement(s) are executed based on the true condition, if none of the conditions is true, then the </w:t>
      </w:r>
      <w:r>
        <w:rPr>
          <w:rFonts w:ascii="Arial" w:hAnsi="Arial" w:cs="Arial"/>
          <w:b/>
          <w:bCs/>
          <w:color w:val="000000"/>
        </w:rPr>
        <w:t>else</w:t>
      </w:r>
      <w:r>
        <w:rPr>
          <w:rFonts w:ascii="Arial" w:hAnsi="Arial" w:cs="Arial"/>
          <w:color w:val="000000"/>
        </w:rPr>
        <w:t> block is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if-else-if statement in JavaScript.</w:t>
      </w:r>
    </w:p>
    <w:p w:rsidR="00DC5D22" w:rsidRDefault="00BF474A" w:rsidP="00DC5D22">
      <w:pPr>
        <w:jc w:val="right"/>
        <w:rPr>
          <w:rFonts w:ascii="Arial" w:hAnsi="Arial" w:cs="Arial"/>
          <w:sz w:val="18"/>
          <w:szCs w:val="18"/>
        </w:rPr>
      </w:pPr>
      <w:hyperlink r:id="rId276"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"history"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"&lt;b&gt;History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"&lt;b&gt;Maths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"economics"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"&lt;b&gt;Economics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"&lt;b&gt;Unknown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Maths Book</w:t>
      </w:r>
    </w:p>
    <w:p w:rsidR="00DC5D22" w:rsidRDefault="00DC5D22" w:rsidP="00DC5D22">
      <w:pPr>
        <w:pStyle w:val="HTMLPreformatted"/>
        <w:rPr>
          <w:sz w:val="23"/>
          <w:szCs w:val="23"/>
        </w:rPr>
      </w:pPr>
      <w:r>
        <w:rPr>
          <w:sz w:val="23"/>
          <w:szCs w:val="23"/>
        </w:rPr>
        <w:t>Set the variable to different value and then try...</w:t>
      </w:r>
    </w:p>
    <w:p w:rsidR="006D2D34" w:rsidRDefault="006D2D34"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multiple </w:t>
      </w:r>
      <w:r>
        <w:rPr>
          <w:rFonts w:ascii="Arial" w:hAnsi="Arial" w:cs="Arial"/>
          <w:b/>
          <w:bCs/>
          <w:color w:val="000000"/>
        </w:rPr>
        <w:t>if...else…if</w:t>
      </w:r>
      <w:r>
        <w:rPr>
          <w:rFonts w:ascii="Arial" w:hAnsi="Arial" w:cs="Arial"/>
          <w:color w:val="000000"/>
        </w:rPr>
        <w:t> statements, as in the previous chapter, to perform a multiway branch. However, this is not always the best solution, especially when all of the branches depend on the value of a single variable.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with JavaScript 1.2, you can use a </w:t>
      </w:r>
      <w:r>
        <w:rPr>
          <w:rFonts w:ascii="Arial" w:hAnsi="Arial" w:cs="Arial"/>
          <w:b/>
          <w:bCs/>
          <w:color w:val="000000"/>
        </w:rPr>
        <w:t>switch</w:t>
      </w:r>
      <w:r>
        <w:rPr>
          <w:rFonts w:ascii="Arial" w:hAnsi="Arial" w:cs="Arial"/>
          <w:color w:val="000000"/>
        </w:rPr>
        <w:t> statement which handles exactly this situation, and it does so more efficiently than repeated </w:t>
      </w:r>
      <w:r>
        <w:rPr>
          <w:rFonts w:ascii="Arial" w:hAnsi="Arial" w:cs="Arial"/>
          <w:b/>
          <w:bCs/>
          <w:color w:val="000000"/>
        </w:rPr>
        <w:t>if...else if</w:t>
      </w:r>
      <w:r>
        <w:rPr>
          <w:rFonts w:ascii="Arial" w:hAnsi="Arial" w:cs="Arial"/>
          <w:color w:val="000000"/>
        </w:rPr>
        <w:t> statements.</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explains a switch-case statement works.</w:t>
      </w:r>
    </w:p>
    <w:p w:rsidR="00DC5D22" w:rsidRDefault="00DC5D22" w:rsidP="00DC5D22">
      <w:pPr>
        <w:rPr>
          <w:rFonts w:ascii="Times New Roman" w:hAnsi="Times New Roman" w:cs="Times New Roman"/>
        </w:rPr>
      </w:pPr>
      <w:r>
        <w:rPr>
          <w:noProof/>
          <w:lang w:eastAsia="en-IN"/>
        </w:rPr>
        <w:lastRenderedPageBreak/>
        <w:drawing>
          <wp:inline distT="0" distB="0" distL="0" distR="0">
            <wp:extent cx="2875280" cy="3855085"/>
            <wp:effectExtent l="19050" t="0" r="1270" b="0"/>
            <wp:docPr id="325" name="Picture 325"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witch case"/>
                    <pic:cNvPicPr>
                      <a:picLocks noChangeAspect="1" noChangeArrowheads="1"/>
                    </pic:cNvPicPr>
                  </pic:nvPicPr>
                  <pic:blipFill>
                    <a:blip r:embed="rId277"/>
                    <a:srcRect/>
                    <a:stretch>
                      <a:fillRect/>
                    </a:stretch>
                  </pic:blipFill>
                  <pic:spPr bwMode="auto">
                    <a:xfrm>
                      <a:off x="0" y="0"/>
                      <a:ext cx="2875280" cy="3855085"/>
                    </a:xfrm>
                    <a:prstGeom prst="rect">
                      <a:avLst/>
                    </a:prstGeom>
                    <a:noFill/>
                    <a:ln w="9525">
                      <a:noFill/>
                      <a:miter lim="800000"/>
                      <a:headEnd/>
                      <a:tailEnd/>
                    </a:ln>
                  </pic:spPr>
                </pic:pic>
              </a:graphicData>
            </a:graphic>
          </wp:inline>
        </w:drawing>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objective of a </w:t>
      </w:r>
      <w:r>
        <w:rPr>
          <w:rFonts w:ascii="Arial" w:hAnsi="Arial" w:cs="Arial"/>
          <w:b/>
          <w:bCs/>
          <w:color w:val="000000"/>
        </w:rPr>
        <w:t>switch</w:t>
      </w:r>
      <w:r>
        <w:rPr>
          <w:rFonts w:ascii="Arial" w:hAnsi="Arial" w:cs="Arial"/>
          <w:color w:val="000000"/>
        </w:rPr>
        <w:t> statement is to give an expression to evaluate and several different statements to execute based on the value of the expression. The interpreter checks each </w:t>
      </w:r>
      <w:r>
        <w:rPr>
          <w:rFonts w:ascii="Arial" w:hAnsi="Arial" w:cs="Arial"/>
          <w:b/>
          <w:bCs/>
          <w:color w:val="000000"/>
        </w:rPr>
        <w:t>case</w:t>
      </w:r>
      <w:r>
        <w:rPr>
          <w:rFonts w:ascii="Arial" w:hAnsi="Arial" w:cs="Arial"/>
          <w:color w:val="000000"/>
        </w:rPr>
        <w:t> against the value of the expression until a match is found. If nothing matches, a </w:t>
      </w:r>
      <w:r>
        <w:rPr>
          <w:rFonts w:ascii="Arial" w:hAnsi="Arial" w:cs="Arial"/>
          <w:b/>
          <w:bCs/>
          <w:color w:val="000000"/>
        </w:rPr>
        <w:t>default</w:t>
      </w:r>
      <w:r>
        <w:rPr>
          <w:rFonts w:ascii="Arial" w:hAnsi="Arial" w:cs="Arial"/>
          <w:color w:val="000000"/>
        </w:rPr>
        <w:t> condition will be used.</w:t>
      </w:r>
    </w:p>
    <w:p w:rsidR="00DC5D22" w:rsidRDefault="00DC5D22" w:rsidP="00DC5D22">
      <w:pPr>
        <w:pStyle w:val="HTMLPreformatted"/>
        <w:rPr>
          <w:sz w:val="23"/>
          <w:szCs w:val="23"/>
        </w:rPr>
      </w:pPr>
      <w:r>
        <w:rPr>
          <w:sz w:val="23"/>
          <w:szCs w:val="23"/>
        </w:rPr>
        <w:t>switch (expression) {</w:t>
      </w:r>
    </w:p>
    <w:p w:rsidR="00DC5D22" w:rsidRDefault="00DC5D22" w:rsidP="00DC5D22">
      <w:pPr>
        <w:pStyle w:val="HTMLPreformatted"/>
        <w:rPr>
          <w:sz w:val="23"/>
          <w:szCs w:val="23"/>
        </w:rPr>
      </w:pPr>
      <w:r>
        <w:rPr>
          <w:sz w:val="23"/>
          <w:szCs w:val="23"/>
        </w:rPr>
        <w:t xml:space="preserve">   case condition 1: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2: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n: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default: statement(s)</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statements indicate the end of a particular case. If they were omitted, the interpreter would continue executing each statement in each of the following cases.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explain </w:t>
      </w:r>
      <w:r>
        <w:rPr>
          <w:rFonts w:ascii="Arial" w:hAnsi="Arial" w:cs="Arial"/>
          <w:b/>
          <w:bCs/>
          <w:color w:val="000000"/>
        </w:rPr>
        <w:t>break</w:t>
      </w:r>
      <w:r>
        <w:rPr>
          <w:rFonts w:ascii="Arial" w:hAnsi="Arial" w:cs="Arial"/>
          <w:color w:val="000000"/>
        </w:rPr>
        <w:t> statement in </w:t>
      </w:r>
      <w:r>
        <w:rPr>
          <w:rFonts w:ascii="Arial" w:hAnsi="Arial" w:cs="Arial"/>
          <w:b/>
          <w:bCs/>
          <w:color w:val="000000"/>
        </w:rPr>
        <w:t>Loop Control</w:t>
      </w:r>
      <w:r>
        <w:rPr>
          <w:rFonts w:ascii="Arial" w:hAnsi="Arial" w:cs="Arial"/>
          <w:color w:val="000000"/>
        </w:rPr>
        <w:t> chapter.</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switch-case statement.</w:t>
      </w:r>
    </w:p>
    <w:p w:rsidR="00DC5D22" w:rsidRDefault="00BF474A" w:rsidP="00DC5D22">
      <w:pPr>
        <w:jc w:val="right"/>
        <w:rPr>
          <w:rFonts w:ascii="Arial" w:hAnsi="Arial" w:cs="Arial"/>
          <w:sz w:val="18"/>
          <w:szCs w:val="18"/>
        </w:rPr>
      </w:pPr>
      <w:hyperlink r:id="rId278"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Break statements play a major role in switch-case statements. Try the following code that uses switch-case statement without any break statement.</w:t>
      </w:r>
    </w:p>
    <w:p w:rsidR="00DC5D22" w:rsidRDefault="00BF474A" w:rsidP="00DC5D22">
      <w:pPr>
        <w:jc w:val="right"/>
        <w:rPr>
          <w:rFonts w:ascii="Arial" w:hAnsi="Arial" w:cs="Arial"/>
          <w:sz w:val="18"/>
          <w:szCs w:val="18"/>
        </w:rPr>
      </w:pPr>
      <w:hyperlink r:id="rId279"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Pretty good</w:t>
      </w:r>
    </w:p>
    <w:p w:rsidR="00DC5D22" w:rsidRDefault="00DC5D22" w:rsidP="00DC5D22">
      <w:pPr>
        <w:pStyle w:val="HTMLPreformatted"/>
        <w:rPr>
          <w:sz w:val="23"/>
          <w:szCs w:val="23"/>
        </w:rPr>
      </w:pPr>
      <w:r>
        <w:rPr>
          <w:sz w:val="23"/>
          <w:szCs w:val="23"/>
        </w:rPr>
        <w:t>Passed</w:t>
      </w:r>
    </w:p>
    <w:p w:rsidR="00DC5D22" w:rsidRDefault="00DC5D22" w:rsidP="00DC5D22">
      <w:pPr>
        <w:pStyle w:val="HTMLPreformatted"/>
        <w:rPr>
          <w:sz w:val="23"/>
          <w:szCs w:val="23"/>
        </w:rPr>
      </w:pPr>
      <w:r>
        <w:rPr>
          <w:sz w:val="23"/>
          <w:szCs w:val="23"/>
        </w:rPr>
        <w:t>Not so good</w:t>
      </w:r>
    </w:p>
    <w:p w:rsidR="00DC5D22" w:rsidRDefault="00DC5D22" w:rsidP="00DC5D22">
      <w:pPr>
        <w:pStyle w:val="HTMLPreformatted"/>
        <w:rPr>
          <w:sz w:val="23"/>
          <w:szCs w:val="23"/>
        </w:rPr>
      </w:pPr>
      <w:r>
        <w:rPr>
          <w:sz w:val="23"/>
          <w:szCs w:val="23"/>
        </w:rPr>
        <w:t>Failed</w:t>
      </w:r>
    </w:p>
    <w:p w:rsidR="00DC5D22" w:rsidRDefault="00DC5D22" w:rsidP="00DC5D22">
      <w:pPr>
        <w:pStyle w:val="HTMLPreformatted"/>
        <w:rPr>
          <w:sz w:val="23"/>
          <w:szCs w:val="23"/>
        </w:rPr>
      </w:pPr>
      <w:r>
        <w:rPr>
          <w:sz w:val="23"/>
          <w:szCs w:val="23"/>
        </w:rPr>
        <w:t>Unknown grade</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you may encounter a situation where you need to perform an action over and over again. In such situations, you would need to write loop statements to reduce the number of lines.</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all the necessary loops to ease down the pressure of programming.</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loop in JavaScript is the </w:t>
      </w:r>
      <w:r>
        <w:rPr>
          <w:rFonts w:ascii="Arial" w:hAnsi="Arial" w:cs="Arial"/>
          <w:b/>
          <w:bCs/>
          <w:color w:val="000000"/>
        </w:rPr>
        <w:t>while</w:t>
      </w:r>
      <w:r>
        <w:rPr>
          <w:rFonts w:ascii="Arial" w:hAnsi="Arial" w:cs="Arial"/>
          <w:color w:val="000000"/>
        </w:rPr>
        <w:t> loop which would be discussed in this chapter. The purpose of a </w:t>
      </w:r>
      <w:r>
        <w:rPr>
          <w:rFonts w:ascii="Arial" w:hAnsi="Arial" w:cs="Arial"/>
          <w:b/>
          <w:bCs/>
          <w:color w:val="000000"/>
        </w:rPr>
        <w:t>while</w:t>
      </w:r>
      <w:r>
        <w:rPr>
          <w:rFonts w:ascii="Arial" w:hAnsi="Arial" w:cs="Arial"/>
          <w:color w:val="000000"/>
        </w:rPr>
        <w:t> loop is to execute a statement or code block repeatedly as long as an </w:t>
      </w:r>
      <w:r>
        <w:rPr>
          <w:rFonts w:ascii="Arial" w:hAnsi="Arial" w:cs="Arial"/>
          <w:b/>
          <w:bCs/>
          <w:color w:val="000000"/>
        </w:rPr>
        <w:t>expression</w:t>
      </w:r>
      <w:r>
        <w:rPr>
          <w:rFonts w:ascii="Arial" w:hAnsi="Arial" w:cs="Arial"/>
          <w:color w:val="000000"/>
        </w:rPr>
        <w:t> is true. Once the expression becomes </w:t>
      </w:r>
      <w:r>
        <w:rPr>
          <w:rFonts w:ascii="Arial" w:hAnsi="Arial" w:cs="Arial"/>
          <w:b/>
          <w:bCs/>
          <w:color w:val="000000"/>
        </w:rPr>
        <w:t>false,</w:t>
      </w:r>
      <w:r>
        <w:rPr>
          <w:rFonts w:ascii="Arial" w:hAnsi="Arial" w:cs="Arial"/>
          <w:color w:val="000000"/>
        </w:rPr>
        <w:t> the loop terminates.</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w:t>
      </w:r>
      <w:r>
        <w:rPr>
          <w:rFonts w:ascii="Arial" w:hAnsi="Arial" w:cs="Arial"/>
          <w:b/>
          <w:bCs/>
          <w:color w:val="000000"/>
        </w:rPr>
        <w:t>while loop</w:t>
      </w:r>
      <w:r>
        <w:rPr>
          <w:rFonts w:ascii="Arial" w:hAnsi="Arial" w:cs="Arial"/>
          <w:color w:val="000000"/>
        </w:rPr>
        <w:t> looks as follows −</w:t>
      </w:r>
    </w:p>
    <w:p w:rsidR="00B25DED" w:rsidRDefault="00B25DED" w:rsidP="00B25DED">
      <w:pPr>
        <w:rPr>
          <w:rFonts w:ascii="Times New Roman" w:hAnsi="Times New Roman" w:cs="Times New Roman"/>
        </w:rPr>
      </w:pPr>
      <w:r>
        <w:rPr>
          <w:noProof/>
          <w:lang w:eastAsia="en-IN"/>
        </w:rPr>
        <w:drawing>
          <wp:inline distT="0" distB="0" distL="0" distR="0">
            <wp:extent cx="2504440" cy="3846830"/>
            <wp:effectExtent l="19050" t="0" r="0" b="0"/>
            <wp:docPr id="327" name="Picture 327"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While loop"/>
                    <pic:cNvPicPr>
                      <a:picLocks noChangeAspect="1" noChangeArrowheads="1"/>
                    </pic:cNvPicPr>
                  </pic:nvPicPr>
                  <pic:blipFill>
                    <a:blip r:embed="rId280"/>
                    <a:srcRect/>
                    <a:stretch>
                      <a:fillRect/>
                    </a:stretch>
                  </pic:blipFill>
                  <pic:spPr bwMode="auto">
                    <a:xfrm>
                      <a:off x="0" y="0"/>
                      <a:ext cx="2504440" cy="3846830"/>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while loop</w:t>
      </w:r>
      <w:r>
        <w:rPr>
          <w:rFonts w:ascii="Arial" w:hAnsi="Arial" w:cs="Arial"/>
          <w:color w:val="000000"/>
        </w:rPr>
        <w:t> in JavaScript is as follows −</w:t>
      </w:r>
    </w:p>
    <w:p w:rsidR="00B25DED" w:rsidRDefault="00B25DED" w:rsidP="00B25DED">
      <w:pPr>
        <w:pStyle w:val="HTMLPreformatted"/>
        <w:rPr>
          <w:sz w:val="23"/>
          <w:szCs w:val="23"/>
        </w:rPr>
      </w:pPr>
      <w:r>
        <w:rPr>
          <w:sz w:val="23"/>
          <w:szCs w:val="23"/>
        </w:rPr>
        <w:t>while (expression) {</w:t>
      </w:r>
    </w:p>
    <w:p w:rsidR="00B25DED" w:rsidRDefault="00B25DED" w:rsidP="00B25DED">
      <w:pPr>
        <w:pStyle w:val="HTMLPreformatted"/>
        <w:rPr>
          <w:sz w:val="23"/>
          <w:szCs w:val="23"/>
        </w:rPr>
      </w:pPr>
      <w:r>
        <w:rPr>
          <w:sz w:val="23"/>
          <w:szCs w:val="23"/>
        </w:rPr>
        <w:t xml:space="preserve">   Statement(s) to be executed if expression is true</w:t>
      </w:r>
    </w:p>
    <w:p w:rsidR="00B25DED" w:rsidRDefault="00B25DED" w:rsidP="00B25DED">
      <w:pPr>
        <w:pStyle w:val="HTMLPreformatted"/>
        <w:rPr>
          <w:sz w:val="23"/>
          <w:szCs w:val="23"/>
        </w:rPr>
      </w:pPr>
      <w:r>
        <w:rPr>
          <w:sz w:val="23"/>
          <w:szCs w:val="23"/>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while loop.</w:t>
      </w:r>
    </w:p>
    <w:p w:rsidR="00B25DED" w:rsidRDefault="00BF474A" w:rsidP="00B25DED">
      <w:pPr>
        <w:jc w:val="right"/>
        <w:rPr>
          <w:rFonts w:ascii="Arial" w:hAnsi="Arial" w:cs="Arial"/>
          <w:sz w:val="18"/>
          <w:szCs w:val="18"/>
        </w:rPr>
      </w:pPr>
      <w:hyperlink r:id="rId281"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Current Count : 0</w:t>
      </w:r>
    </w:p>
    <w:p w:rsidR="00B25DED" w:rsidRDefault="00B25DED" w:rsidP="00B25DED">
      <w:pPr>
        <w:pStyle w:val="HTMLPreformatted"/>
        <w:rPr>
          <w:sz w:val="23"/>
          <w:szCs w:val="23"/>
        </w:rPr>
      </w:pPr>
      <w:r>
        <w:rPr>
          <w:sz w:val="23"/>
          <w:szCs w:val="23"/>
        </w:rPr>
        <w:t>Current Count : 1</w:t>
      </w:r>
    </w:p>
    <w:p w:rsidR="00B25DED" w:rsidRDefault="00B25DED" w:rsidP="00B25DED">
      <w:pPr>
        <w:pStyle w:val="HTMLPreformatted"/>
        <w:rPr>
          <w:sz w:val="23"/>
          <w:szCs w:val="23"/>
        </w:rPr>
      </w:pPr>
      <w:r>
        <w:rPr>
          <w:sz w:val="23"/>
          <w:szCs w:val="23"/>
        </w:rPr>
        <w:t>Current Count : 2</w:t>
      </w:r>
    </w:p>
    <w:p w:rsidR="00B25DED" w:rsidRDefault="00B25DED" w:rsidP="00B25DED">
      <w:pPr>
        <w:pStyle w:val="HTMLPreformatted"/>
        <w:rPr>
          <w:sz w:val="23"/>
          <w:szCs w:val="23"/>
        </w:rPr>
      </w:pPr>
      <w:r>
        <w:rPr>
          <w:sz w:val="23"/>
          <w:szCs w:val="23"/>
        </w:rPr>
        <w:t>Current Count : 3</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Current Count : 5</w:t>
      </w:r>
    </w:p>
    <w:p w:rsidR="00B25DED" w:rsidRDefault="00B25DED" w:rsidP="00B25DED">
      <w:pPr>
        <w:pStyle w:val="HTMLPreformatted"/>
        <w:rPr>
          <w:sz w:val="23"/>
          <w:szCs w:val="23"/>
        </w:rPr>
      </w:pPr>
      <w:r>
        <w:rPr>
          <w:sz w:val="23"/>
          <w:szCs w:val="23"/>
        </w:rPr>
        <w:t>Current Count : 6</w:t>
      </w:r>
    </w:p>
    <w:p w:rsidR="00B25DED" w:rsidRDefault="00B25DED" w:rsidP="00B25DED">
      <w:pPr>
        <w:pStyle w:val="HTMLPreformatted"/>
        <w:rPr>
          <w:sz w:val="23"/>
          <w:szCs w:val="23"/>
        </w:rPr>
      </w:pPr>
      <w:r>
        <w:rPr>
          <w:sz w:val="23"/>
          <w:szCs w:val="23"/>
        </w:rPr>
        <w:t>Current Count : 7</w:t>
      </w:r>
    </w:p>
    <w:p w:rsidR="00B25DED" w:rsidRDefault="00B25DED" w:rsidP="00B25DED">
      <w:pPr>
        <w:pStyle w:val="HTMLPreformatted"/>
        <w:rPr>
          <w:sz w:val="23"/>
          <w:szCs w:val="23"/>
        </w:rPr>
      </w:pPr>
      <w:r>
        <w:rPr>
          <w:sz w:val="23"/>
          <w:szCs w:val="23"/>
        </w:rPr>
        <w:t>Current Count : 8</w:t>
      </w:r>
    </w:p>
    <w:p w:rsidR="00B25DED" w:rsidRDefault="00B25DED" w:rsidP="00B25DED">
      <w:pPr>
        <w:pStyle w:val="HTMLPreformatted"/>
        <w:rPr>
          <w:sz w:val="23"/>
          <w:szCs w:val="23"/>
        </w:rPr>
      </w:pPr>
      <w:r>
        <w:rPr>
          <w:sz w:val="23"/>
          <w:szCs w:val="23"/>
        </w:rPr>
        <w:t>Current Count : 9</w:t>
      </w:r>
    </w:p>
    <w:p w:rsidR="00B25DED" w:rsidRDefault="00B25DED" w:rsidP="00B25DED">
      <w:pPr>
        <w:pStyle w:val="HTMLPreformatted"/>
        <w:rPr>
          <w:sz w:val="23"/>
          <w:szCs w:val="23"/>
        </w:rPr>
      </w:pPr>
      <w:r>
        <w:rPr>
          <w:sz w:val="23"/>
          <w:szCs w:val="23"/>
        </w:rPr>
        <w:t>Loop stopped!</w:t>
      </w:r>
    </w:p>
    <w:p w:rsidR="00B25DED" w:rsidRDefault="00B25DED" w:rsidP="00B25DED">
      <w:pPr>
        <w:pStyle w:val="HTMLPreformatted"/>
        <w:rPr>
          <w:sz w:val="23"/>
          <w:szCs w:val="23"/>
        </w:rPr>
      </w:pPr>
      <w:r>
        <w:rPr>
          <w:sz w:val="23"/>
          <w:szCs w:val="23"/>
        </w:rPr>
        <w:t xml:space="preserve">Set the variable to different value and then try... </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do...while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do...while</w:t>
      </w:r>
      <w:r>
        <w:rPr>
          <w:rFonts w:ascii="Arial" w:hAnsi="Arial" w:cs="Arial"/>
          <w:color w:val="000000"/>
        </w:rPr>
        <w:t> loop is similar to the </w:t>
      </w:r>
      <w:r>
        <w:rPr>
          <w:rFonts w:ascii="Arial" w:hAnsi="Arial" w:cs="Arial"/>
          <w:b/>
          <w:bCs/>
          <w:color w:val="000000"/>
        </w:rPr>
        <w:t>while</w:t>
      </w:r>
      <w:r>
        <w:rPr>
          <w:rFonts w:ascii="Arial" w:hAnsi="Arial" w:cs="Arial"/>
          <w:color w:val="000000"/>
        </w:rPr>
        <w:t> loop except that the condition check happens at the end of the loop. This means that the loop will always be executed at least once, even if the condition is </w:t>
      </w:r>
      <w:r>
        <w:rPr>
          <w:rFonts w:ascii="Arial" w:hAnsi="Arial" w:cs="Arial"/>
          <w:b/>
          <w:bCs/>
          <w:color w:val="000000"/>
        </w:rPr>
        <w:t>false</w:t>
      </w:r>
      <w:r>
        <w:rPr>
          <w:rFonts w:ascii="Arial" w:hAnsi="Arial" w:cs="Arial"/>
          <w:color w:val="000000"/>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do-while</w:t>
      </w:r>
      <w:r>
        <w:rPr>
          <w:rFonts w:ascii="Arial" w:hAnsi="Arial" w:cs="Arial"/>
          <w:color w:val="000000"/>
        </w:rPr>
        <w:t> loop would be as follows −</w:t>
      </w:r>
    </w:p>
    <w:p w:rsidR="00B25DED" w:rsidRDefault="00B25DED" w:rsidP="00B25DED">
      <w:pPr>
        <w:rPr>
          <w:rFonts w:ascii="Times New Roman" w:hAnsi="Times New Roman" w:cs="Times New Roman"/>
        </w:rPr>
      </w:pPr>
      <w:r>
        <w:rPr>
          <w:noProof/>
          <w:lang w:eastAsia="en-IN"/>
        </w:rPr>
        <w:lastRenderedPageBreak/>
        <w:drawing>
          <wp:inline distT="0" distB="0" distL="0" distR="0">
            <wp:extent cx="2635885" cy="3155315"/>
            <wp:effectExtent l="19050" t="0" r="0" b="0"/>
            <wp:docPr id="328" name="Picture 328"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o While Loop"/>
                    <pic:cNvPicPr>
                      <a:picLocks noChangeAspect="1" noChangeArrowheads="1"/>
                    </pic:cNvPicPr>
                  </pic:nvPicPr>
                  <pic:blipFill>
                    <a:blip r:embed="rId282"/>
                    <a:srcRect/>
                    <a:stretch>
                      <a:fillRect/>
                    </a:stretch>
                  </pic:blipFill>
                  <pic:spPr bwMode="auto">
                    <a:xfrm>
                      <a:off x="0" y="0"/>
                      <a:ext cx="2635885" cy="3155315"/>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w:t>
      </w:r>
      <w:r>
        <w:rPr>
          <w:rFonts w:ascii="Arial" w:hAnsi="Arial" w:cs="Arial"/>
          <w:b/>
          <w:bCs/>
          <w:color w:val="000000"/>
        </w:rPr>
        <w:t>do-while</w:t>
      </w:r>
      <w:r>
        <w:rPr>
          <w:rFonts w:ascii="Arial" w:hAnsi="Arial" w:cs="Arial"/>
          <w:color w:val="000000"/>
        </w:rPr>
        <w:t> loop in JavaScript is as follows −</w:t>
      </w:r>
    </w:p>
    <w:p w:rsidR="00B25DED" w:rsidRDefault="00B25DED" w:rsidP="00B25DED">
      <w:pPr>
        <w:pStyle w:val="HTMLPreformatted"/>
        <w:rPr>
          <w:sz w:val="23"/>
          <w:szCs w:val="23"/>
        </w:rPr>
      </w:pPr>
      <w:r>
        <w:rPr>
          <w:sz w:val="23"/>
          <w:szCs w:val="23"/>
        </w:rPr>
        <w:t>do {</w:t>
      </w:r>
    </w:p>
    <w:p w:rsidR="00B25DED" w:rsidRDefault="00B25DED" w:rsidP="00B25DED">
      <w:pPr>
        <w:pStyle w:val="HTMLPreformatted"/>
        <w:rPr>
          <w:sz w:val="23"/>
          <w:szCs w:val="23"/>
        </w:rPr>
      </w:pPr>
      <w:r>
        <w:rPr>
          <w:sz w:val="23"/>
          <w:szCs w:val="23"/>
        </w:rPr>
        <w:t xml:space="preserve">   Statement(s) to be executed;</w:t>
      </w:r>
    </w:p>
    <w:p w:rsidR="00B25DED" w:rsidRDefault="00B25DED" w:rsidP="00B25DED">
      <w:pPr>
        <w:pStyle w:val="HTMLPreformatted"/>
        <w:rPr>
          <w:sz w:val="23"/>
          <w:szCs w:val="23"/>
        </w:rPr>
      </w:pPr>
      <w:r>
        <w:rPr>
          <w:sz w:val="23"/>
          <w:szCs w:val="23"/>
        </w:rPr>
        <w:t>} while (expression);</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Don’t miss the semicolon used at the end of the </w:t>
      </w:r>
      <w:r>
        <w:rPr>
          <w:rFonts w:ascii="Arial" w:hAnsi="Arial" w:cs="Arial"/>
          <w:b/>
          <w:bCs/>
          <w:color w:val="000000"/>
        </w:rPr>
        <w:t>do...while</w:t>
      </w:r>
      <w:r>
        <w:rPr>
          <w:rFonts w:ascii="Arial" w:hAnsi="Arial" w:cs="Arial"/>
          <w:color w:val="000000"/>
        </w:rPr>
        <w:t> loop.</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to implement a </w:t>
      </w:r>
      <w:r>
        <w:rPr>
          <w:rFonts w:ascii="Arial" w:hAnsi="Arial" w:cs="Arial"/>
          <w:b/>
          <w:bCs/>
          <w:color w:val="000000"/>
        </w:rPr>
        <w:t>do-while</w:t>
      </w:r>
      <w:r>
        <w:rPr>
          <w:rFonts w:ascii="Arial" w:hAnsi="Arial" w:cs="Arial"/>
          <w:color w:val="000000"/>
        </w:rPr>
        <w:t> loop in JavaScript.</w:t>
      </w:r>
    </w:p>
    <w:p w:rsidR="00B25DED" w:rsidRDefault="00BF474A" w:rsidP="00B25DED">
      <w:pPr>
        <w:jc w:val="right"/>
        <w:rPr>
          <w:rFonts w:ascii="Arial" w:hAnsi="Arial" w:cs="Arial"/>
          <w:sz w:val="18"/>
          <w:szCs w:val="18"/>
        </w:rPr>
      </w:pPr>
      <w:hyperlink r:id="rId283"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 xml:space="preserve">Current Count : 0 </w:t>
      </w:r>
    </w:p>
    <w:p w:rsidR="00B25DED" w:rsidRDefault="00B25DED" w:rsidP="00B25DED">
      <w:pPr>
        <w:pStyle w:val="HTMLPreformatted"/>
        <w:rPr>
          <w:sz w:val="23"/>
          <w:szCs w:val="23"/>
        </w:rPr>
      </w:pPr>
      <w:r>
        <w:rPr>
          <w:sz w:val="23"/>
          <w:szCs w:val="23"/>
        </w:rPr>
        <w:t xml:space="preserve">Current Count : 1 </w:t>
      </w:r>
    </w:p>
    <w:p w:rsidR="00B25DED" w:rsidRDefault="00B25DED" w:rsidP="00B25DED">
      <w:pPr>
        <w:pStyle w:val="HTMLPreformatted"/>
        <w:rPr>
          <w:sz w:val="23"/>
          <w:szCs w:val="23"/>
        </w:rPr>
      </w:pPr>
      <w:r>
        <w:rPr>
          <w:sz w:val="23"/>
          <w:szCs w:val="23"/>
        </w:rPr>
        <w:t xml:space="preserve">Current Count : 2 </w:t>
      </w:r>
    </w:p>
    <w:p w:rsidR="00B25DED" w:rsidRDefault="00B25DED" w:rsidP="00B25DED">
      <w:pPr>
        <w:pStyle w:val="HTMLPreformatted"/>
        <w:rPr>
          <w:sz w:val="23"/>
          <w:szCs w:val="23"/>
        </w:rPr>
      </w:pPr>
      <w:r>
        <w:rPr>
          <w:sz w:val="23"/>
          <w:szCs w:val="23"/>
        </w:rPr>
        <w:t xml:space="preserve">Current Count : 3 </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Loop Stopped!</w:t>
      </w:r>
    </w:p>
    <w:p w:rsidR="00DC5D22" w:rsidRDefault="00DC5D22" w:rsidP="00AD0F3C">
      <w:pPr>
        <w:shd w:val="clear" w:color="auto" w:fill="FFFFFF"/>
        <w:rPr>
          <w:rFonts w:ascii="Consolas" w:hAnsi="Consolas" w:cs="Consolas"/>
          <w:color w:val="000000"/>
          <w:sz w:val="20"/>
          <w:szCs w:val="20"/>
        </w:rPr>
      </w:pPr>
    </w:p>
    <w:p w:rsidR="00B25DED" w:rsidRDefault="00B25DED" w:rsidP="00AD0F3C">
      <w:pPr>
        <w:shd w:val="clear" w:color="auto" w:fill="FFFFFF"/>
        <w:rPr>
          <w:rFonts w:ascii="Consolas" w:hAnsi="Consolas" w:cs="Consolas"/>
          <w:color w:val="000000"/>
          <w:sz w:val="20"/>
          <w:szCs w:val="20"/>
        </w:rPr>
      </w:pP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is the most compact form of looping. It includes the following three important parts −</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loop initialization</w:t>
      </w:r>
      <w:r>
        <w:rPr>
          <w:rFonts w:ascii="Arial" w:hAnsi="Arial" w:cs="Arial"/>
          <w:color w:val="000000"/>
          <w:sz w:val="18"/>
          <w:szCs w:val="18"/>
        </w:rPr>
        <w:t> where we initialize our counter to a starting value. The initialization statement is executed before the loop begins.</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test statement</w:t>
      </w:r>
      <w:r>
        <w:rPr>
          <w:rFonts w:ascii="Arial" w:hAnsi="Arial" w:cs="Arial"/>
          <w:color w:val="000000"/>
          <w:sz w:val="18"/>
          <w:szCs w:val="18"/>
        </w:rPr>
        <w:t> which will test if a given condition is true or not. If the condition is true, then the code given inside the loop will be executed, otherwise the control will come out of the loop.</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iteration statement</w:t>
      </w:r>
      <w:r>
        <w:rPr>
          <w:rFonts w:ascii="Arial" w:hAnsi="Arial" w:cs="Arial"/>
          <w:color w:val="000000"/>
          <w:sz w:val="18"/>
          <w:szCs w:val="18"/>
        </w:rPr>
        <w:t> where you can increase or decrease your counter.</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all the three parts in a single line separated by semicolons.</w:t>
      </w:r>
    </w:p>
    <w:p w:rsidR="004406A3" w:rsidRDefault="004406A3" w:rsidP="004406A3">
      <w:pPr>
        <w:pStyle w:val="Heading2"/>
        <w:rPr>
          <w:rFonts w:ascii="Arial" w:hAnsi="Arial" w:cs="Arial"/>
          <w:b w:val="0"/>
          <w:bCs w:val="0"/>
          <w:sz w:val="30"/>
          <w:szCs w:val="30"/>
        </w:rPr>
      </w:pPr>
      <w:r>
        <w:rPr>
          <w:rFonts w:ascii="Arial" w:hAnsi="Arial" w:cs="Arial"/>
          <w:b w:val="0"/>
          <w:bCs w:val="0"/>
          <w:sz w:val="30"/>
          <w:szCs w:val="30"/>
        </w:rPr>
        <w:t>Flow Chart</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for</w:t>
      </w:r>
      <w:r>
        <w:rPr>
          <w:rFonts w:ascii="Arial" w:hAnsi="Arial" w:cs="Arial"/>
          <w:color w:val="000000"/>
        </w:rPr>
        <w:t> loop in JavaScript would be as follows −</w:t>
      </w:r>
    </w:p>
    <w:p w:rsidR="004406A3" w:rsidRDefault="004406A3" w:rsidP="004406A3">
      <w:pPr>
        <w:rPr>
          <w:rFonts w:ascii="Times New Roman" w:hAnsi="Times New Roman" w:cs="Times New Roman"/>
        </w:rPr>
      </w:pPr>
      <w:r>
        <w:rPr>
          <w:noProof/>
          <w:lang w:eastAsia="en-IN"/>
        </w:rPr>
        <w:drawing>
          <wp:inline distT="0" distB="0" distL="0" distR="0">
            <wp:extent cx="4053205" cy="2743200"/>
            <wp:effectExtent l="19050" t="0" r="4445" b="0"/>
            <wp:docPr id="331" name="Picture 331"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or Loop"/>
                    <pic:cNvPicPr>
                      <a:picLocks noChangeAspect="1" noChangeArrowheads="1"/>
                    </pic:cNvPicPr>
                  </pic:nvPicPr>
                  <pic:blipFill>
                    <a:blip r:embed="rId284"/>
                    <a:srcRect/>
                    <a:stretch>
                      <a:fillRect/>
                    </a:stretch>
                  </pic:blipFill>
                  <pic:spPr bwMode="auto">
                    <a:xfrm>
                      <a:off x="0" y="0"/>
                      <a:ext cx="4053205" cy="2743200"/>
                    </a:xfrm>
                    <a:prstGeom prst="rect">
                      <a:avLst/>
                    </a:prstGeom>
                    <a:noFill/>
                    <a:ln w="9525">
                      <a:noFill/>
                      <a:miter lim="800000"/>
                      <a:headEnd/>
                      <a:tailEnd/>
                    </a:ln>
                  </pic:spPr>
                </pic:pic>
              </a:graphicData>
            </a:graphic>
          </wp:inline>
        </w:drawing>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Syntax</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for</w:t>
      </w:r>
      <w:r>
        <w:rPr>
          <w:rFonts w:ascii="Arial" w:hAnsi="Arial" w:cs="Arial"/>
          <w:color w:val="000000"/>
        </w:rPr>
        <w:t> loop is JavaScript is as follows −</w:t>
      </w:r>
    </w:p>
    <w:p w:rsidR="004406A3" w:rsidRDefault="004406A3" w:rsidP="004406A3">
      <w:pPr>
        <w:pStyle w:val="HTMLPreformatted"/>
        <w:rPr>
          <w:sz w:val="23"/>
          <w:szCs w:val="23"/>
        </w:rPr>
      </w:pPr>
      <w:r>
        <w:rPr>
          <w:sz w:val="23"/>
          <w:szCs w:val="23"/>
        </w:rPr>
        <w:t>for (initialization; test condition; iteration statement) {</w:t>
      </w:r>
    </w:p>
    <w:p w:rsidR="004406A3" w:rsidRDefault="004406A3" w:rsidP="004406A3">
      <w:pPr>
        <w:pStyle w:val="HTMLPreformatted"/>
        <w:rPr>
          <w:sz w:val="23"/>
          <w:szCs w:val="23"/>
        </w:rPr>
      </w:pPr>
      <w:r>
        <w:rPr>
          <w:sz w:val="23"/>
          <w:szCs w:val="23"/>
        </w:rPr>
        <w:t xml:space="preserve">   Statement(s) to be executed if test condition is true</w:t>
      </w:r>
    </w:p>
    <w:p w:rsidR="004406A3" w:rsidRDefault="004406A3" w:rsidP="004406A3">
      <w:pPr>
        <w:pStyle w:val="HTMLPreformatted"/>
        <w:rPr>
          <w:sz w:val="23"/>
          <w:szCs w:val="23"/>
        </w:rPr>
      </w:pPr>
      <w:r>
        <w:rPr>
          <w:sz w:val="23"/>
          <w:szCs w:val="23"/>
        </w:rPr>
        <w:t>}</w:t>
      </w:r>
    </w:p>
    <w:p w:rsidR="004406A3" w:rsidRDefault="004406A3" w:rsidP="004406A3">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a </w:t>
      </w:r>
      <w:r>
        <w:rPr>
          <w:rFonts w:ascii="Arial" w:hAnsi="Arial" w:cs="Arial"/>
          <w:b/>
          <w:bCs/>
          <w:color w:val="000000"/>
        </w:rPr>
        <w:t>for</w:t>
      </w:r>
      <w:r>
        <w:rPr>
          <w:rFonts w:ascii="Arial" w:hAnsi="Arial" w:cs="Arial"/>
          <w:color w:val="000000"/>
        </w:rPr>
        <w:t> loop works in JavaScript.</w:t>
      </w:r>
    </w:p>
    <w:p w:rsidR="004406A3" w:rsidRDefault="00BF474A" w:rsidP="004406A3">
      <w:pPr>
        <w:jc w:val="right"/>
        <w:rPr>
          <w:rFonts w:ascii="Arial" w:hAnsi="Arial" w:cs="Arial"/>
          <w:sz w:val="18"/>
          <w:szCs w:val="18"/>
        </w:rPr>
      </w:pPr>
      <w:hyperlink r:id="rId285" w:tgtFrame="_blank" w:history="1">
        <w:r w:rsidR="004406A3">
          <w:rPr>
            <w:rStyle w:val="Hyperlink"/>
            <w:rFonts w:ascii="Arial" w:hAnsi="Arial" w:cs="Arial"/>
            <w:color w:val="FFFFFF"/>
            <w:sz w:val="18"/>
            <w:szCs w:val="18"/>
            <w:bdr w:val="single" w:sz="2" w:space="2" w:color="F05C02" w:frame="1"/>
            <w:shd w:val="clear" w:color="auto" w:fill="F8BA24"/>
          </w:rPr>
          <w:t>Live Demo</w:t>
        </w:r>
      </w:hyperlink>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count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"Loop stopped!"</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Output</w:t>
      </w:r>
    </w:p>
    <w:p w:rsidR="004406A3" w:rsidRDefault="004406A3" w:rsidP="004406A3">
      <w:pPr>
        <w:pStyle w:val="HTMLPreformatted"/>
        <w:rPr>
          <w:sz w:val="23"/>
          <w:szCs w:val="23"/>
        </w:rPr>
      </w:pPr>
      <w:r>
        <w:rPr>
          <w:sz w:val="23"/>
          <w:szCs w:val="23"/>
        </w:rPr>
        <w:t>Starting Loop</w:t>
      </w:r>
    </w:p>
    <w:p w:rsidR="004406A3" w:rsidRDefault="004406A3" w:rsidP="004406A3">
      <w:pPr>
        <w:pStyle w:val="HTMLPreformatted"/>
        <w:rPr>
          <w:sz w:val="23"/>
          <w:szCs w:val="23"/>
        </w:rPr>
      </w:pPr>
      <w:r>
        <w:rPr>
          <w:sz w:val="23"/>
          <w:szCs w:val="23"/>
        </w:rPr>
        <w:t>Current Count : 0</w:t>
      </w:r>
    </w:p>
    <w:p w:rsidR="004406A3" w:rsidRDefault="004406A3" w:rsidP="004406A3">
      <w:pPr>
        <w:pStyle w:val="HTMLPreformatted"/>
        <w:rPr>
          <w:sz w:val="23"/>
          <w:szCs w:val="23"/>
        </w:rPr>
      </w:pPr>
      <w:r>
        <w:rPr>
          <w:sz w:val="23"/>
          <w:szCs w:val="23"/>
        </w:rPr>
        <w:t>Current Count : 1</w:t>
      </w:r>
    </w:p>
    <w:p w:rsidR="004406A3" w:rsidRDefault="004406A3" w:rsidP="004406A3">
      <w:pPr>
        <w:pStyle w:val="HTMLPreformatted"/>
        <w:rPr>
          <w:sz w:val="23"/>
          <w:szCs w:val="23"/>
        </w:rPr>
      </w:pPr>
      <w:r>
        <w:rPr>
          <w:sz w:val="23"/>
          <w:szCs w:val="23"/>
        </w:rPr>
        <w:t>Current Count : 2</w:t>
      </w:r>
    </w:p>
    <w:p w:rsidR="004406A3" w:rsidRDefault="004406A3" w:rsidP="004406A3">
      <w:pPr>
        <w:pStyle w:val="HTMLPreformatted"/>
        <w:rPr>
          <w:sz w:val="23"/>
          <w:szCs w:val="23"/>
        </w:rPr>
      </w:pPr>
      <w:r>
        <w:rPr>
          <w:sz w:val="23"/>
          <w:szCs w:val="23"/>
        </w:rPr>
        <w:t>Current Count : 3</w:t>
      </w:r>
    </w:p>
    <w:p w:rsidR="004406A3" w:rsidRDefault="004406A3" w:rsidP="004406A3">
      <w:pPr>
        <w:pStyle w:val="HTMLPreformatted"/>
        <w:rPr>
          <w:sz w:val="23"/>
          <w:szCs w:val="23"/>
        </w:rPr>
      </w:pPr>
      <w:r>
        <w:rPr>
          <w:sz w:val="23"/>
          <w:szCs w:val="23"/>
        </w:rPr>
        <w:t>Current Count : 4</w:t>
      </w:r>
    </w:p>
    <w:p w:rsidR="004406A3" w:rsidRDefault="004406A3" w:rsidP="004406A3">
      <w:pPr>
        <w:pStyle w:val="HTMLPreformatted"/>
        <w:rPr>
          <w:sz w:val="23"/>
          <w:szCs w:val="23"/>
        </w:rPr>
      </w:pPr>
      <w:r>
        <w:rPr>
          <w:sz w:val="23"/>
          <w:szCs w:val="23"/>
        </w:rPr>
        <w:t>Current Count : 5</w:t>
      </w:r>
    </w:p>
    <w:p w:rsidR="004406A3" w:rsidRDefault="004406A3" w:rsidP="004406A3">
      <w:pPr>
        <w:pStyle w:val="HTMLPreformatted"/>
        <w:rPr>
          <w:sz w:val="23"/>
          <w:szCs w:val="23"/>
        </w:rPr>
      </w:pPr>
      <w:r>
        <w:rPr>
          <w:sz w:val="23"/>
          <w:szCs w:val="23"/>
        </w:rPr>
        <w:t>Current Count : 6</w:t>
      </w:r>
    </w:p>
    <w:p w:rsidR="004406A3" w:rsidRDefault="004406A3" w:rsidP="004406A3">
      <w:pPr>
        <w:pStyle w:val="HTMLPreformatted"/>
        <w:rPr>
          <w:sz w:val="23"/>
          <w:szCs w:val="23"/>
        </w:rPr>
      </w:pPr>
      <w:r>
        <w:rPr>
          <w:sz w:val="23"/>
          <w:szCs w:val="23"/>
        </w:rPr>
        <w:t>Current Count : 7</w:t>
      </w:r>
    </w:p>
    <w:p w:rsidR="004406A3" w:rsidRDefault="004406A3" w:rsidP="004406A3">
      <w:pPr>
        <w:pStyle w:val="HTMLPreformatted"/>
        <w:rPr>
          <w:sz w:val="23"/>
          <w:szCs w:val="23"/>
        </w:rPr>
      </w:pPr>
      <w:r>
        <w:rPr>
          <w:sz w:val="23"/>
          <w:szCs w:val="23"/>
        </w:rPr>
        <w:t>Current Count : 8</w:t>
      </w:r>
    </w:p>
    <w:p w:rsidR="004406A3" w:rsidRDefault="004406A3" w:rsidP="004406A3">
      <w:pPr>
        <w:pStyle w:val="HTMLPreformatted"/>
        <w:rPr>
          <w:sz w:val="23"/>
          <w:szCs w:val="23"/>
        </w:rPr>
      </w:pPr>
      <w:r>
        <w:rPr>
          <w:sz w:val="23"/>
          <w:szCs w:val="23"/>
        </w:rPr>
        <w:t>Current Count : 9</w:t>
      </w:r>
    </w:p>
    <w:p w:rsidR="004406A3" w:rsidRDefault="004406A3" w:rsidP="004406A3">
      <w:pPr>
        <w:pStyle w:val="HTMLPreformatted"/>
        <w:rPr>
          <w:sz w:val="23"/>
          <w:szCs w:val="23"/>
        </w:rPr>
      </w:pPr>
      <w:r>
        <w:rPr>
          <w:sz w:val="23"/>
          <w:szCs w:val="23"/>
        </w:rPr>
        <w:t xml:space="preserve">Loop stopped! </w:t>
      </w:r>
    </w:p>
    <w:p w:rsidR="004406A3" w:rsidRDefault="004406A3" w:rsidP="004406A3">
      <w:pPr>
        <w:pStyle w:val="HTMLPreformatted"/>
        <w:rPr>
          <w:sz w:val="23"/>
          <w:szCs w:val="23"/>
        </w:rPr>
      </w:pPr>
      <w:r>
        <w:rPr>
          <w:sz w:val="23"/>
          <w:szCs w:val="23"/>
        </w:rPr>
        <w:t>Set the variable to different value and then try...</w:t>
      </w:r>
    </w:p>
    <w:p w:rsidR="00B25DED" w:rsidRDefault="00B25DE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for...in</w:t>
      </w:r>
      <w:r>
        <w:rPr>
          <w:rFonts w:ascii="Arial" w:hAnsi="Arial" w:cs="Arial"/>
          <w:color w:val="000000"/>
        </w:rPr>
        <w:t> loop is used to loop through an object's properties. As we have not discussed Objects yet, you may not feel comfortable with this loop. But once you understand how objects behave in JavaScript, you will find this loop very useful.</w:t>
      </w:r>
    </w:p>
    <w:p w:rsidR="004F7477" w:rsidRDefault="004F7477" w:rsidP="004F7477">
      <w:pPr>
        <w:pStyle w:val="Heading2"/>
        <w:rPr>
          <w:rFonts w:ascii="Arial" w:hAnsi="Arial" w:cs="Arial"/>
          <w:b w:val="0"/>
          <w:bCs w:val="0"/>
          <w:sz w:val="30"/>
          <w:szCs w:val="30"/>
        </w:rPr>
      </w:pPr>
      <w:r>
        <w:rPr>
          <w:rFonts w:ascii="Arial" w:hAnsi="Arial" w:cs="Arial"/>
          <w:b w:val="0"/>
          <w:bCs w:val="0"/>
          <w:sz w:val="30"/>
          <w:szCs w:val="30"/>
        </w:rPr>
        <w:t>Syntax</w:t>
      </w:r>
    </w:p>
    <w:p w:rsidR="004F7477" w:rsidRDefault="004F7477" w:rsidP="004F7477">
      <w:pPr>
        <w:rPr>
          <w:rFonts w:ascii="Times New Roman" w:hAnsi="Times New Roman" w:cs="Times New Roman"/>
          <w:sz w:val="24"/>
          <w:szCs w:val="24"/>
        </w:rPr>
      </w:pPr>
      <w:r>
        <w:rPr>
          <w:rFonts w:ascii="Arial" w:hAnsi="Arial" w:cs="Arial"/>
          <w:sz w:val="18"/>
          <w:szCs w:val="18"/>
          <w:shd w:val="clear" w:color="auto" w:fill="FFFFFF"/>
        </w:rPr>
        <w:t>The syntax of ‘for..in’ loop is −</w:t>
      </w:r>
    </w:p>
    <w:p w:rsidR="004F7477" w:rsidRDefault="004F7477" w:rsidP="004F7477">
      <w:pPr>
        <w:pStyle w:val="HTMLPreformatted"/>
        <w:rPr>
          <w:sz w:val="23"/>
          <w:szCs w:val="23"/>
        </w:rPr>
      </w:pPr>
      <w:r>
        <w:rPr>
          <w:sz w:val="23"/>
          <w:szCs w:val="23"/>
        </w:rPr>
        <w:t>for (variablename in object) {</w:t>
      </w:r>
    </w:p>
    <w:p w:rsidR="004F7477" w:rsidRDefault="004F7477" w:rsidP="004F7477">
      <w:pPr>
        <w:pStyle w:val="HTMLPreformatted"/>
        <w:rPr>
          <w:sz w:val="23"/>
          <w:szCs w:val="23"/>
        </w:rPr>
      </w:pPr>
      <w:r>
        <w:rPr>
          <w:sz w:val="23"/>
          <w:szCs w:val="23"/>
        </w:rPr>
        <w:t xml:space="preserve">   statement or block to execute</w:t>
      </w:r>
    </w:p>
    <w:p w:rsidR="004F7477" w:rsidRDefault="004F7477" w:rsidP="004F7477">
      <w:pPr>
        <w:pStyle w:val="HTMLPreformatted"/>
        <w:rPr>
          <w:sz w:val="23"/>
          <w:szCs w:val="23"/>
        </w:rPr>
      </w:pPr>
      <w:r>
        <w:rPr>
          <w:sz w:val="23"/>
          <w:szCs w:val="23"/>
        </w:rPr>
        <w:t>}</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each iteration, one property from </w:t>
      </w:r>
      <w:r>
        <w:rPr>
          <w:rFonts w:ascii="Arial" w:hAnsi="Arial" w:cs="Arial"/>
          <w:b/>
          <w:bCs/>
          <w:color w:val="000000"/>
        </w:rPr>
        <w:t>object</w:t>
      </w:r>
      <w:r>
        <w:rPr>
          <w:rFonts w:ascii="Arial" w:hAnsi="Arial" w:cs="Arial"/>
          <w:color w:val="000000"/>
        </w:rPr>
        <w:t> is assigned to </w:t>
      </w:r>
      <w:r>
        <w:rPr>
          <w:rFonts w:ascii="Arial" w:hAnsi="Arial" w:cs="Arial"/>
          <w:b/>
          <w:bCs/>
          <w:color w:val="000000"/>
        </w:rPr>
        <w:t>variablename</w:t>
      </w:r>
      <w:r>
        <w:rPr>
          <w:rFonts w:ascii="Arial" w:hAnsi="Arial" w:cs="Arial"/>
          <w:color w:val="000000"/>
        </w:rPr>
        <w:t> and this loop continues till all the properties of the object are exhausted.</w:t>
      </w:r>
    </w:p>
    <w:p w:rsidR="004F7477" w:rsidRDefault="004F7477" w:rsidP="004F7477">
      <w:pPr>
        <w:pStyle w:val="Heading3"/>
        <w:rPr>
          <w:rFonts w:ascii="Arial" w:hAnsi="Arial" w:cs="Arial"/>
          <w:b w:val="0"/>
          <w:bCs w:val="0"/>
          <w:color w:val="auto"/>
          <w:sz w:val="23"/>
          <w:szCs w:val="23"/>
        </w:rPr>
      </w:pPr>
      <w:r>
        <w:rPr>
          <w:rFonts w:ascii="Arial" w:hAnsi="Arial" w:cs="Arial"/>
          <w:b w:val="0"/>
          <w:bCs w:val="0"/>
          <w:sz w:val="23"/>
          <w:szCs w:val="23"/>
        </w:rPr>
        <w:t>Example</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‘for-in’ loop. It prints the web browser’s </w:t>
      </w:r>
      <w:r>
        <w:rPr>
          <w:rFonts w:ascii="Arial" w:hAnsi="Arial" w:cs="Arial"/>
          <w:b/>
          <w:bCs/>
          <w:color w:val="000000"/>
        </w:rPr>
        <w:t>Navigator</w:t>
      </w:r>
      <w:r>
        <w:rPr>
          <w:rFonts w:ascii="Arial" w:hAnsi="Arial" w:cs="Arial"/>
          <w:color w:val="000000"/>
        </w:rPr>
        <w:t> object.</w:t>
      </w:r>
    </w:p>
    <w:p w:rsidR="004F7477" w:rsidRDefault="00BF474A" w:rsidP="004F7477">
      <w:pPr>
        <w:jc w:val="right"/>
        <w:rPr>
          <w:rFonts w:ascii="Arial" w:hAnsi="Arial" w:cs="Arial"/>
          <w:sz w:val="18"/>
          <w:szCs w:val="18"/>
        </w:rPr>
      </w:pPr>
      <w:hyperlink r:id="rId286" w:tgtFrame="_blank" w:history="1">
        <w:r w:rsidR="004F7477">
          <w:rPr>
            <w:rStyle w:val="Hyperlink"/>
            <w:rFonts w:ascii="Arial" w:hAnsi="Arial" w:cs="Arial"/>
            <w:color w:val="FFFFFF"/>
            <w:sz w:val="18"/>
            <w:szCs w:val="18"/>
            <w:bdr w:val="single" w:sz="2" w:space="2" w:color="F05C02" w:frame="1"/>
            <w:shd w:val="clear" w:color="auto" w:fill="F8BA24"/>
          </w:rPr>
          <w:t>Live Demo</w:t>
        </w:r>
      </w:hyperlink>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"Navigator Object Properties&lt;br /&gt; "</w:t>
      </w:r>
      <w:r>
        <w:rPr>
          <w:rStyle w:val="pun"/>
          <w:color w:val="666600"/>
          <w:sz w:val="23"/>
          <w:szCs w:val="23"/>
        </w:rPr>
        <w: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aProperty in navigator</w:t>
      </w:r>
      <w:r>
        <w:rPr>
          <w:rStyle w:val="pun"/>
          <w:color w:val="666600"/>
          <w:sz w:val="23"/>
          <w:szCs w:val="23"/>
        </w:rPr>
        <w:t>)</w:t>
      </w: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"Exiting from the loop!"</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object and then try...</w:t>
      </w:r>
      <w:r>
        <w:rPr>
          <w:rStyle w:val="tag"/>
          <w:color w:val="000088"/>
          <w:sz w:val="23"/>
          <w:szCs w:val="23"/>
        </w:rPr>
        <w:t>&lt;/p&gt;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F7477" w:rsidRDefault="004F7477" w:rsidP="004F7477">
      <w:pPr>
        <w:pStyle w:val="Heading3"/>
        <w:rPr>
          <w:rFonts w:ascii="Arial" w:hAnsi="Arial" w:cs="Arial"/>
          <w:b w:val="0"/>
          <w:bCs w:val="0"/>
          <w:sz w:val="23"/>
          <w:szCs w:val="23"/>
        </w:rPr>
      </w:pPr>
      <w:r>
        <w:rPr>
          <w:rFonts w:ascii="Arial" w:hAnsi="Arial" w:cs="Arial"/>
          <w:b w:val="0"/>
          <w:bCs w:val="0"/>
          <w:sz w:val="23"/>
          <w:szCs w:val="23"/>
        </w:rPr>
        <w:t>Output</w:t>
      </w:r>
    </w:p>
    <w:p w:rsidR="004F7477" w:rsidRDefault="004F7477" w:rsidP="004F7477">
      <w:pPr>
        <w:pStyle w:val="HTMLPreformatted"/>
        <w:rPr>
          <w:sz w:val="23"/>
          <w:szCs w:val="23"/>
        </w:rPr>
      </w:pPr>
      <w:r>
        <w:rPr>
          <w:sz w:val="23"/>
          <w:szCs w:val="23"/>
        </w:rPr>
        <w:t xml:space="preserve">Navigator Object Properties </w:t>
      </w:r>
    </w:p>
    <w:p w:rsidR="004F7477" w:rsidRDefault="004F7477" w:rsidP="004F7477">
      <w:pPr>
        <w:pStyle w:val="HTMLPreformatted"/>
        <w:rPr>
          <w:sz w:val="23"/>
          <w:szCs w:val="23"/>
        </w:rPr>
      </w:pPr>
      <w:r>
        <w:rPr>
          <w:sz w:val="23"/>
          <w:szCs w:val="23"/>
        </w:rPr>
        <w:t xml:space="preserve">serviceWorker </w:t>
      </w:r>
    </w:p>
    <w:p w:rsidR="004F7477" w:rsidRDefault="004F7477" w:rsidP="004F7477">
      <w:pPr>
        <w:pStyle w:val="HTMLPreformatted"/>
        <w:rPr>
          <w:sz w:val="23"/>
          <w:szCs w:val="23"/>
        </w:rPr>
      </w:pPr>
      <w:r>
        <w:rPr>
          <w:sz w:val="23"/>
          <w:szCs w:val="23"/>
        </w:rPr>
        <w:t xml:space="preserve">webkitPersistentStorage </w:t>
      </w:r>
    </w:p>
    <w:p w:rsidR="004F7477" w:rsidRDefault="004F7477" w:rsidP="004F7477">
      <w:pPr>
        <w:pStyle w:val="HTMLPreformatted"/>
        <w:rPr>
          <w:sz w:val="23"/>
          <w:szCs w:val="23"/>
        </w:rPr>
      </w:pPr>
      <w:r>
        <w:rPr>
          <w:sz w:val="23"/>
          <w:szCs w:val="23"/>
        </w:rPr>
        <w:t xml:space="preserve">webkitTemporaryStorage </w:t>
      </w:r>
    </w:p>
    <w:p w:rsidR="004F7477" w:rsidRDefault="004F7477" w:rsidP="004F7477">
      <w:pPr>
        <w:pStyle w:val="HTMLPreformatted"/>
        <w:rPr>
          <w:sz w:val="23"/>
          <w:szCs w:val="23"/>
        </w:rPr>
      </w:pPr>
      <w:r>
        <w:rPr>
          <w:sz w:val="23"/>
          <w:szCs w:val="23"/>
        </w:rPr>
        <w:t xml:space="preserve">geolocation </w:t>
      </w:r>
    </w:p>
    <w:p w:rsidR="004F7477" w:rsidRDefault="004F7477" w:rsidP="004F7477">
      <w:pPr>
        <w:pStyle w:val="HTMLPreformatted"/>
        <w:rPr>
          <w:sz w:val="23"/>
          <w:szCs w:val="23"/>
        </w:rPr>
      </w:pPr>
      <w:r>
        <w:rPr>
          <w:sz w:val="23"/>
          <w:szCs w:val="23"/>
        </w:rPr>
        <w:t xml:space="preserve">doNotTrack </w:t>
      </w:r>
    </w:p>
    <w:p w:rsidR="004F7477" w:rsidRDefault="004F7477" w:rsidP="004F7477">
      <w:pPr>
        <w:pStyle w:val="HTMLPreformatted"/>
        <w:rPr>
          <w:sz w:val="23"/>
          <w:szCs w:val="23"/>
        </w:rPr>
      </w:pPr>
      <w:r>
        <w:rPr>
          <w:sz w:val="23"/>
          <w:szCs w:val="23"/>
        </w:rPr>
        <w:t xml:space="preserve">onLine </w:t>
      </w:r>
    </w:p>
    <w:p w:rsidR="004F7477" w:rsidRDefault="004F7477" w:rsidP="004F7477">
      <w:pPr>
        <w:pStyle w:val="HTMLPreformatted"/>
        <w:rPr>
          <w:sz w:val="23"/>
          <w:szCs w:val="23"/>
        </w:rPr>
      </w:pPr>
      <w:r>
        <w:rPr>
          <w:sz w:val="23"/>
          <w:szCs w:val="23"/>
        </w:rPr>
        <w:t xml:space="preserve">languages </w:t>
      </w:r>
    </w:p>
    <w:p w:rsidR="004F7477" w:rsidRDefault="004F7477" w:rsidP="004F7477">
      <w:pPr>
        <w:pStyle w:val="HTMLPreformatted"/>
        <w:rPr>
          <w:sz w:val="23"/>
          <w:szCs w:val="23"/>
        </w:rPr>
      </w:pPr>
      <w:r>
        <w:rPr>
          <w:sz w:val="23"/>
          <w:szCs w:val="23"/>
        </w:rPr>
        <w:t xml:space="preserve">language </w:t>
      </w:r>
    </w:p>
    <w:p w:rsidR="004F7477" w:rsidRDefault="004F7477" w:rsidP="004F7477">
      <w:pPr>
        <w:pStyle w:val="HTMLPreformatted"/>
        <w:rPr>
          <w:sz w:val="23"/>
          <w:szCs w:val="23"/>
        </w:rPr>
      </w:pPr>
      <w:r>
        <w:rPr>
          <w:sz w:val="23"/>
          <w:szCs w:val="23"/>
        </w:rPr>
        <w:t xml:space="preserve">userAgent </w:t>
      </w:r>
    </w:p>
    <w:p w:rsidR="004F7477" w:rsidRDefault="004F7477" w:rsidP="004F7477">
      <w:pPr>
        <w:pStyle w:val="HTMLPreformatted"/>
        <w:rPr>
          <w:sz w:val="23"/>
          <w:szCs w:val="23"/>
        </w:rPr>
      </w:pPr>
      <w:r>
        <w:rPr>
          <w:sz w:val="23"/>
          <w:szCs w:val="23"/>
        </w:rPr>
        <w:t xml:space="preserve">product </w:t>
      </w:r>
    </w:p>
    <w:p w:rsidR="004F7477" w:rsidRDefault="004F7477" w:rsidP="004F7477">
      <w:pPr>
        <w:pStyle w:val="HTMLPreformatted"/>
        <w:rPr>
          <w:sz w:val="23"/>
          <w:szCs w:val="23"/>
        </w:rPr>
      </w:pPr>
      <w:r>
        <w:rPr>
          <w:sz w:val="23"/>
          <w:szCs w:val="23"/>
        </w:rPr>
        <w:t xml:space="preserve">platform </w:t>
      </w:r>
    </w:p>
    <w:p w:rsidR="004F7477" w:rsidRDefault="004F7477" w:rsidP="004F7477">
      <w:pPr>
        <w:pStyle w:val="HTMLPreformatted"/>
        <w:rPr>
          <w:sz w:val="23"/>
          <w:szCs w:val="23"/>
        </w:rPr>
      </w:pPr>
      <w:r>
        <w:rPr>
          <w:sz w:val="23"/>
          <w:szCs w:val="23"/>
        </w:rPr>
        <w:t xml:space="preserve">appVersion </w:t>
      </w:r>
    </w:p>
    <w:p w:rsidR="004F7477" w:rsidRDefault="004F7477" w:rsidP="004F7477">
      <w:pPr>
        <w:pStyle w:val="HTMLPreformatted"/>
        <w:rPr>
          <w:sz w:val="23"/>
          <w:szCs w:val="23"/>
        </w:rPr>
      </w:pPr>
      <w:r>
        <w:rPr>
          <w:sz w:val="23"/>
          <w:szCs w:val="23"/>
        </w:rPr>
        <w:t xml:space="preserve">appName </w:t>
      </w:r>
    </w:p>
    <w:p w:rsidR="004F7477" w:rsidRDefault="004F7477" w:rsidP="004F7477">
      <w:pPr>
        <w:pStyle w:val="HTMLPreformatted"/>
        <w:rPr>
          <w:sz w:val="23"/>
          <w:szCs w:val="23"/>
        </w:rPr>
      </w:pPr>
      <w:r>
        <w:rPr>
          <w:sz w:val="23"/>
          <w:szCs w:val="23"/>
        </w:rPr>
        <w:lastRenderedPageBreak/>
        <w:t xml:space="preserve">appCodeName </w:t>
      </w:r>
    </w:p>
    <w:p w:rsidR="004F7477" w:rsidRDefault="004F7477" w:rsidP="004F7477">
      <w:pPr>
        <w:pStyle w:val="HTMLPreformatted"/>
        <w:rPr>
          <w:sz w:val="23"/>
          <w:szCs w:val="23"/>
        </w:rPr>
      </w:pPr>
      <w:r>
        <w:rPr>
          <w:sz w:val="23"/>
          <w:szCs w:val="23"/>
        </w:rPr>
        <w:t xml:space="preserve">hardwareConcurrency </w:t>
      </w:r>
    </w:p>
    <w:p w:rsidR="004F7477" w:rsidRDefault="004F7477" w:rsidP="004F7477">
      <w:pPr>
        <w:pStyle w:val="HTMLPreformatted"/>
        <w:rPr>
          <w:sz w:val="23"/>
          <w:szCs w:val="23"/>
        </w:rPr>
      </w:pPr>
      <w:r>
        <w:rPr>
          <w:sz w:val="23"/>
          <w:szCs w:val="23"/>
        </w:rPr>
        <w:t xml:space="preserve">maxTouchPoints </w:t>
      </w:r>
    </w:p>
    <w:p w:rsidR="004F7477" w:rsidRDefault="004F7477" w:rsidP="004F7477">
      <w:pPr>
        <w:pStyle w:val="HTMLPreformatted"/>
        <w:rPr>
          <w:sz w:val="23"/>
          <w:szCs w:val="23"/>
        </w:rPr>
      </w:pPr>
      <w:r>
        <w:rPr>
          <w:sz w:val="23"/>
          <w:szCs w:val="23"/>
        </w:rPr>
        <w:t xml:space="preserve">vendorSub </w:t>
      </w:r>
    </w:p>
    <w:p w:rsidR="004F7477" w:rsidRDefault="004F7477" w:rsidP="004F7477">
      <w:pPr>
        <w:pStyle w:val="HTMLPreformatted"/>
        <w:rPr>
          <w:sz w:val="23"/>
          <w:szCs w:val="23"/>
        </w:rPr>
      </w:pPr>
      <w:r>
        <w:rPr>
          <w:sz w:val="23"/>
          <w:szCs w:val="23"/>
        </w:rPr>
        <w:t xml:space="preserve">vendor </w:t>
      </w:r>
    </w:p>
    <w:p w:rsidR="004F7477" w:rsidRDefault="004F7477" w:rsidP="004F7477">
      <w:pPr>
        <w:pStyle w:val="HTMLPreformatted"/>
        <w:rPr>
          <w:sz w:val="23"/>
          <w:szCs w:val="23"/>
        </w:rPr>
      </w:pPr>
      <w:r>
        <w:rPr>
          <w:sz w:val="23"/>
          <w:szCs w:val="23"/>
        </w:rPr>
        <w:t xml:space="preserve">productSub </w:t>
      </w:r>
    </w:p>
    <w:p w:rsidR="004F7477" w:rsidRDefault="004F7477" w:rsidP="004F7477">
      <w:pPr>
        <w:pStyle w:val="HTMLPreformatted"/>
        <w:rPr>
          <w:sz w:val="23"/>
          <w:szCs w:val="23"/>
        </w:rPr>
      </w:pPr>
      <w:r>
        <w:rPr>
          <w:sz w:val="23"/>
          <w:szCs w:val="23"/>
        </w:rPr>
        <w:t xml:space="preserve">cookieEnabled </w:t>
      </w:r>
    </w:p>
    <w:p w:rsidR="004F7477" w:rsidRDefault="004F7477" w:rsidP="004F7477">
      <w:pPr>
        <w:pStyle w:val="HTMLPreformatted"/>
        <w:rPr>
          <w:sz w:val="23"/>
          <w:szCs w:val="23"/>
        </w:rPr>
      </w:pPr>
      <w:r>
        <w:rPr>
          <w:sz w:val="23"/>
          <w:szCs w:val="23"/>
        </w:rPr>
        <w:t xml:space="preserve">mimeTypes </w:t>
      </w:r>
    </w:p>
    <w:p w:rsidR="004F7477" w:rsidRDefault="004F7477" w:rsidP="004F7477">
      <w:pPr>
        <w:pStyle w:val="HTMLPreformatted"/>
        <w:rPr>
          <w:sz w:val="23"/>
          <w:szCs w:val="23"/>
        </w:rPr>
      </w:pPr>
      <w:r>
        <w:rPr>
          <w:sz w:val="23"/>
          <w:szCs w:val="23"/>
        </w:rPr>
        <w:t xml:space="preserve">plugins </w:t>
      </w:r>
    </w:p>
    <w:p w:rsidR="004F7477" w:rsidRDefault="004F7477" w:rsidP="004F7477">
      <w:pPr>
        <w:pStyle w:val="HTMLPreformatted"/>
        <w:rPr>
          <w:sz w:val="23"/>
          <w:szCs w:val="23"/>
        </w:rPr>
      </w:pPr>
      <w:r>
        <w:rPr>
          <w:sz w:val="23"/>
          <w:szCs w:val="23"/>
        </w:rPr>
        <w:t xml:space="preserve">javaEnabled </w:t>
      </w:r>
    </w:p>
    <w:p w:rsidR="004F7477" w:rsidRDefault="004F7477" w:rsidP="004F7477">
      <w:pPr>
        <w:pStyle w:val="HTMLPreformatted"/>
        <w:rPr>
          <w:sz w:val="23"/>
          <w:szCs w:val="23"/>
        </w:rPr>
      </w:pPr>
      <w:r>
        <w:rPr>
          <w:sz w:val="23"/>
          <w:szCs w:val="23"/>
        </w:rPr>
        <w:t xml:space="preserve">getStorageUpdates </w:t>
      </w:r>
    </w:p>
    <w:p w:rsidR="004F7477" w:rsidRDefault="004F7477" w:rsidP="004F7477">
      <w:pPr>
        <w:pStyle w:val="HTMLPreformatted"/>
        <w:rPr>
          <w:sz w:val="23"/>
          <w:szCs w:val="23"/>
        </w:rPr>
      </w:pPr>
      <w:r>
        <w:rPr>
          <w:sz w:val="23"/>
          <w:szCs w:val="23"/>
        </w:rPr>
        <w:t xml:space="preserve">getGamepads </w:t>
      </w:r>
    </w:p>
    <w:p w:rsidR="004F7477" w:rsidRDefault="004F7477" w:rsidP="004F7477">
      <w:pPr>
        <w:pStyle w:val="HTMLPreformatted"/>
        <w:rPr>
          <w:sz w:val="23"/>
          <w:szCs w:val="23"/>
        </w:rPr>
      </w:pPr>
      <w:r>
        <w:rPr>
          <w:sz w:val="23"/>
          <w:szCs w:val="23"/>
        </w:rPr>
        <w:t xml:space="preserve">webkitGetUserMedia </w:t>
      </w:r>
    </w:p>
    <w:p w:rsidR="004F7477" w:rsidRDefault="004F7477" w:rsidP="004F7477">
      <w:pPr>
        <w:pStyle w:val="HTMLPreformatted"/>
        <w:rPr>
          <w:sz w:val="23"/>
          <w:szCs w:val="23"/>
        </w:rPr>
      </w:pPr>
      <w:r>
        <w:rPr>
          <w:sz w:val="23"/>
          <w:szCs w:val="23"/>
        </w:rPr>
        <w:t xml:space="preserve">vibrate </w:t>
      </w:r>
    </w:p>
    <w:p w:rsidR="004F7477" w:rsidRDefault="004F7477" w:rsidP="004F7477">
      <w:pPr>
        <w:pStyle w:val="HTMLPreformatted"/>
        <w:rPr>
          <w:sz w:val="23"/>
          <w:szCs w:val="23"/>
        </w:rPr>
      </w:pPr>
      <w:r>
        <w:rPr>
          <w:sz w:val="23"/>
          <w:szCs w:val="23"/>
        </w:rPr>
        <w:t xml:space="preserve">getBattery </w:t>
      </w:r>
    </w:p>
    <w:p w:rsidR="004F7477" w:rsidRDefault="004F7477" w:rsidP="004F7477">
      <w:pPr>
        <w:pStyle w:val="HTMLPreformatted"/>
        <w:rPr>
          <w:sz w:val="23"/>
          <w:szCs w:val="23"/>
        </w:rPr>
      </w:pPr>
      <w:r>
        <w:rPr>
          <w:sz w:val="23"/>
          <w:szCs w:val="23"/>
        </w:rPr>
        <w:t xml:space="preserve">sendBeacon </w:t>
      </w:r>
    </w:p>
    <w:p w:rsidR="004F7477" w:rsidRDefault="004F7477" w:rsidP="004F7477">
      <w:pPr>
        <w:pStyle w:val="HTMLPreformatted"/>
        <w:rPr>
          <w:sz w:val="23"/>
          <w:szCs w:val="23"/>
        </w:rPr>
      </w:pPr>
      <w:r>
        <w:rPr>
          <w:sz w:val="23"/>
          <w:szCs w:val="23"/>
        </w:rPr>
        <w:t xml:space="preserve">registerProtocolHandler </w:t>
      </w:r>
    </w:p>
    <w:p w:rsidR="004F7477" w:rsidRDefault="004F7477" w:rsidP="004F7477">
      <w:pPr>
        <w:pStyle w:val="HTMLPreformatted"/>
        <w:rPr>
          <w:sz w:val="23"/>
          <w:szCs w:val="23"/>
        </w:rPr>
      </w:pPr>
      <w:r>
        <w:rPr>
          <w:sz w:val="23"/>
          <w:szCs w:val="23"/>
        </w:rPr>
        <w:t xml:space="preserve">unregisterProtocolHandler </w:t>
      </w:r>
    </w:p>
    <w:p w:rsidR="004F7477" w:rsidRDefault="004F7477" w:rsidP="004F7477">
      <w:pPr>
        <w:pStyle w:val="HTMLPreformatted"/>
        <w:rPr>
          <w:sz w:val="23"/>
          <w:szCs w:val="23"/>
        </w:rPr>
      </w:pPr>
      <w:r>
        <w:rPr>
          <w:sz w:val="23"/>
          <w:szCs w:val="23"/>
        </w:rPr>
        <w:t>Exiting from the loop!</w:t>
      </w:r>
    </w:p>
    <w:p w:rsidR="004F7477" w:rsidRDefault="004F7477" w:rsidP="004F7477">
      <w:pPr>
        <w:pStyle w:val="HTMLPreformatted"/>
        <w:rPr>
          <w:sz w:val="23"/>
          <w:szCs w:val="23"/>
        </w:rPr>
      </w:pPr>
      <w:r>
        <w:rPr>
          <w:sz w:val="23"/>
          <w:szCs w:val="23"/>
        </w:rPr>
        <w:t>Set the variable to different object and then try...</w:t>
      </w:r>
    </w:p>
    <w:p w:rsidR="005E169D" w:rsidRDefault="005E169D" w:rsidP="00AD0F3C">
      <w:pPr>
        <w:shd w:val="clear" w:color="auto" w:fill="FFFFFF"/>
        <w:rPr>
          <w:rFonts w:ascii="Consolas" w:hAnsi="Consolas" w:cs="Consolas"/>
          <w:color w:val="000000"/>
          <w:sz w:val="20"/>
          <w:szCs w:val="20"/>
        </w:rPr>
      </w:pPr>
    </w:p>
    <w:p w:rsidR="00996B31" w:rsidRDefault="00996B31" w:rsidP="00AD0F3C">
      <w:pPr>
        <w:shd w:val="clear" w:color="auto" w:fill="FFFFFF"/>
        <w:rPr>
          <w:rFonts w:ascii="Consolas" w:hAnsi="Consolas" w:cs="Consolas"/>
          <w:color w:val="000000"/>
          <w:sz w:val="20"/>
          <w:szCs w:val="20"/>
        </w:rPr>
      </w:pP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handle all such situations, JavaScript provides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statements. These statements are used to immediately come out of any loop or to start the next iteration of any loop respectively.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break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which was briefly introduced with the </w:t>
      </w:r>
      <w:r>
        <w:rPr>
          <w:rFonts w:ascii="Arial" w:hAnsi="Arial" w:cs="Arial"/>
          <w:i/>
          <w:iCs/>
          <w:color w:val="000000"/>
        </w:rPr>
        <w:t>switch</w:t>
      </w:r>
      <w:r>
        <w:rPr>
          <w:rFonts w:ascii="Arial" w:hAnsi="Arial" w:cs="Arial"/>
          <w:color w:val="000000"/>
        </w:rPr>
        <w:t> statement, is used to exit a loop early, breaking out of the enclosing curly braces.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Flow Chart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break statement would look as follows −</w:t>
      </w:r>
    </w:p>
    <w:p w:rsidR="00AA3C4A" w:rsidRDefault="00AA3C4A" w:rsidP="00AA3C4A">
      <w:pPr>
        <w:rPr>
          <w:rFonts w:ascii="Times New Roman" w:hAnsi="Times New Roman" w:cs="Times New Roman"/>
        </w:rPr>
      </w:pPr>
      <w:r>
        <w:rPr>
          <w:noProof/>
          <w:lang w:eastAsia="en-IN"/>
        </w:rPr>
        <w:lastRenderedPageBreak/>
        <w:drawing>
          <wp:inline distT="0" distB="0" distL="0" distR="0">
            <wp:extent cx="4843780" cy="2578735"/>
            <wp:effectExtent l="19050" t="0" r="0" b="0"/>
            <wp:docPr id="333" name="Picture 333"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reak Statement"/>
                    <pic:cNvPicPr>
                      <a:picLocks noChangeAspect="1" noChangeArrowheads="1"/>
                    </pic:cNvPicPr>
                  </pic:nvPicPr>
                  <pic:blipFill>
                    <a:blip r:embed="rId287"/>
                    <a:srcRect/>
                    <a:stretch>
                      <a:fillRect/>
                    </a:stretch>
                  </pic:blipFill>
                  <pic:spPr bwMode="auto">
                    <a:xfrm>
                      <a:off x="0" y="0"/>
                      <a:ext cx="4843780" cy="2578735"/>
                    </a:xfrm>
                    <a:prstGeom prst="rect">
                      <a:avLst/>
                    </a:prstGeom>
                    <a:noFill/>
                    <a:ln w="9525">
                      <a:noFill/>
                      <a:miter lim="800000"/>
                      <a:headEnd/>
                      <a:tailEnd/>
                    </a:ln>
                  </pic:spPr>
                </pic:pic>
              </a:graphicData>
            </a:graphic>
          </wp:inline>
        </w:drawing>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use of a </w:t>
      </w:r>
      <w:r>
        <w:rPr>
          <w:rFonts w:ascii="Arial" w:hAnsi="Arial" w:cs="Arial"/>
          <w:b/>
          <w:bCs/>
          <w:color w:val="000000"/>
        </w:rPr>
        <w:t>break</w:t>
      </w:r>
      <w:r>
        <w:rPr>
          <w:rFonts w:ascii="Arial" w:hAnsi="Arial" w:cs="Arial"/>
          <w:color w:val="000000"/>
        </w:rPr>
        <w:t> statement with a while loop. Notice how the loop breaks out early once </w:t>
      </w:r>
      <w:r>
        <w:rPr>
          <w:rFonts w:ascii="Arial" w:hAnsi="Arial" w:cs="Arial"/>
          <w:b/>
          <w:bCs/>
          <w:color w:val="000000"/>
        </w:rPr>
        <w:t>x</w:t>
      </w:r>
      <w:r>
        <w:rPr>
          <w:rFonts w:ascii="Arial" w:hAnsi="Arial" w:cs="Arial"/>
          <w:color w:val="000000"/>
        </w:rPr>
        <w:t> reaches 5 and reaches to </w:t>
      </w:r>
      <w:r>
        <w:rPr>
          <w:rFonts w:ascii="Arial" w:hAnsi="Arial" w:cs="Arial"/>
          <w:b/>
          <w:bCs/>
          <w:color w:val="000000"/>
        </w:rPr>
        <w:t>document.write (..)</w:t>
      </w:r>
      <w:r>
        <w:rPr>
          <w:rFonts w:ascii="Arial" w:hAnsi="Arial" w:cs="Arial"/>
          <w:color w:val="000000"/>
        </w:rPr>
        <w:t> statement just below to the closing curly brace −</w:t>
      </w:r>
    </w:p>
    <w:p w:rsidR="00AA3C4A" w:rsidRDefault="00BF474A" w:rsidP="00AA3C4A">
      <w:pPr>
        <w:jc w:val="right"/>
        <w:rPr>
          <w:rFonts w:ascii="Arial" w:hAnsi="Arial" w:cs="Arial"/>
          <w:sz w:val="18"/>
          <w:szCs w:val="18"/>
        </w:rPr>
      </w:pPr>
      <w:hyperlink r:id="rId288"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r>
        <w:rPr>
          <w:rStyle w:val="pln"/>
          <w:color w:val="000000"/>
          <w:sz w:val="23"/>
          <w:szCs w:val="23"/>
        </w:rPr>
        <w:t xml:space="preserve">   </w:t>
      </w:r>
      <w:r>
        <w:rPr>
          <w:rStyle w:val="com"/>
          <w:color w:val="880000"/>
          <w:sz w:val="23"/>
          <w:szCs w:val="23"/>
        </w:rPr>
        <w:t>// breaks out of loop completely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5</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have seen the usage of </w:t>
      </w:r>
      <w:r>
        <w:rPr>
          <w:rFonts w:ascii="Arial" w:hAnsi="Arial" w:cs="Arial"/>
          <w:b/>
          <w:bCs/>
          <w:color w:val="000000"/>
        </w:rPr>
        <w:t>break</w:t>
      </w:r>
      <w:r>
        <w:rPr>
          <w:rFonts w:ascii="Arial" w:hAnsi="Arial" w:cs="Arial"/>
          <w:color w:val="000000"/>
        </w:rPr>
        <w:t> statement inside </w:t>
      </w:r>
      <w:r>
        <w:rPr>
          <w:rFonts w:ascii="Arial" w:hAnsi="Arial" w:cs="Arial"/>
          <w:b/>
          <w:bCs/>
          <w:color w:val="000000"/>
        </w:rPr>
        <w:t>a switch</w:t>
      </w:r>
      <w:r>
        <w:rPr>
          <w:rFonts w:ascii="Arial" w:hAnsi="Arial" w:cs="Arial"/>
          <w:color w:val="000000"/>
        </w:rPr>
        <w:t> statement.</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continue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tells the interpreter to immediately start the next iteration of the loop and skip the remaining code block. When a </w:t>
      </w:r>
      <w:r>
        <w:rPr>
          <w:rFonts w:ascii="Arial" w:hAnsi="Arial" w:cs="Arial"/>
          <w:b/>
          <w:bCs/>
          <w:color w:val="000000"/>
        </w:rPr>
        <w:t>continue</w:t>
      </w:r>
      <w:r>
        <w:rPr>
          <w:rFonts w:ascii="Arial" w:hAnsi="Arial" w:cs="Arial"/>
          <w:color w:val="000000"/>
        </w:rPr>
        <w:t> statement is encountered, the program flow moves to the loop check expression immediately and if the condition remains true, then it starts the next iteration, otherwise the control comes out of the loop.</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illustrates the use of a </w:t>
      </w:r>
      <w:r>
        <w:rPr>
          <w:rFonts w:ascii="Arial" w:hAnsi="Arial" w:cs="Arial"/>
          <w:b/>
          <w:bCs/>
          <w:color w:val="000000"/>
        </w:rPr>
        <w:t>continue</w:t>
      </w:r>
      <w:r>
        <w:rPr>
          <w:rFonts w:ascii="Arial" w:hAnsi="Arial" w:cs="Arial"/>
          <w:color w:val="000000"/>
        </w:rPr>
        <w:t> statement with a while loop. Notice how the </w:t>
      </w:r>
      <w:r>
        <w:rPr>
          <w:rFonts w:ascii="Arial" w:hAnsi="Arial" w:cs="Arial"/>
          <w:b/>
          <w:bCs/>
          <w:color w:val="000000"/>
        </w:rPr>
        <w:t>continue</w:t>
      </w:r>
      <w:r>
        <w:rPr>
          <w:rFonts w:ascii="Arial" w:hAnsi="Arial" w:cs="Arial"/>
          <w:color w:val="000000"/>
        </w:rPr>
        <w:t> statement is used to skip printing when the index held in variable </w:t>
      </w:r>
      <w:r>
        <w:rPr>
          <w:rFonts w:ascii="Arial" w:hAnsi="Arial" w:cs="Arial"/>
          <w:b/>
          <w:bCs/>
          <w:color w:val="000000"/>
        </w:rPr>
        <w:t>x</w:t>
      </w:r>
      <w:r>
        <w:rPr>
          <w:rFonts w:ascii="Arial" w:hAnsi="Arial" w:cs="Arial"/>
          <w:color w:val="000000"/>
        </w:rPr>
        <w:t> reaches 5 −</w:t>
      </w:r>
    </w:p>
    <w:p w:rsidR="00AA3C4A" w:rsidRDefault="00BF474A" w:rsidP="00AA3C4A">
      <w:pPr>
        <w:jc w:val="right"/>
        <w:rPr>
          <w:rFonts w:ascii="Arial" w:hAnsi="Arial" w:cs="Arial"/>
          <w:sz w:val="18"/>
          <w:szCs w:val="18"/>
        </w:rPr>
      </w:pPr>
      <w:hyperlink r:id="rId289"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un"/>
          <w:color w:val="666600"/>
          <w:sz w:val="23"/>
          <w:szCs w:val="23"/>
        </w:rPr>
        <w:t>;</w:t>
      </w:r>
      <w:r>
        <w:rPr>
          <w:rStyle w:val="pln"/>
          <w:color w:val="000000"/>
          <w:sz w:val="23"/>
          <w:szCs w:val="23"/>
        </w:rPr>
        <w:t xml:space="preserve">   </w:t>
      </w:r>
      <w:r>
        <w:rPr>
          <w:rStyle w:val="com"/>
          <w:color w:val="880000"/>
          <w:sz w:val="23"/>
          <w:szCs w:val="23"/>
        </w:rPr>
        <w:t>// skip rest of the loop body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6</w:t>
      </w:r>
    </w:p>
    <w:p w:rsidR="00AA3C4A" w:rsidRDefault="00AA3C4A" w:rsidP="00AA3C4A">
      <w:pPr>
        <w:pStyle w:val="HTMLPreformatted"/>
        <w:rPr>
          <w:sz w:val="23"/>
          <w:szCs w:val="23"/>
        </w:rPr>
      </w:pPr>
      <w:r>
        <w:rPr>
          <w:sz w:val="23"/>
          <w:szCs w:val="23"/>
        </w:rPr>
        <w:t>7</w:t>
      </w:r>
    </w:p>
    <w:p w:rsidR="00AA3C4A" w:rsidRDefault="00AA3C4A" w:rsidP="00AA3C4A">
      <w:pPr>
        <w:pStyle w:val="HTMLPreformatted"/>
        <w:rPr>
          <w:sz w:val="23"/>
          <w:szCs w:val="23"/>
        </w:rPr>
      </w:pPr>
      <w:r>
        <w:rPr>
          <w:sz w:val="23"/>
          <w:szCs w:val="23"/>
        </w:rPr>
        <w:t>8</w:t>
      </w:r>
    </w:p>
    <w:p w:rsidR="00AA3C4A" w:rsidRDefault="00AA3C4A" w:rsidP="00AA3C4A">
      <w:pPr>
        <w:pStyle w:val="HTMLPreformatted"/>
        <w:rPr>
          <w:sz w:val="23"/>
          <w:szCs w:val="23"/>
        </w:rPr>
      </w:pPr>
      <w:r>
        <w:rPr>
          <w:sz w:val="23"/>
          <w:szCs w:val="23"/>
        </w:rPr>
        <w:t>9</w:t>
      </w:r>
    </w:p>
    <w:p w:rsidR="00AA3C4A" w:rsidRDefault="00AA3C4A" w:rsidP="00AA3C4A">
      <w:pPr>
        <w:pStyle w:val="HTMLPreformatted"/>
        <w:rPr>
          <w:sz w:val="23"/>
          <w:szCs w:val="23"/>
        </w:rPr>
      </w:pPr>
      <w:r>
        <w:rPr>
          <w:sz w:val="23"/>
          <w:szCs w:val="23"/>
        </w:rPr>
        <w:t>10</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Using Labels to Control the Flow</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from JavaScript 1.2, a label can be used with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to control the flow more precisely. A </w:t>
      </w:r>
      <w:r>
        <w:rPr>
          <w:rFonts w:ascii="Arial" w:hAnsi="Arial" w:cs="Arial"/>
          <w:b/>
          <w:bCs/>
          <w:color w:val="000000"/>
        </w:rPr>
        <w:t>label</w:t>
      </w:r>
      <w:r>
        <w:rPr>
          <w:rFonts w:ascii="Arial" w:hAnsi="Arial" w:cs="Arial"/>
          <w:color w:val="000000"/>
        </w:rPr>
        <w:t> is simply an identifier followed by a colon (:) that is applied to a statement or a block of code. We will see two different examples to understand how to use labels with break and continue.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Line breaks are not allowed between the </w:t>
      </w:r>
      <w:r>
        <w:rPr>
          <w:rFonts w:ascii="Arial" w:hAnsi="Arial" w:cs="Arial"/>
          <w:b/>
          <w:bCs/>
          <w:color w:val="000000"/>
        </w:rPr>
        <w:t>‘continue’</w:t>
      </w:r>
      <w:r>
        <w:rPr>
          <w:rFonts w:ascii="Arial" w:hAnsi="Arial" w:cs="Arial"/>
          <w:color w:val="000000"/>
        </w:rPr>
        <w:t> or </w:t>
      </w:r>
      <w:r>
        <w:rPr>
          <w:rFonts w:ascii="Arial" w:hAnsi="Arial" w:cs="Arial"/>
          <w:b/>
          <w:bCs/>
          <w:color w:val="000000"/>
        </w:rPr>
        <w:t>‘break’</w:t>
      </w:r>
      <w:r>
        <w:rPr>
          <w:rFonts w:ascii="Arial" w:hAnsi="Arial" w:cs="Arial"/>
          <w:color w:val="000000"/>
        </w:rPr>
        <w:t> statement and its label name. Also, there should not be any other statement in between a label name and associated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two examples for a better understanding of Labels.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 1</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implement Label with a break statement.</w:t>
      </w:r>
    </w:p>
    <w:p w:rsidR="00AA3C4A" w:rsidRDefault="00BF474A" w:rsidP="00AA3C4A">
      <w:pPr>
        <w:jc w:val="right"/>
        <w:rPr>
          <w:rFonts w:ascii="Arial" w:hAnsi="Arial" w:cs="Arial"/>
          <w:sz w:val="18"/>
          <w:szCs w:val="18"/>
        </w:rPr>
      </w:pPr>
      <w:hyperlink r:id="rId290"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xml:space="preserve">// This is the label name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innerloop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Quit the innermost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innerloop</w:t>
      </w:r>
      <w:r>
        <w:rPr>
          <w:rStyle w:val="pun"/>
          <w:color w:val="666600"/>
          <w:sz w:val="23"/>
          <w:szCs w:val="23"/>
        </w:rPr>
        <w:t>;</w:t>
      </w:r>
      <w:r>
        <w:rPr>
          <w:rStyle w:val="pln"/>
          <w:color w:val="000000"/>
          <w:sz w:val="23"/>
          <w:szCs w:val="23"/>
        </w:rPr>
        <w:t xml:space="preserve">  </w:t>
      </w:r>
      <w:r>
        <w:rPr>
          <w:rStyle w:val="com"/>
          <w:color w:val="880000"/>
          <w:sz w:val="23"/>
          <w:szCs w:val="23"/>
        </w:rPr>
        <w:t>// Do the same thing</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Quit the outer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 &lt;br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lastRenderedPageBreak/>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Outerloop: 3</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4</w:t>
      </w:r>
    </w:p>
    <w:p w:rsidR="00AA3C4A" w:rsidRDefault="00AA3C4A" w:rsidP="00AA3C4A">
      <w:pPr>
        <w:pStyle w:val="HTMLPreformatted"/>
        <w:rPr>
          <w:sz w:val="23"/>
          <w:szCs w:val="23"/>
        </w:rPr>
      </w:pPr>
      <w:r>
        <w:rPr>
          <w:sz w:val="23"/>
          <w:szCs w:val="23"/>
        </w:rPr>
        <w:t>Exiting the loop!</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 2</w:t>
      </w:r>
    </w:p>
    <w:p w:rsidR="00AA3C4A" w:rsidRDefault="00BF474A" w:rsidP="00AA3C4A">
      <w:pPr>
        <w:jc w:val="right"/>
        <w:rPr>
          <w:rFonts w:ascii="Arial" w:hAnsi="Arial" w:cs="Arial"/>
          <w:sz w:val="18"/>
          <w:szCs w:val="18"/>
        </w:rPr>
      </w:pPr>
      <w:hyperlink r:id="rId291"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This is the label name</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ln"/>
          <w:color w:val="000000"/>
          <w:sz w:val="23"/>
          <w:szCs w:val="23"/>
        </w:rPr>
        <w:t xml:space="preserve"> outerloop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lastRenderedPageBreak/>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Exiting the loop!</w:t>
      </w:r>
    </w:p>
    <w:p w:rsidR="00996B31" w:rsidRDefault="00996B31" w:rsidP="00AD0F3C">
      <w:pPr>
        <w:shd w:val="clear" w:color="auto" w:fill="FFFFFF"/>
        <w:rPr>
          <w:rFonts w:ascii="Consolas" w:hAnsi="Consolas" w:cs="Consolas"/>
          <w:color w:val="000000"/>
          <w:sz w:val="20"/>
          <w:szCs w:val="20"/>
        </w:rPr>
      </w:pP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What is an Event ?</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JavaScript's interaction with HTML is handled through events that occur when the user or the browser manipulates a page.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page loads, it is called an event. When the user clicks a button, that click too is an event. Other examples include events like pressing any key, closing a window, resizing a window, etc.</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Developers can use these events to execute JavaScript coded responses, which cause buttons to close windows, messages to be displayed to users, data to be validated, and virtually any other type of response imaginable.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Events are a part of the Document Object Model (DOM) Level 3 and every HTML element contains a set of events which can trigger JavaScript Code.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Please go through this small tutorial for a better understanding </w:t>
      </w:r>
      <w:hyperlink r:id="rId292" w:history="1">
        <w:r>
          <w:rPr>
            <w:rStyle w:val="Hyperlink"/>
            <w:rFonts w:ascii="Arial" w:hAnsi="Arial" w:cs="Arial"/>
            <w:color w:val="313131"/>
          </w:rPr>
          <w:t>HTML Event Reference</w:t>
        </w:r>
      </w:hyperlink>
      <w:r>
        <w:rPr>
          <w:rFonts w:ascii="Arial" w:hAnsi="Arial" w:cs="Arial"/>
          <w:color w:val="000000"/>
        </w:rPr>
        <w:t>. Here we will see a few examples to understand a relation between Event and JavaScript −</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onclick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most frequently used event type which occurs when a user clicks the left button of his mouse. You can put your validation, warning etc.,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BF474A" w:rsidP="00662C25">
      <w:pPr>
        <w:jc w:val="right"/>
        <w:rPr>
          <w:rFonts w:ascii="Arial" w:hAnsi="Arial" w:cs="Arial"/>
          <w:sz w:val="18"/>
          <w:szCs w:val="18"/>
        </w:rPr>
      </w:pPr>
      <w:hyperlink r:id="rId293" w:tgtFrame="_blank" w:history="1">
        <w:r w:rsidR="00662C25">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Click the following button and see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3"/>
        <w:rPr>
          <w:rFonts w:ascii="Arial" w:hAnsi="Arial" w:cs="Arial"/>
          <w:b w:val="0"/>
          <w:bCs w:val="0"/>
          <w:sz w:val="23"/>
          <w:szCs w:val="23"/>
        </w:rPr>
      </w:pPr>
      <w:r>
        <w:rPr>
          <w:rFonts w:ascii="Arial" w:hAnsi="Arial" w:cs="Arial"/>
          <w:b w:val="0"/>
          <w:bCs w:val="0"/>
          <w:sz w:val="23"/>
          <w:szCs w:val="23"/>
        </w:rPr>
        <w:t>Output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onsubmit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onsubmit</w:t>
      </w:r>
      <w:r>
        <w:rPr>
          <w:rFonts w:ascii="Arial" w:hAnsi="Arial" w:cs="Arial"/>
          <w:color w:val="000000"/>
        </w:rPr>
        <w:t> is an event that occurs when you try to submit a form. You can put your form validation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onsubmit. Here we are calling a </w:t>
      </w:r>
      <w:r>
        <w:rPr>
          <w:rFonts w:ascii="Arial" w:hAnsi="Arial" w:cs="Arial"/>
          <w:b/>
          <w:bCs/>
          <w:color w:val="000000"/>
        </w:rPr>
        <w:t>validate()</w:t>
      </w:r>
      <w:r>
        <w:rPr>
          <w:rFonts w:ascii="Arial" w:hAnsi="Arial" w:cs="Arial"/>
          <w:color w:val="000000"/>
        </w:rPr>
        <w:t> function before submitting a form data to the webserver. If </w:t>
      </w:r>
      <w:r>
        <w:rPr>
          <w:rFonts w:ascii="Arial" w:hAnsi="Arial" w:cs="Arial"/>
          <w:b/>
          <w:bCs/>
          <w:color w:val="000000"/>
        </w:rPr>
        <w:t>validate()</w:t>
      </w:r>
      <w:r>
        <w:rPr>
          <w:rFonts w:ascii="Arial" w:hAnsi="Arial" w:cs="Arial"/>
          <w:color w:val="000000"/>
        </w:rPr>
        <w:t> function returns true, the form will be submitted, otherwise it will not submit the data.</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validation</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all validation goes here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either </w:t>
      </w:r>
      <w:r>
        <w:rPr>
          <w:rStyle w:val="kwd"/>
          <w:color w:val="000088"/>
          <w:sz w:val="23"/>
          <w:szCs w:val="23"/>
        </w:rPr>
        <w:t>true</w:t>
      </w:r>
      <w:r>
        <w:rPr>
          <w:rStyle w:val="pln"/>
          <w:color w:val="000000"/>
          <w:sz w:val="23"/>
          <w:szCs w:val="23"/>
        </w:rPr>
        <w:t xml:space="preserve"> or </w:t>
      </w:r>
      <w:r>
        <w:rPr>
          <w:rStyle w:val="kwd"/>
          <w:color w:val="000088"/>
          <w:sz w:val="23"/>
          <w:szCs w:val="23"/>
        </w:rPr>
        <w:t>false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r>
        <w:rPr>
          <w:rStyle w:val="atn"/>
          <w:color w:val="660066"/>
          <w:sz w:val="23"/>
          <w:szCs w:val="23"/>
        </w:rPr>
        <w: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"POST"</w:t>
      </w:r>
      <w:r>
        <w:rPr>
          <w:rStyle w:val="pln"/>
          <w:color w:val="000000"/>
          <w:sz w:val="23"/>
          <w:szCs w:val="23"/>
        </w:rPr>
        <w:t xml:space="preserve"> </w:t>
      </w:r>
      <w:r>
        <w:rPr>
          <w:rStyle w:val="atn"/>
          <w:color w:val="660066"/>
          <w:sz w:val="23"/>
          <w:szCs w:val="23"/>
        </w:rPr>
        <w:t>action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"t.cgi"</w:t>
      </w:r>
      <w:r>
        <w:rPr>
          <w:rStyle w:val="pln"/>
          <w:color w:val="000000"/>
          <w:sz w:val="23"/>
          <w:szCs w:val="23"/>
        </w:rPr>
        <w:t xml:space="preserve"> </w:t>
      </w:r>
      <w:r>
        <w:rPr>
          <w:rStyle w:val="atn"/>
          <w:color w:val="660066"/>
          <w:sz w:val="23"/>
          <w:szCs w:val="23"/>
        </w:rPr>
        <w:t>onsubmit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kwd"/>
          <w:color w:val="000088"/>
          <w:sz w:val="23"/>
          <w:szCs w:val="23"/>
        </w:rPr>
        <w:t>return</w:t>
      </w:r>
      <w:r>
        <w:rPr>
          <w:rStyle w:val="pln"/>
          <w:color w:val="000000"/>
          <w:sz w:val="23"/>
          <w:szCs w:val="23"/>
        </w:rPr>
        <w:t xml:space="preserve"> validate</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onmouseover and onmouseout</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two event types will help you create nice effects with images or even with text as well. The </w:t>
      </w:r>
      <w:r>
        <w:rPr>
          <w:rFonts w:ascii="Arial" w:hAnsi="Arial" w:cs="Arial"/>
          <w:b/>
          <w:bCs/>
          <w:color w:val="000000"/>
        </w:rPr>
        <w:t>onmouseover</w:t>
      </w:r>
      <w:r>
        <w:rPr>
          <w:rFonts w:ascii="Arial" w:hAnsi="Arial" w:cs="Arial"/>
          <w:color w:val="000000"/>
        </w:rPr>
        <w:t> event triggers when you bring your mouse over any element and the </w:t>
      </w:r>
      <w:r>
        <w:rPr>
          <w:rFonts w:ascii="Arial" w:hAnsi="Arial" w:cs="Arial"/>
          <w:b/>
          <w:bCs/>
          <w:color w:val="000000"/>
        </w:rPr>
        <w:t>onmouseout</w:t>
      </w:r>
      <w:r>
        <w:rPr>
          <w:rFonts w:ascii="Arial" w:hAnsi="Arial" w:cs="Arial"/>
          <w:color w:val="000000"/>
        </w:rPr>
        <w:t> triggers when you move your mouse out from that element. Try the following example.</w:t>
      </w:r>
    </w:p>
    <w:p w:rsidR="00662C25" w:rsidRDefault="00BF474A" w:rsidP="00662C25">
      <w:pPr>
        <w:jc w:val="right"/>
        <w:rPr>
          <w:rFonts w:ascii="Arial" w:hAnsi="Arial" w:cs="Arial"/>
          <w:sz w:val="18"/>
          <w:szCs w:val="18"/>
        </w:rPr>
      </w:pPr>
      <w:hyperlink r:id="rId294" w:tgtFrame="_blank" w:history="1">
        <w:r w:rsidR="00662C25">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over</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Over"</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out</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Out"</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Bring your mouse inside the division to see the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onmouseover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over</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onmouseout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out</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 xml:space="preserve"> This is inside the division </w:t>
      </w:r>
      <w:r>
        <w:rPr>
          <w:rStyle w:val="tag"/>
          <w:color w:val="000088"/>
          <w:sz w:val="23"/>
          <w:szCs w:val="23"/>
        </w:rPr>
        <w:t>&lt;/h2&gt;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6F1544">
      <w:pPr>
        <w:pStyle w:val="Heading1"/>
        <w:spacing w:before="0" w:beforeAutospacing="0" w:after="156" w:afterAutospacing="0" w:line="519" w:lineRule="atLeast"/>
        <w:rPr>
          <w:rFonts w:ascii="Segoe UI" w:hAnsi="Segoe UI" w:cs="Segoe UI"/>
          <w:sz w:val="42"/>
          <w:szCs w:val="42"/>
        </w:rPr>
      </w:pPr>
      <w:r>
        <w:rPr>
          <w:rFonts w:ascii="Segoe UI" w:hAnsi="Segoe UI" w:cs="Segoe UI"/>
          <w:sz w:val="42"/>
          <w:szCs w:val="42"/>
        </w:rPr>
        <w:t>Arrays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Objects allow you to store keyed collections of values. That’s fine.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quite often we find that we need an </w:t>
      </w:r>
      <w:r>
        <w:rPr>
          <w:rStyle w:val="Emphasis"/>
          <w:rFonts w:ascii="Segoe UI" w:hAnsi="Segoe UI" w:cs="Segoe UI"/>
          <w:color w:val="333333"/>
          <w:sz w:val="18"/>
          <w:szCs w:val="18"/>
        </w:rPr>
        <w:t>ordered collection</w:t>
      </w:r>
      <w:r>
        <w:rPr>
          <w:rFonts w:ascii="Segoe UI" w:hAnsi="Segoe UI" w:cs="Segoe UI"/>
          <w:color w:val="333333"/>
          <w:sz w:val="18"/>
          <w:szCs w:val="18"/>
        </w:rPr>
        <w:t>, where we have a 1st, a 2nd, a 3rd element and so on. For example, we need that to store a list of something: users, goods, HTML elements etc.</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is not convenient to use an object here, because it provides no methods to manage the order of elements. We can’t insert a new property “between” the existing ones. Objects are just not meant for such use.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exists a special data structure named </w:t>
      </w:r>
      <w:r>
        <w:rPr>
          <w:rStyle w:val="HTMLCode"/>
          <w:rFonts w:ascii="Consolas" w:hAnsi="Consolas" w:cs="Consolas"/>
          <w:color w:val="333333"/>
          <w:shd w:val="clear" w:color="auto" w:fill="F5F2F0"/>
        </w:rPr>
        <w:t>Array</w:t>
      </w:r>
      <w:r>
        <w:rPr>
          <w:rFonts w:ascii="Segoe UI" w:hAnsi="Segoe UI" w:cs="Segoe UI"/>
          <w:color w:val="333333"/>
          <w:sz w:val="18"/>
          <w:szCs w:val="18"/>
        </w:rPr>
        <w:t>, to store ordered collections.</w:t>
      </w:r>
    </w:p>
    <w:bookmarkStart w:id="456" w:name="declaration"/>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"declaration" </w:instrText>
      </w:r>
      <w:r>
        <w:rPr>
          <w:rFonts w:ascii="Segoe UI" w:hAnsi="Segoe UI" w:cs="Segoe UI"/>
          <w:color w:val="333333"/>
          <w:sz w:val="31"/>
          <w:szCs w:val="31"/>
        </w:rPr>
        <w:fldChar w:fldCharType="separate"/>
      </w:r>
      <w:r w:rsidR="006F1544">
        <w:rPr>
          <w:rStyle w:val="Hyperlink"/>
          <w:rFonts w:ascii="Segoe UI" w:hAnsi="Segoe UI" w:cs="Segoe UI"/>
          <w:sz w:val="31"/>
          <w:szCs w:val="31"/>
        </w:rPr>
        <w:t>Declaration</w:t>
      </w:r>
      <w:r>
        <w:rPr>
          <w:rFonts w:ascii="Segoe UI" w:hAnsi="Segoe UI" w:cs="Segoe UI"/>
          <w:color w:val="333333"/>
          <w:sz w:val="31"/>
          <w:szCs w:val="31"/>
        </w:rPr>
        <w:fldChar w:fldCharType="end"/>
      </w:r>
      <w:bookmarkEnd w:id="456"/>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two syntaxes for creating an empty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Almost all the time, the second syntax is used. We can supply initial elements in the brackets:</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 elements are numbered, starting with zero.</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get an element by its number in square brackets: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We can replace an element: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…Or add a new one to the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 "Lemon"]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total count of the elements in the array is its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3</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also use </w:t>
      </w:r>
      <w:r>
        <w:rPr>
          <w:rStyle w:val="HTMLCode"/>
          <w:rFonts w:ascii="Consolas" w:hAnsi="Consolas" w:cs="Consolas"/>
          <w:color w:val="333333"/>
          <w:shd w:val="clear" w:color="auto" w:fill="F5F2F0"/>
        </w:rPr>
        <w:t>alert</w:t>
      </w:r>
      <w:r>
        <w:rPr>
          <w:rFonts w:ascii="Segoe UI" w:hAnsi="Segoe UI" w:cs="Segoe UI"/>
          <w:color w:val="333333"/>
          <w:sz w:val="18"/>
          <w:szCs w:val="18"/>
        </w:rPr>
        <w:t> to show the whole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Apple,Orange,Plum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can store elements of any type.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mix of values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name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'John'</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true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0077AA"/>
        </w:rPr>
        <w:t>function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669900"/>
        </w:rPr>
        <w:t>'hello'</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object at index 1 and then show its name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name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John</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function at index 3 and run it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hello</w:t>
      </w:r>
    </w:p>
    <w:p w:rsidR="006F1544" w:rsidRDefault="006F1544" w:rsidP="006F1544">
      <w:pPr>
        <w:shd w:val="clear" w:color="auto" w:fill="FFFFFF"/>
        <w:rPr>
          <w:rFonts w:ascii="Segoe UI" w:hAnsi="Segoe UI" w:cs="Segoe UI"/>
          <w:color w:val="333333"/>
          <w:sz w:val="18"/>
          <w:szCs w:val="18"/>
        </w:rPr>
      </w:pPr>
      <w:r>
        <w:rPr>
          <w:rStyle w:val="importanttype"/>
          <w:rFonts w:ascii="Segoe UI" w:hAnsi="Segoe UI" w:cs="Segoe UI"/>
          <w:b/>
          <w:bCs/>
          <w:color w:val="333333"/>
          <w:sz w:val="21"/>
          <w:szCs w:val="21"/>
        </w:rPr>
        <w:t>Trailing comma</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just like an object, may end with a comma:</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“trailing comma” style makes it easier to insert/remove items, because all lines become alike.</w:t>
      </w:r>
    </w:p>
    <w:bookmarkStart w:id="457" w:name="methods-pop-push-shift-unshift"/>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"methods-pop-push-shift-unshift" </w:instrText>
      </w:r>
      <w:r>
        <w:rPr>
          <w:rFonts w:ascii="Segoe UI" w:hAnsi="Segoe UI" w:cs="Segoe UI"/>
          <w:color w:val="333333"/>
          <w:sz w:val="31"/>
          <w:szCs w:val="31"/>
        </w:rPr>
        <w:fldChar w:fldCharType="separate"/>
      </w:r>
      <w:r w:rsidR="006F1544">
        <w:rPr>
          <w:rStyle w:val="Hyperlink"/>
          <w:rFonts w:ascii="Segoe UI" w:hAnsi="Segoe UI" w:cs="Segoe UI"/>
          <w:sz w:val="31"/>
          <w:szCs w:val="31"/>
        </w:rPr>
        <w:t>Methods pop/push, shift/unshift</w:t>
      </w:r>
      <w:r>
        <w:rPr>
          <w:rFonts w:ascii="Segoe UI" w:hAnsi="Segoe UI" w:cs="Segoe UI"/>
          <w:color w:val="333333"/>
          <w:sz w:val="31"/>
          <w:szCs w:val="31"/>
        </w:rPr>
        <w:fldChar w:fldCharType="end"/>
      </w:r>
      <w:bookmarkEnd w:id="457"/>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w:t>
      </w:r>
      <w:hyperlink r:id="rId295" w:history="1">
        <w:r>
          <w:rPr>
            <w:rStyle w:val="Hyperlink"/>
            <w:rFonts w:ascii="Segoe UI" w:hAnsi="Segoe UI" w:cs="Segoe UI"/>
            <w:color w:val="551A8B"/>
            <w:sz w:val="18"/>
            <w:szCs w:val="18"/>
          </w:rPr>
          <w:t>queue</w:t>
        </w:r>
      </w:hyperlink>
      <w:r>
        <w:rPr>
          <w:rFonts w:ascii="Segoe UI" w:hAnsi="Segoe UI" w:cs="Segoe UI"/>
          <w:color w:val="333333"/>
          <w:sz w:val="18"/>
          <w:szCs w:val="18"/>
        </w:rPr>
        <w:t> is one of the most common uses of an array. In computer science, this means an ordered collection of elements which supports two operations:</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appends an element to the end.</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shift</w:t>
      </w:r>
      <w:r>
        <w:rPr>
          <w:rFonts w:ascii="Segoe UI" w:hAnsi="Segoe UI" w:cs="Segoe UI"/>
          <w:color w:val="333333"/>
          <w:sz w:val="18"/>
          <w:szCs w:val="18"/>
        </w:rPr>
        <w:t> get an element from the beginning, advancing the queue, so that the 2nd element becomes the 1st.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support both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practice we need it very often. For example, a queue of messages that need to be shown on-screen.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There’s another use case for arrays – the data structure named </w:t>
      </w:r>
      <w:hyperlink r:id="rId296" w:history="1">
        <w:r>
          <w:rPr>
            <w:rStyle w:val="Hyperlink"/>
            <w:rFonts w:ascii="Segoe UI" w:hAnsi="Segoe UI" w:cs="Segoe UI"/>
            <w:color w:val="551A8B"/>
            <w:sz w:val="18"/>
            <w:szCs w:val="18"/>
          </w:rPr>
          <w:t>stack</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supports two operations:</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adds an element to the end.</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lastRenderedPageBreak/>
        <w:t>pop</w:t>
      </w:r>
      <w:r>
        <w:rPr>
          <w:rFonts w:ascii="Segoe UI" w:hAnsi="Segoe UI" w:cs="Segoe UI"/>
          <w:color w:val="333333"/>
          <w:sz w:val="18"/>
          <w:szCs w:val="18"/>
        </w:rPr>
        <w:t> takes an element from the end.</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So new elements are added or taken always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stack is usually illustrated as a pack of cards: new cards are added to the top or taken from the top:</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stacks, the latest pushed item is received first, that’s also called LIFO (Last-In-First-Out) principle. For queues, we have FIFO (First-In-First-Out).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in JavaScript can work both as a queue and as a stack. They allow you to add/remove elements both to/from the beginning or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computer science the data structure that allows it is called </w:t>
      </w:r>
      <w:hyperlink r:id="rId297" w:history="1">
        <w:r>
          <w:rPr>
            <w:rStyle w:val="Hyperlink"/>
            <w:rFonts w:ascii="Segoe UI" w:hAnsi="Segoe UI" w:cs="Segoe UI"/>
            <w:color w:val="551A8B"/>
            <w:sz w:val="18"/>
            <w:szCs w:val="18"/>
          </w:rPr>
          <w:t>deque</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end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pop</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last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"Pear"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push</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Append the element to the end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The call </w:t>
      </w:r>
      <w:r>
        <w:rPr>
          <w:rStyle w:val="HTMLCode"/>
          <w:rFonts w:ascii="Consolas" w:hAnsi="Consolas" w:cs="Consolas"/>
          <w:color w:val="333333"/>
          <w:shd w:val="clear" w:color="auto" w:fill="F5F2F0"/>
        </w:rPr>
        <w:t>fruits.push(...)</w:t>
      </w:r>
      <w:r>
        <w:rPr>
          <w:rFonts w:ascii="Segoe UI" w:hAnsi="Segoe UI" w:cs="Segoe UI"/>
          <w:color w:val="333333"/>
          <w:sz w:val="18"/>
          <w:szCs w:val="18"/>
        </w:rPr>
        <w:t> is equal to </w:t>
      </w:r>
      <w:r>
        <w:rPr>
          <w:rStyle w:val="HTMLCode"/>
          <w:rFonts w:ascii="Consolas" w:hAnsi="Consolas" w:cs="Consolas"/>
          <w:color w:val="333333"/>
          <w:shd w:val="clear" w:color="auto" w:fill="F5F2F0"/>
        </w:rPr>
        <w:t>fruits[fruits.length] = ...</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beginning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first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Apple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 Pear</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unshift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Add the element to the beginning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w:t>
      </w:r>
      <w:r>
        <w:rPr>
          <w:rFonts w:ascii="Segoe UI" w:hAnsi="Segoe UI" w:cs="Segoe UI"/>
          <w:color w:val="333333"/>
          <w:sz w:val="18"/>
          <w:szCs w:val="18"/>
        </w:rPr>
        <w:t> and </w:t>
      </w:r>
      <w:r>
        <w:rPr>
          <w:rStyle w:val="HTMLCode"/>
          <w:rFonts w:ascii="Consolas" w:hAnsi="Consolas" w:cs="Consolas"/>
          <w:color w:val="333333"/>
          <w:shd w:val="clear" w:color="auto" w:fill="F5F2F0"/>
        </w:rPr>
        <w:t>unshift</w:t>
      </w:r>
      <w:r>
        <w:rPr>
          <w:rFonts w:ascii="Segoe UI" w:hAnsi="Segoe UI" w:cs="Segoe UI"/>
          <w:color w:val="333333"/>
          <w:sz w:val="18"/>
          <w:szCs w:val="18"/>
        </w:rPr>
        <w:t> can add multiple elements at once: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"Peach"</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"Pineapple"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["Pineapple", "Lemon", "Apple", "Orange", "Peach"]</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lastRenderedPageBreak/>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p>
    <w:bookmarkStart w:id="458" w:name="internals"/>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"internals"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Internals</w:t>
      </w:r>
      <w:r>
        <w:rPr>
          <w:rFonts w:ascii="Segoe UI" w:hAnsi="Segoe UI" w:cs="Segoe UI"/>
          <w:color w:val="333333"/>
          <w:sz w:val="31"/>
          <w:szCs w:val="31"/>
        </w:rPr>
        <w:fldChar w:fldCharType="end"/>
      </w:r>
      <w:bookmarkEnd w:id="458"/>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is a special kind of object. The square brackets used to access a property </w:t>
      </w:r>
      <w:r>
        <w:rPr>
          <w:rStyle w:val="HTMLCode"/>
          <w:rFonts w:ascii="Consolas" w:hAnsi="Consolas" w:cs="Consolas"/>
          <w:color w:val="333333"/>
          <w:shd w:val="clear" w:color="auto" w:fill="F5F2F0"/>
        </w:rPr>
        <w:t>arr[0]</w:t>
      </w:r>
      <w:r>
        <w:rPr>
          <w:rFonts w:ascii="Segoe UI" w:hAnsi="Segoe UI" w:cs="Segoe UI"/>
          <w:color w:val="333333"/>
          <w:sz w:val="18"/>
          <w:szCs w:val="18"/>
        </w:rPr>
        <w:t> actually come from the object syntax. That’s essentially the same as </w:t>
      </w:r>
      <w:r>
        <w:rPr>
          <w:rStyle w:val="HTMLCode"/>
          <w:rFonts w:ascii="Consolas" w:hAnsi="Consolas" w:cs="Consolas"/>
          <w:color w:val="333333"/>
          <w:shd w:val="clear" w:color="auto" w:fill="F5F2F0"/>
        </w:rPr>
        <w:t>obj[key]</w:t>
      </w:r>
      <w:r>
        <w:rPr>
          <w:rFonts w:ascii="Segoe UI" w:hAnsi="Segoe UI" w:cs="Segoe UI"/>
          <w:color w:val="333333"/>
          <w:sz w:val="18"/>
          <w:szCs w:val="18"/>
        </w:rPr>
        <w:t>, where </w:t>
      </w:r>
      <w:r>
        <w:rPr>
          <w:rStyle w:val="HTMLCode"/>
          <w:rFonts w:ascii="Consolas" w:hAnsi="Consolas" w:cs="Consolas"/>
          <w:color w:val="333333"/>
          <w:shd w:val="clear" w:color="auto" w:fill="F5F2F0"/>
        </w:rPr>
        <w:t>arr</w:t>
      </w:r>
      <w:r>
        <w:rPr>
          <w:rFonts w:ascii="Segoe UI" w:hAnsi="Segoe UI" w:cs="Segoe UI"/>
          <w:color w:val="333333"/>
          <w:sz w:val="18"/>
          <w:szCs w:val="18"/>
        </w:rPr>
        <w:t> is the object, while numbers are used as keys.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They extend objects providing special methods to work with ordered collections of data and also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But at the core it’s still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Remember, there are only 7 basic types in JavaScript. Array is an object and thus behaves like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it is copied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"Banana"</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copy by reference (two variables reference the same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modify the array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Banana, Pear - 2 items now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what makes arrays really special is their internal representation. The engine tries to store its elements in the contiguous memory area, one after another, just as depicted on the illustrations in this chapter, and there are other optimizations as well, to make arrays work really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they all break if we quit working with an array as with an “ordered collection” and start working with it as if it were a regular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technically we can do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make an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99999</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assign a property with the index far greater than its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sz w:val="18"/>
          <w:szCs w:val="18"/>
        </w:rPr>
        <w:t xml:space="preserve">age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create a property with an arbitrary name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That’s possible, because arrays are objects at their base. We can add any properties to them.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 engine will see that we’re working with the array as with a regular object. Array-specific optimizations are not suited for such cases and will be turned off, their benefits disappear.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ways to misuse an array:</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Add a non-numeric property like </w:t>
      </w:r>
      <w:r>
        <w:rPr>
          <w:rStyle w:val="HTMLCode"/>
          <w:rFonts w:ascii="Consolas" w:eastAsiaTheme="minorHAnsi" w:hAnsi="Consolas" w:cs="Consolas"/>
          <w:color w:val="333333"/>
          <w:shd w:val="clear" w:color="auto" w:fill="F5F2F0"/>
        </w:rPr>
        <w:t>arr.test = 5</w:t>
      </w:r>
      <w:r>
        <w:rPr>
          <w:rFonts w:ascii="Segoe UI" w:hAnsi="Segoe UI" w:cs="Segoe UI"/>
          <w:color w:val="333333"/>
          <w:sz w:val="18"/>
          <w:szCs w:val="18"/>
        </w:rPr>
        <w:t>.</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Make holes, like: add </w:t>
      </w:r>
      <w:r>
        <w:rPr>
          <w:rStyle w:val="HTMLCode"/>
          <w:rFonts w:ascii="Consolas" w:eastAsiaTheme="minorHAnsi" w:hAnsi="Consolas" w:cs="Consolas"/>
          <w:color w:val="333333"/>
          <w:shd w:val="clear" w:color="auto" w:fill="F5F2F0"/>
        </w:rPr>
        <w:t>arr[0]</w:t>
      </w:r>
      <w:r>
        <w:rPr>
          <w:rFonts w:ascii="Segoe UI" w:hAnsi="Segoe UI" w:cs="Segoe UI"/>
          <w:color w:val="333333"/>
          <w:sz w:val="18"/>
          <w:szCs w:val="18"/>
        </w:rPr>
        <w:t> and then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(and nothing between them).</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Fill the array in the reverse order, like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w:t>
      </w:r>
      <w:r>
        <w:rPr>
          <w:rStyle w:val="HTMLCode"/>
          <w:rFonts w:ascii="Consolas" w:eastAsiaTheme="minorHAnsi" w:hAnsi="Consolas" w:cs="Consolas"/>
          <w:color w:val="333333"/>
          <w:shd w:val="clear" w:color="auto" w:fill="F5F2F0"/>
        </w:rPr>
        <w:t>arr[999]</w:t>
      </w:r>
      <w:r>
        <w:rPr>
          <w:rFonts w:ascii="Segoe UI" w:hAnsi="Segoe UI" w:cs="Segoe UI"/>
          <w:color w:val="333333"/>
          <w:sz w:val="18"/>
          <w:szCs w:val="18"/>
        </w:rPr>
        <w:t> and so on.</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Please think of arrays as special structures to work with the </w:t>
      </w:r>
      <w:r>
        <w:rPr>
          <w:rStyle w:val="Emphasis"/>
          <w:rFonts w:ascii="Segoe UI" w:hAnsi="Segoe UI" w:cs="Segoe UI"/>
          <w:color w:val="333333"/>
          <w:sz w:val="18"/>
          <w:szCs w:val="18"/>
        </w:rPr>
        <w:t>ordered data</w:t>
      </w:r>
      <w:r>
        <w:rPr>
          <w:rFonts w:ascii="Segoe UI" w:hAnsi="Segoe UI" w:cs="Segoe UI"/>
          <w:color w:val="333333"/>
          <w:sz w:val="18"/>
          <w:szCs w:val="18"/>
        </w:rPr>
        <w:t>. They provide special methods for that. Arrays are carefully tuned inside JavaScript engines to work with contiguous ordered data, please use them this way. And if you need arbitrary keys, chances are high that you actually require a regular object </w:t>
      </w:r>
      <w:r>
        <w:rPr>
          <w:rStyle w:val="HTMLCode"/>
          <w:rFonts w:ascii="Consolas" w:hAnsi="Consolas" w:cs="Consolas"/>
          <w:color w:val="333333"/>
          <w:shd w:val="clear" w:color="auto" w:fill="F5F2F0"/>
        </w:rPr>
        <w:t>{}</w:t>
      </w:r>
      <w:r>
        <w:rPr>
          <w:rFonts w:ascii="Segoe UI" w:hAnsi="Segoe UI" w:cs="Segoe UI"/>
          <w:color w:val="333333"/>
          <w:sz w:val="18"/>
          <w:szCs w:val="18"/>
        </w:rPr>
        <w:t>.</w:t>
      </w:r>
    </w:p>
    <w:bookmarkStart w:id="459" w:name="performance"/>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"performance" </w:instrText>
      </w:r>
      <w:r>
        <w:rPr>
          <w:rFonts w:ascii="Segoe UI" w:hAnsi="Segoe UI" w:cs="Segoe UI"/>
          <w:color w:val="333333"/>
          <w:sz w:val="31"/>
          <w:szCs w:val="31"/>
        </w:rPr>
        <w:fldChar w:fldCharType="separate"/>
      </w:r>
      <w:r w:rsidR="006F1544">
        <w:rPr>
          <w:rStyle w:val="Hyperlink"/>
          <w:rFonts w:ascii="Segoe UI" w:hAnsi="Segoe UI" w:cs="Segoe UI"/>
          <w:sz w:val="31"/>
          <w:szCs w:val="31"/>
        </w:rPr>
        <w:t>Performance</w:t>
      </w:r>
      <w:r>
        <w:rPr>
          <w:rFonts w:ascii="Segoe UI" w:hAnsi="Segoe UI" w:cs="Segoe UI"/>
          <w:color w:val="333333"/>
          <w:sz w:val="31"/>
          <w:szCs w:val="31"/>
        </w:rPr>
        <w:fldChar w:fldCharType="end"/>
      </w:r>
      <w:bookmarkEnd w:id="459"/>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push/pop</w:t>
      </w:r>
      <w:r>
        <w:rPr>
          <w:rFonts w:ascii="Segoe UI" w:hAnsi="Segoe UI" w:cs="Segoe UI"/>
          <w:color w:val="333333"/>
          <w:sz w:val="18"/>
          <w:szCs w:val="18"/>
        </w:rPr>
        <w:t> run fast, while </w:t>
      </w:r>
      <w:r>
        <w:rPr>
          <w:rStyle w:val="HTMLCode"/>
          <w:rFonts w:ascii="Consolas" w:hAnsi="Consolas" w:cs="Consolas"/>
          <w:color w:val="333333"/>
          <w:shd w:val="clear" w:color="auto" w:fill="F5F2F0"/>
        </w:rPr>
        <w:t>shift/unshift</w:t>
      </w:r>
      <w:r>
        <w:rPr>
          <w:rFonts w:ascii="Segoe UI" w:hAnsi="Segoe UI" w:cs="Segoe UI"/>
          <w:color w:val="333333"/>
          <w:sz w:val="18"/>
          <w:szCs w:val="18"/>
        </w:rPr>
        <w:t> are slow.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Why is it faster to work with the end of an array than with its beginning? Let’s see what happens during the execution: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start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It’s not enough to take and remove the element with the number </w:t>
      </w:r>
      <w:r>
        <w:rPr>
          <w:rStyle w:val="HTMLCode"/>
          <w:rFonts w:ascii="Consolas" w:hAnsi="Consolas" w:cs="Consolas"/>
          <w:color w:val="333333"/>
          <w:shd w:val="clear" w:color="auto" w:fill="F5F2F0"/>
        </w:rPr>
        <w:t>0</w:t>
      </w:r>
      <w:r>
        <w:rPr>
          <w:rFonts w:ascii="Segoe UI" w:hAnsi="Segoe UI" w:cs="Segoe UI"/>
          <w:color w:val="333333"/>
          <w:sz w:val="18"/>
          <w:szCs w:val="18"/>
        </w:rPr>
        <w:t>. Other elements need to be renumbered as well.</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shift</w:t>
      </w:r>
      <w:r>
        <w:rPr>
          <w:rFonts w:ascii="Segoe UI" w:hAnsi="Segoe UI" w:cs="Segoe UI"/>
          <w:color w:val="333333"/>
          <w:sz w:val="18"/>
          <w:szCs w:val="18"/>
        </w:rPr>
        <w:t> operation must do 3 things:</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Remove the element with the index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Move all elements to the left, renumber them from the index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 from </w:t>
      </w:r>
      <w:r>
        <w:rPr>
          <w:rStyle w:val="HTMLCode"/>
          <w:rFonts w:ascii="Consolas" w:eastAsiaTheme="minorHAnsi" w:hAnsi="Consolas" w:cs="Consolas"/>
          <w:color w:val="333333"/>
          <w:shd w:val="clear" w:color="auto" w:fill="F5F2F0"/>
        </w:rPr>
        <w:t>2</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and so on.</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Update the </w:t>
      </w:r>
      <w:r>
        <w:rPr>
          <w:rStyle w:val="HTMLCode"/>
          <w:rFonts w:ascii="Consolas" w:eastAsiaTheme="minorHAnsi" w:hAnsi="Consolas" w:cs="Consolas"/>
          <w:color w:val="333333"/>
          <w:shd w:val="clear" w:color="auto" w:fill="F5F2F0"/>
        </w:rPr>
        <w:t>length</w:t>
      </w:r>
      <w:r>
        <w:rPr>
          <w:rFonts w:ascii="Segoe UI" w:hAnsi="Segoe UI" w:cs="Segoe UI"/>
          <w:color w:val="333333"/>
          <w:sz w:val="18"/>
          <w:szCs w:val="18"/>
        </w:rPr>
        <w:t> property.</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more elements in the array, the more time to move them, more in-memory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happens with </w:t>
      </w:r>
      <w:r>
        <w:rPr>
          <w:rStyle w:val="HTMLCode"/>
          <w:rFonts w:ascii="Consolas" w:hAnsi="Consolas" w:cs="Consolas"/>
          <w:color w:val="333333"/>
          <w:shd w:val="clear" w:color="auto" w:fill="F5F2F0"/>
        </w:rPr>
        <w:t>unshift</w:t>
      </w:r>
      <w:r>
        <w:rPr>
          <w:rFonts w:ascii="Segoe UI" w:hAnsi="Segoe UI" w:cs="Segoe UI"/>
          <w:color w:val="333333"/>
          <w:sz w:val="18"/>
          <w:szCs w:val="18"/>
        </w:rPr>
        <w:t>: to add an element to the beginning of the array, we need first to move existing elements to the right, increasing their indexes.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And what’s with </w:t>
      </w:r>
      <w:r>
        <w:rPr>
          <w:rStyle w:val="HTMLCode"/>
          <w:rFonts w:ascii="Consolas" w:hAnsi="Consolas" w:cs="Consolas"/>
          <w:color w:val="333333"/>
          <w:shd w:val="clear" w:color="auto" w:fill="F5F2F0"/>
        </w:rPr>
        <w:t>push/pop</w:t>
      </w:r>
      <w:r>
        <w:rPr>
          <w:rFonts w:ascii="Segoe UI" w:hAnsi="Segoe UI" w:cs="Segoe UI"/>
          <w:color w:val="333333"/>
          <w:sz w:val="18"/>
          <w:szCs w:val="18"/>
        </w:rPr>
        <w:t>? They do not need to move anything. To extract an element from the end, the </w:t>
      </w:r>
      <w:r>
        <w:rPr>
          <w:rStyle w:val="HTMLCode"/>
          <w:rFonts w:ascii="Consolas" w:hAnsi="Consolas" w:cs="Consolas"/>
          <w:color w:val="333333"/>
          <w:shd w:val="clear" w:color="auto" w:fill="F5F2F0"/>
        </w:rPr>
        <w:t>pop</w:t>
      </w:r>
      <w:r>
        <w:rPr>
          <w:rFonts w:ascii="Segoe UI" w:hAnsi="Segoe UI" w:cs="Segoe UI"/>
          <w:color w:val="333333"/>
          <w:sz w:val="18"/>
          <w:szCs w:val="18"/>
        </w:rPr>
        <w:t> method cleans the index and shortens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actions for the </w:t>
      </w:r>
      <w:r>
        <w:rPr>
          <w:rStyle w:val="HTMLCode"/>
          <w:rFonts w:ascii="Consolas" w:hAnsi="Consolas" w:cs="Consolas"/>
          <w:color w:val="333333"/>
          <w:shd w:val="clear" w:color="auto" w:fill="F5F2F0"/>
        </w:rPr>
        <w:t>pop</w:t>
      </w:r>
      <w:r>
        <w:rPr>
          <w:rFonts w:ascii="Segoe UI" w:hAnsi="Segoe UI" w:cs="Segoe UI"/>
          <w:color w:val="333333"/>
          <w:sz w:val="18"/>
          <w:szCs w:val="18"/>
        </w:rPr>
        <w:t> operation: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w:t>
      </w:r>
      <w:r>
        <w:rPr>
          <w:rStyle w:val="HTMLCode"/>
          <w:rFonts w:ascii="Consolas" w:hAnsi="Consolas" w:cs="Consolas"/>
          <w:b/>
          <w:bCs/>
          <w:color w:val="333333"/>
          <w:shd w:val="clear" w:color="auto" w:fill="F5F2F0"/>
        </w:rPr>
        <w:t>pop</w:t>
      </w:r>
      <w:r>
        <w:rPr>
          <w:rStyle w:val="Strong"/>
          <w:rFonts w:ascii="Segoe UI" w:hAnsi="Segoe UI" w:cs="Segoe UI"/>
          <w:color w:val="333333"/>
          <w:sz w:val="18"/>
          <w:szCs w:val="18"/>
        </w:rPr>
        <w:t> method does not need to move anything, because other elements keep their indexes. That’s why it’s blazingly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with the </w:t>
      </w:r>
      <w:r>
        <w:rPr>
          <w:rStyle w:val="HTMLCode"/>
          <w:rFonts w:ascii="Consolas" w:hAnsi="Consolas" w:cs="Consolas"/>
          <w:color w:val="333333"/>
          <w:shd w:val="clear" w:color="auto" w:fill="F5F2F0"/>
        </w:rPr>
        <w:t>push</w:t>
      </w:r>
      <w:r>
        <w:rPr>
          <w:rFonts w:ascii="Segoe UI" w:hAnsi="Segoe UI" w:cs="Segoe UI"/>
          <w:color w:val="333333"/>
          <w:sz w:val="18"/>
          <w:szCs w:val="18"/>
        </w:rPr>
        <w:t> method.</w:t>
      </w:r>
    </w:p>
    <w:bookmarkStart w:id="460" w:name="loops"/>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"loops"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Loops</w:t>
      </w:r>
      <w:r>
        <w:rPr>
          <w:rFonts w:ascii="Segoe UI" w:hAnsi="Segoe UI" w:cs="Segoe UI"/>
          <w:color w:val="333333"/>
          <w:sz w:val="31"/>
          <w:szCs w:val="31"/>
        </w:rPr>
        <w:fldChar w:fldCharType="end"/>
      </w:r>
      <w:bookmarkEnd w:id="460"/>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One of the oldest ways to cycle array items is the </w:t>
      </w:r>
      <w:r>
        <w:rPr>
          <w:rStyle w:val="HTMLCode"/>
          <w:rFonts w:ascii="Consolas" w:hAnsi="Consolas" w:cs="Consolas"/>
          <w:color w:val="333333"/>
          <w:shd w:val="clear" w:color="auto" w:fill="F5F2F0"/>
        </w:rPr>
        <w:t>for</w:t>
      </w:r>
      <w:r>
        <w:rPr>
          <w:rFonts w:ascii="Segoe UI" w:hAnsi="Segoe UI" w:cs="Segoe UI"/>
          <w:color w:val="333333"/>
          <w:sz w:val="18"/>
          <w:szCs w:val="18"/>
        </w:rPr>
        <w:t> loop over indexes:</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i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i </w:t>
      </w:r>
      <w:r>
        <w:rPr>
          <w:rStyle w:val="HTMLCode"/>
          <w:rFonts w:ascii="Consolas" w:hAnsi="Consolas" w:cs="Consolas"/>
          <w:color w:val="A67F59"/>
        </w:rPr>
        <w:t>&lt;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length</w:t>
      </w:r>
      <w:r>
        <w:rPr>
          <w:rStyle w:val="HTMLCode"/>
          <w:rFonts w:ascii="Consolas" w:hAnsi="Consolas" w:cs="Consolas"/>
          <w:color w:val="999999"/>
        </w:rPr>
        <w:t>;</w:t>
      </w:r>
      <w:r>
        <w:rPr>
          <w:rStyle w:val="HTMLCode"/>
          <w:rFonts w:ascii="Consolas" w:hAnsi="Consolas" w:cs="Consolas"/>
          <w:color w:val="333333"/>
          <w:sz w:val="18"/>
          <w:szCs w:val="18"/>
        </w:rPr>
        <w:t xml:space="preserve"> i</w:t>
      </w:r>
      <w:r>
        <w:rPr>
          <w:rStyle w:val="HTMLCode"/>
          <w:rFonts w:ascii="Consolas" w:hAnsi="Consolas" w:cs="Consolas"/>
          <w:color w:val="A67F59"/>
        </w:rPr>
        <w: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i</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for arrays there is another form of loop, </w:t>
      </w:r>
      <w:r>
        <w:rPr>
          <w:rStyle w:val="HTMLCode"/>
          <w:rFonts w:ascii="Consolas" w:hAnsi="Consolas" w:cs="Consolas"/>
          <w:color w:val="333333"/>
          <w:shd w:val="clear" w:color="auto" w:fill="F5F2F0"/>
        </w:rPr>
        <w:t>for..of</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iterates over array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fruit </w:t>
      </w:r>
      <w:r>
        <w:rPr>
          <w:rStyle w:val="HTMLCode"/>
          <w:rFonts w:ascii="Consolas" w:hAnsi="Consolas" w:cs="Consolas"/>
          <w:color w:val="0077AA"/>
        </w:rPr>
        <w:t>of</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for..of</w:t>
      </w:r>
      <w:r>
        <w:rPr>
          <w:rFonts w:ascii="Segoe UI" w:hAnsi="Segoe UI" w:cs="Segoe UI"/>
          <w:color w:val="333333"/>
          <w:sz w:val="18"/>
          <w:szCs w:val="18"/>
        </w:rPr>
        <w:t> doesn’t give access to the number of the current element, just its value, but in most cases that’s enough. And it’s shorter.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Technically, because arrays are objects, it is also possible to use </w:t>
      </w:r>
      <w:r>
        <w:rPr>
          <w:rStyle w:val="HTMLCode"/>
          <w:rFonts w:ascii="Consolas" w:hAnsi="Consolas" w:cs="Consolas"/>
          <w:color w:val="333333"/>
          <w:shd w:val="clear" w:color="auto" w:fill="F5F2F0"/>
        </w:rPr>
        <w:t>for..in</w:t>
      </w:r>
      <w:r>
        <w:rPr>
          <w:rFonts w:ascii="Segoe UI" w:hAnsi="Segoe UI" w:cs="Segoe UI"/>
          <w:color w:val="333333"/>
          <w:sz w:val="18"/>
          <w:szCs w:val="18"/>
        </w:rPr>
        <w:t>:</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key </w:t>
      </w:r>
      <w:r>
        <w:rPr>
          <w:rStyle w:val="HTMLCode"/>
          <w:rFonts w:ascii="Consolas" w:hAnsi="Consolas" w:cs="Consolas"/>
          <w:color w:val="0077AA"/>
        </w:rPr>
        <w:t>in</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key</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lastRenderedPageBreak/>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that’s actually a bad idea. There are potential problems with it:</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loop </w:t>
      </w:r>
      <w:r>
        <w:rPr>
          <w:rStyle w:val="HTMLCode"/>
          <w:rFonts w:ascii="Consolas" w:hAnsi="Consolas" w:cs="Consolas"/>
          <w:color w:val="333333"/>
          <w:shd w:val="clear" w:color="auto" w:fill="F5F2F0"/>
        </w:rPr>
        <w:t>for..in</w:t>
      </w:r>
      <w:r>
        <w:rPr>
          <w:rFonts w:ascii="Segoe UI" w:hAnsi="Segoe UI" w:cs="Segoe UI"/>
          <w:color w:val="333333"/>
          <w:sz w:val="18"/>
          <w:szCs w:val="18"/>
        </w:rPr>
        <w:t> iterates over </w:t>
      </w:r>
      <w:r>
        <w:rPr>
          <w:rStyle w:val="Emphasis"/>
          <w:rFonts w:ascii="Segoe UI" w:hAnsi="Segoe UI" w:cs="Segoe UI"/>
          <w:color w:val="333333"/>
          <w:sz w:val="18"/>
          <w:szCs w:val="18"/>
        </w:rPr>
        <w:t>all properties</w:t>
      </w:r>
      <w:r>
        <w:rPr>
          <w:rFonts w:ascii="Segoe UI" w:hAnsi="Segoe UI" w:cs="Segoe UI"/>
          <w:color w:val="333333"/>
          <w:sz w:val="18"/>
          <w:szCs w:val="18"/>
        </w:rPr>
        <w:t>, not only the numeric ones.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so-called “array-like” objects in the browser and in other environments, that </w:t>
      </w:r>
      <w:r>
        <w:rPr>
          <w:rStyle w:val="Emphasis"/>
          <w:rFonts w:ascii="Segoe UI" w:hAnsi="Segoe UI" w:cs="Segoe UI"/>
          <w:color w:val="333333"/>
          <w:sz w:val="18"/>
          <w:szCs w:val="18"/>
        </w:rPr>
        <w:t>look like arrays</w:t>
      </w:r>
      <w:r>
        <w:rPr>
          <w:rFonts w:ascii="Segoe UI" w:hAnsi="Segoe UI" w:cs="Segoe UI"/>
          <w:color w:val="333333"/>
          <w:sz w:val="18"/>
          <w:szCs w:val="18"/>
        </w:rPr>
        <w:t>. That is, they have </w:t>
      </w:r>
      <w:r>
        <w:rPr>
          <w:rStyle w:val="HTMLCode"/>
          <w:rFonts w:ascii="Consolas" w:hAnsi="Consolas" w:cs="Consolas"/>
          <w:color w:val="333333"/>
          <w:shd w:val="clear" w:color="auto" w:fill="F5F2F0"/>
        </w:rPr>
        <w:t>length</w:t>
      </w:r>
      <w:r>
        <w:rPr>
          <w:rFonts w:ascii="Segoe UI" w:hAnsi="Segoe UI" w:cs="Segoe UI"/>
          <w:color w:val="333333"/>
          <w:sz w:val="18"/>
          <w:szCs w:val="18"/>
        </w:rPr>
        <w:t> and indexes properties, but they may also have other non-numeric properties and methods, which we usually don’t need. The </w:t>
      </w:r>
      <w:r>
        <w:rPr>
          <w:rStyle w:val="HTMLCode"/>
          <w:rFonts w:ascii="Consolas" w:hAnsi="Consolas" w:cs="Consolas"/>
          <w:color w:val="333333"/>
          <w:shd w:val="clear" w:color="auto" w:fill="F5F2F0"/>
        </w:rPr>
        <w:t>for..in</w:t>
      </w:r>
      <w:r>
        <w:rPr>
          <w:rFonts w:ascii="Segoe UI" w:hAnsi="Segoe UI" w:cs="Segoe UI"/>
          <w:color w:val="333333"/>
          <w:sz w:val="18"/>
          <w:szCs w:val="18"/>
        </w:rPr>
        <w:t> loop will list them though. So if we need to work with array-like objects, then these “extra” properties can become a problem.</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for..in</w:t>
      </w:r>
      <w:r>
        <w:rPr>
          <w:rFonts w:ascii="Segoe UI" w:hAnsi="Segoe UI" w:cs="Segoe UI"/>
          <w:color w:val="333333"/>
          <w:sz w:val="18"/>
          <w:szCs w:val="18"/>
        </w:rPr>
        <w:t> loop is optimized for generic objects, not arrays, and thus is 10-100 times slower. Of course, it’s still very fast. The speedup may only matter in bottlenecks. But still we should be aware of the difference.</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Generally, we shouldn’t use </w:t>
      </w:r>
      <w:r>
        <w:rPr>
          <w:rStyle w:val="HTMLCode"/>
          <w:rFonts w:ascii="Consolas" w:hAnsi="Consolas" w:cs="Consolas"/>
          <w:color w:val="333333"/>
          <w:shd w:val="clear" w:color="auto" w:fill="F5F2F0"/>
        </w:rPr>
        <w:t>for..in</w:t>
      </w:r>
      <w:r>
        <w:rPr>
          <w:rFonts w:ascii="Segoe UI" w:hAnsi="Segoe UI" w:cs="Segoe UI"/>
          <w:color w:val="333333"/>
          <w:sz w:val="18"/>
          <w:szCs w:val="18"/>
        </w:rPr>
        <w:t> for arrays.</w:t>
      </w:r>
    </w:p>
    <w:bookmarkStart w:id="461" w:name="a-word-about-length"/>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"a-word-about-length" </w:instrText>
      </w:r>
      <w:r>
        <w:rPr>
          <w:rFonts w:ascii="Segoe UI" w:hAnsi="Segoe UI" w:cs="Segoe UI"/>
          <w:color w:val="333333"/>
          <w:sz w:val="31"/>
          <w:szCs w:val="31"/>
        </w:rPr>
        <w:fldChar w:fldCharType="separate"/>
      </w:r>
      <w:r w:rsidR="006F1544">
        <w:rPr>
          <w:rStyle w:val="Hyperlink"/>
          <w:rFonts w:ascii="Segoe UI" w:hAnsi="Segoe UI" w:cs="Segoe UI"/>
          <w:sz w:val="31"/>
          <w:szCs w:val="31"/>
        </w:rPr>
        <w:t>A word about “length”</w:t>
      </w:r>
      <w:r>
        <w:rPr>
          <w:rFonts w:ascii="Segoe UI" w:hAnsi="Segoe UI" w:cs="Segoe UI"/>
          <w:color w:val="333333"/>
          <w:sz w:val="31"/>
          <w:szCs w:val="31"/>
        </w:rPr>
        <w:fldChar w:fldCharType="end"/>
      </w:r>
      <w:bookmarkEnd w:id="461"/>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automatically updates when we modify the array. To be precise, it is actually not the count of values in the array, but the greatest numeric index plus one.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a single element with a large index gives a big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123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124</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Note that we usually don’t use arrays like that.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Another interesting thing about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is that it’s writable.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we increase it manually, nothing interesting happens. But if we decrease it, the array is truncated. The process is irreversible, here’s the example: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truncate to 2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 2]</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return length back</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the values do not return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So, the simplest way to clear the array is: </w:t>
      </w:r>
      <w:r>
        <w:rPr>
          <w:rStyle w:val="HTMLCode"/>
          <w:rFonts w:ascii="Consolas" w:hAnsi="Consolas" w:cs="Consolas"/>
          <w:color w:val="333333"/>
          <w:shd w:val="clear" w:color="auto" w:fill="F5F2F0"/>
        </w:rPr>
        <w:t>arr.length = 0;</w:t>
      </w:r>
      <w:r>
        <w:rPr>
          <w:rFonts w:ascii="Segoe UI" w:hAnsi="Segoe UI" w:cs="Segoe UI"/>
          <w:color w:val="333333"/>
          <w:sz w:val="18"/>
          <w:szCs w:val="18"/>
        </w:rPr>
        <w:t>.</w:t>
      </w:r>
    </w:p>
    <w:bookmarkStart w:id="462" w:name="new-array"/>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"new-array" </w:instrText>
      </w:r>
      <w:r>
        <w:rPr>
          <w:rFonts w:ascii="Segoe UI" w:hAnsi="Segoe UI" w:cs="Segoe UI"/>
          <w:color w:val="333333"/>
          <w:sz w:val="31"/>
          <w:szCs w:val="31"/>
        </w:rPr>
        <w:fldChar w:fldCharType="separate"/>
      </w:r>
      <w:r w:rsidR="006F1544">
        <w:rPr>
          <w:rStyle w:val="Hyperlink"/>
          <w:rFonts w:ascii="Segoe UI" w:hAnsi="Segoe UI" w:cs="Segoe UI"/>
          <w:sz w:val="31"/>
          <w:szCs w:val="31"/>
        </w:rPr>
        <w:t>new Array()</w:t>
      </w:r>
      <w:r>
        <w:rPr>
          <w:rFonts w:ascii="Segoe UI" w:hAnsi="Segoe UI" w:cs="Segoe UI"/>
          <w:color w:val="333333"/>
          <w:sz w:val="31"/>
          <w:szCs w:val="31"/>
        </w:rPr>
        <w:fldChar w:fldCharType="end"/>
      </w:r>
      <w:bookmarkEnd w:id="462"/>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is one more syntax to create an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"etc"</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It’s rarely used, because square brackets </w:t>
      </w:r>
      <w:r>
        <w:rPr>
          <w:rStyle w:val="HTMLCode"/>
          <w:rFonts w:ascii="Consolas" w:hAnsi="Consolas" w:cs="Consolas"/>
          <w:color w:val="333333"/>
          <w:shd w:val="clear" w:color="auto" w:fill="F5F2F0"/>
        </w:rPr>
        <w:t>[]</w:t>
      </w:r>
      <w:r>
        <w:rPr>
          <w:rFonts w:ascii="Segoe UI" w:hAnsi="Segoe UI" w:cs="Segoe UI"/>
          <w:color w:val="333333"/>
          <w:sz w:val="18"/>
          <w:szCs w:val="18"/>
        </w:rPr>
        <w:t> are shorter. Also there’s a tricky feature with it.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t>
      </w:r>
      <w:r>
        <w:rPr>
          <w:rStyle w:val="HTMLCode"/>
          <w:rFonts w:ascii="Consolas" w:hAnsi="Consolas" w:cs="Consolas"/>
          <w:color w:val="333333"/>
          <w:shd w:val="clear" w:color="auto" w:fill="F5F2F0"/>
        </w:rPr>
        <w:t>new Array</w:t>
      </w:r>
      <w:r>
        <w:rPr>
          <w:rFonts w:ascii="Segoe UI" w:hAnsi="Segoe UI" w:cs="Segoe UI"/>
          <w:color w:val="333333"/>
          <w:sz w:val="18"/>
          <w:szCs w:val="18"/>
        </w:rPr>
        <w:t> is called with a single argument which is a number, then it creates an array </w:t>
      </w:r>
      <w:r>
        <w:rPr>
          <w:rStyle w:val="Emphasis"/>
          <w:rFonts w:ascii="Segoe UI" w:hAnsi="Segoe UI" w:cs="Segoe UI"/>
          <w:color w:val="333333"/>
          <w:sz w:val="18"/>
          <w:szCs w:val="18"/>
        </w:rPr>
        <w:t>without items, but with the given 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Let’s see how one can shoot themself in the foot: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will it create an array of [2] ?</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no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length 2</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the code above, </w:t>
      </w:r>
      <w:r>
        <w:rPr>
          <w:rStyle w:val="HTMLCode"/>
          <w:rFonts w:ascii="Consolas" w:hAnsi="Consolas" w:cs="Consolas"/>
          <w:color w:val="333333"/>
          <w:shd w:val="clear" w:color="auto" w:fill="F5F2F0"/>
        </w:rPr>
        <w:t>new Array(number)</w:t>
      </w:r>
      <w:r>
        <w:rPr>
          <w:rFonts w:ascii="Segoe UI" w:hAnsi="Segoe UI" w:cs="Segoe UI"/>
          <w:color w:val="333333"/>
          <w:sz w:val="18"/>
          <w:szCs w:val="18"/>
        </w:rPr>
        <w:t> has all elements </w:t>
      </w:r>
      <w:r>
        <w:rPr>
          <w:rStyle w:val="HTMLCode"/>
          <w:rFonts w:ascii="Consolas" w:hAnsi="Consolas" w:cs="Consolas"/>
          <w:color w:val="333333"/>
          <w:shd w:val="clear" w:color="auto" w:fill="F5F2F0"/>
        </w:rPr>
        <w:t>undefined</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To evade such surprises, we usually use square brackets, unless we really know what we’re doing.</w:t>
      </w:r>
    </w:p>
    <w:bookmarkStart w:id="463" w:name="multidimensional-arrays"/>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lastRenderedPageBreak/>
        <w:fldChar w:fldCharType="begin"/>
      </w:r>
      <w:r w:rsidR="006F1544">
        <w:rPr>
          <w:rFonts w:ascii="Segoe UI" w:hAnsi="Segoe UI" w:cs="Segoe UI"/>
          <w:color w:val="333333"/>
          <w:sz w:val="31"/>
          <w:szCs w:val="31"/>
        </w:rPr>
        <w:instrText xml:space="preserve"> HYPERLINK "https://javascript.info/array" \l "multidimensional-arrays"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Multidimensional arrays</w:t>
      </w:r>
      <w:r>
        <w:rPr>
          <w:rFonts w:ascii="Segoe UI" w:hAnsi="Segoe UI" w:cs="Segoe UI"/>
          <w:color w:val="333333"/>
          <w:sz w:val="31"/>
          <w:szCs w:val="31"/>
        </w:rPr>
        <w:fldChar w:fldCharType="end"/>
      </w:r>
      <w:bookmarkEnd w:id="463"/>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can have items that are also arrays. We can use it for multidimensional arrays, for example to store matrices: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matrix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6</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7</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8</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9</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matrix</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5, the central element</w:t>
      </w:r>
    </w:p>
    <w:bookmarkStart w:id="464" w:name="tostring"/>
    <w:p w:rsidR="006F1544" w:rsidRDefault="00BF474A"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"tostring" </w:instrText>
      </w:r>
      <w:r>
        <w:rPr>
          <w:rFonts w:ascii="Segoe UI" w:hAnsi="Segoe UI" w:cs="Segoe UI"/>
          <w:color w:val="333333"/>
          <w:sz w:val="31"/>
          <w:szCs w:val="31"/>
        </w:rPr>
        <w:fldChar w:fldCharType="separate"/>
      </w:r>
      <w:r w:rsidR="006F1544">
        <w:rPr>
          <w:rStyle w:val="Hyperlink"/>
          <w:rFonts w:ascii="Segoe UI" w:hAnsi="Segoe UI" w:cs="Segoe UI"/>
          <w:sz w:val="31"/>
          <w:szCs w:val="31"/>
        </w:rPr>
        <w:t>toString</w:t>
      </w:r>
      <w:r>
        <w:rPr>
          <w:rFonts w:ascii="Segoe UI" w:hAnsi="Segoe UI" w:cs="Segoe UI"/>
          <w:color w:val="333333"/>
          <w:sz w:val="31"/>
          <w:szCs w:val="31"/>
        </w:rPr>
        <w:fldChar w:fldCharType="end"/>
      </w:r>
      <w:bookmarkEnd w:id="464"/>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have their own implementation of </w:t>
      </w:r>
      <w:r>
        <w:rPr>
          <w:rStyle w:val="HTMLCode"/>
          <w:rFonts w:ascii="Consolas" w:hAnsi="Consolas" w:cs="Consolas"/>
          <w:color w:val="333333"/>
          <w:shd w:val="clear" w:color="auto" w:fill="F5F2F0"/>
        </w:rPr>
        <w:t>toString</w:t>
      </w:r>
      <w:r>
        <w:rPr>
          <w:rFonts w:ascii="Segoe UI" w:hAnsi="Segoe UI" w:cs="Segoe UI"/>
          <w:color w:val="333333"/>
          <w:sz w:val="18"/>
          <w:szCs w:val="18"/>
        </w:rPr>
        <w:t> method that returns a comma-separated list of elements.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1,2,3</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String</w:t>
      </w:r>
      <w:r>
        <w:rPr>
          <w:rStyle w:val="HTMLCode"/>
          <w:rFonts w:ascii="Consolas" w:hAnsi="Consolas" w:cs="Consolas"/>
          <w:color w:val="999999"/>
        </w:rPr>
        <w:t>(</w:t>
      </w: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'1,2,3'</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Also, let’s try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do not have </w:t>
      </w:r>
      <w:r>
        <w:rPr>
          <w:rStyle w:val="HTMLCode"/>
          <w:rFonts w:ascii="Consolas" w:hAnsi="Consolas" w:cs="Consolas"/>
          <w:color w:val="333333"/>
          <w:shd w:val="clear" w:color="auto" w:fill="F5F2F0"/>
        </w:rPr>
        <w:t>Symbol.toPrimitive</w:t>
      </w:r>
      <w:r>
        <w:rPr>
          <w:rFonts w:ascii="Segoe UI" w:hAnsi="Segoe UI" w:cs="Segoe UI"/>
          <w:color w:val="333333"/>
          <w:sz w:val="18"/>
          <w:szCs w:val="18"/>
        </w:rPr>
        <w:t>, neither a viable </w:t>
      </w:r>
      <w:r>
        <w:rPr>
          <w:rStyle w:val="HTMLCode"/>
          <w:rFonts w:ascii="Consolas" w:hAnsi="Consolas" w:cs="Consolas"/>
          <w:color w:val="333333"/>
          <w:shd w:val="clear" w:color="auto" w:fill="F5F2F0"/>
        </w:rPr>
        <w:t>valueOf</w:t>
      </w:r>
      <w:r>
        <w:rPr>
          <w:rFonts w:ascii="Segoe UI" w:hAnsi="Segoe UI" w:cs="Segoe UI"/>
          <w:color w:val="333333"/>
          <w:sz w:val="18"/>
          <w:szCs w:val="18"/>
        </w:rPr>
        <w:t>, they implement only </w:t>
      </w:r>
      <w:r>
        <w:rPr>
          <w:rStyle w:val="HTMLCode"/>
          <w:rFonts w:ascii="Consolas" w:hAnsi="Consolas" w:cs="Consolas"/>
          <w:color w:val="333333"/>
          <w:shd w:val="clear" w:color="auto" w:fill="F5F2F0"/>
        </w:rPr>
        <w:t>toString</w:t>
      </w:r>
      <w:r>
        <w:rPr>
          <w:rFonts w:ascii="Segoe UI" w:hAnsi="Segoe UI" w:cs="Segoe UI"/>
          <w:color w:val="333333"/>
          <w:sz w:val="18"/>
          <w:szCs w:val="18"/>
        </w:rPr>
        <w:t> conversion, so here </w:t>
      </w:r>
      <w:r>
        <w:rPr>
          <w:rStyle w:val="HTMLCode"/>
          <w:rFonts w:ascii="Consolas" w:hAnsi="Consolas" w:cs="Consolas"/>
          <w:color w:val="333333"/>
          <w:shd w:val="clear" w:color="auto" w:fill="F5F2F0"/>
        </w:rPr>
        <w:t>[]</w:t>
      </w:r>
      <w:r>
        <w:rPr>
          <w:rFonts w:ascii="Segoe UI" w:hAnsi="Segoe UI" w:cs="Segoe UI"/>
          <w:color w:val="333333"/>
          <w:sz w:val="18"/>
          <w:szCs w:val="18"/>
        </w:rPr>
        <w:t> becomes an empty string, </w:t>
      </w:r>
      <w:r>
        <w:rPr>
          <w:rStyle w:val="HTMLCode"/>
          <w:rFonts w:ascii="Consolas" w:hAnsi="Consolas" w:cs="Consolas"/>
          <w:color w:val="333333"/>
          <w:shd w:val="clear" w:color="auto" w:fill="F5F2F0"/>
        </w:rPr>
        <w:t>[1]</w:t>
      </w:r>
      <w:r>
        <w:rPr>
          <w:rFonts w:ascii="Segoe UI" w:hAnsi="Segoe UI" w:cs="Segoe UI"/>
          <w:color w:val="333333"/>
          <w:sz w:val="18"/>
          <w:szCs w:val="18"/>
        </w:rPr>
        <w:t> becomes </w:t>
      </w:r>
      <w:r>
        <w:rPr>
          <w:rStyle w:val="HTMLCode"/>
          <w:rFonts w:ascii="Consolas" w:hAnsi="Consolas" w:cs="Consolas"/>
          <w:color w:val="333333"/>
          <w:shd w:val="clear" w:color="auto" w:fill="F5F2F0"/>
        </w:rPr>
        <w:t>"1"</w:t>
      </w:r>
      <w:r>
        <w:rPr>
          <w:rFonts w:ascii="Segoe UI" w:hAnsi="Segoe UI" w:cs="Segoe UI"/>
          <w:color w:val="333333"/>
          <w:sz w:val="18"/>
          <w:szCs w:val="18"/>
        </w:rPr>
        <w:t> and </w:t>
      </w:r>
      <w:r>
        <w:rPr>
          <w:rStyle w:val="HTMLCode"/>
          <w:rFonts w:ascii="Consolas" w:hAnsi="Consolas" w:cs="Consolas"/>
          <w:color w:val="333333"/>
          <w:shd w:val="clear" w:color="auto" w:fill="F5F2F0"/>
        </w:rPr>
        <w:t>[1,2]</w:t>
      </w:r>
      <w:r>
        <w:rPr>
          <w:rFonts w:ascii="Segoe UI" w:hAnsi="Segoe UI" w:cs="Segoe UI"/>
          <w:color w:val="333333"/>
          <w:sz w:val="18"/>
          <w:szCs w:val="18"/>
        </w:rPr>
        <w:t> becomes </w:t>
      </w:r>
      <w:r>
        <w:rPr>
          <w:rStyle w:val="HTMLCode"/>
          <w:rFonts w:ascii="Consolas" w:hAnsi="Consolas" w:cs="Consolas"/>
          <w:color w:val="333333"/>
          <w:shd w:val="clear" w:color="auto" w:fill="F5F2F0"/>
        </w:rPr>
        <w:t>"1,2"</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When the binary plus </w:t>
      </w:r>
      <w:r>
        <w:rPr>
          <w:rStyle w:val="HTMLCode"/>
          <w:rFonts w:ascii="Consolas" w:hAnsi="Consolas" w:cs="Consolas"/>
          <w:color w:val="333333"/>
          <w:shd w:val="clear" w:color="auto" w:fill="F5F2F0"/>
        </w:rPr>
        <w:t>"+"</w:t>
      </w:r>
      <w:r>
        <w:rPr>
          <w:rFonts w:ascii="Segoe UI" w:hAnsi="Segoe UI" w:cs="Segoe UI"/>
          <w:color w:val="333333"/>
          <w:sz w:val="18"/>
          <w:szCs w:val="18"/>
        </w:rPr>
        <w:t> operator adds something to a string, it converts it to a string as well, so the next step looks like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"1,2"</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Pr="006B3E5B" w:rsidRDefault="006B3E5B" w:rsidP="006B3E5B">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6B3E5B">
        <w:rPr>
          <w:rFonts w:ascii="Helvetica" w:eastAsia="Times New Roman" w:hAnsi="Helvetica" w:cs="Helvetica"/>
          <w:color w:val="610B38"/>
          <w:sz w:val="32"/>
          <w:szCs w:val="32"/>
          <w:lang w:eastAsia="en-IN"/>
        </w:rPr>
        <w:t>What is jQuery</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is a small and lightweight JavaScript library.</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is cross-platform.</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means "write less do more".</w:t>
      </w:r>
    </w:p>
    <w:p w:rsidR="00062A5B" w:rsidRDefault="006B3E5B" w:rsidP="00062A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simplifies AJAX call and DOM manipulation.</w:t>
      </w:r>
      <w:r w:rsidR="00062A5B">
        <w:rPr>
          <w:rFonts w:ascii="Verdana" w:eastAsia="Times New Roman" w:hAnsi="Verdana" w:cs="Times New Roman"/>
          <w:color w:val="000000"/>
          <w:sz w:val="17"/>
          <w:szCs w:val="17"/>
          <w:lang w:eastAsia="en-IN"/>
        </w:rPr>
        <w:br/>
      </w:r>
    </w:p>
    <w:p w:rsidR="00062A5B" w:rsidRPr="00062A5B" w:rsidRDefault="00062A5B" w:rsidP="00062A5B">
      <w:pPr>
        <w:shd w:val="clear" w:color="auto" w:fill="FAFAFA"/>
        <w:spacing w:before="259" w:after="130" w:line="240" w:lineRule="auto"/>
        <w:outlineLvl w:val="1"/>
        <w:rPr>
          <w:rFonts w:ascii="Arial" w:eastAsia="Times New Roman" w:hAnsi="Arial" w:cs="Arial"/>
          <w:color w:val="000000"/>
          <w:sz w:val="43"/>
          <w:szCs w:val="43"/>
          <w:lang w:eastAsia="en-IN"/>
        </w:rPr>
      </w:pPr>
      <w:r w:rsidRPr="00062A5B">
        <w:rPr>
          <w:rFonts w:ascii="Arial" w:eastAsia="Times New Roman" w:hAnsi="Arial" w:cs="Arial"/>
          <w:color w:val="000000"/>
          <w:sz w:val="43"/>
          <w:szCs w:val="43"/>
          <w:lang w:eastAsia="en-IN"/>
        </w:rPr>
        <w:t>JQuery Definition</w:t>
      </w:r>
    </w:p>
    <w:p w:rsidR="00062A5B" w:rsidRPr="00062A5B" w:rsidRDefault="00062A5B" w:rsidP="00062A5B">
      <w:pPr>
        <w:shd w:val="clear" w:color="auto" w:fill="FAFAFA"/>
        <w:spacing w:after="130"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JQuery is a fast and concise JavaScript Library that simplifies HTML document traversing, event handling, animating, and Ajax interactions for rapid web development. JQuery is designed to change the way that you write JavaScript.</w:t>
      </w:r>
    </w:p>
    <w:p w:rsidR="00062A5B" w:rsidRPr="00062A5B" w:rsidRDefault="00062A5B" w:rsidP="00062A5B">
      <w:pPr>
        <w:shd w:val="clear" w:color="auto" w:fill="FAFAFA"/>
        <w:spacing w:after="130"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Jquery is very popular and in high demand among the developers because the functions used by jQuery are easy to learn and even a designer can learn it fast. It is open source software and also it is free. JQuery is dual-licensed under the MIT License and the GNU General Public License. Microsoft has integrated jQuery officially into its IDE Visual Studio 2010 and jQuery intelligence is available in Visual Studio 2010 now. Jquery is too compactable and well written in java code, it increases the productivity of the developer by enabling them to achieve critical user interface (UI) functionality by writing very less amount of code. It helps to,</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Improve the performance of the application</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Develop most browser compatible web page</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Implement UI related critical functionality without writing hundreds of lines of codes</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Fast</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Extensible – jQuery can be extended to implement customized behavior</w:t>
      </w:r>
    </w:p>
    <w:p w:rsidR="00062A5B" w:rsidRPr="006B3E5B" w:rsidRDefault="00062A5B" w:rsidP="00062A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p>
    <w:p w:rsidR="006B3E5B" w:rsidRPr="006B3E5B" w:rsidRDefault="006B3E5B" w:rsidP="006B3E5B">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6B3E5B">
        <w:rPr>
          <w:rFonts w:ascii="Helvetica" w:eastAsia="Times New Roman" w:hAnsi="Helvetica" w:cs="Helvetica"/>
          <w:color w:val="610B38"/>
          <w:sz w:val="32"/>
          <w:szCs w:val="32"/>
          <w:lang w:eastAsia="en-IN"/>
        </w:rPr>
        <w:t>jQuery Example</w:t>
      </w:r>
    </w:p>
    <w:p w:rsidR="006B3E5B" w:rsidRPr="006B3E5B" w:rsidRDefault="006B3E5B" w:rsidP="006B3E5B">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In this tutorial, you will get a lot of jQuery examples to understand the topic well. Let's see a simple jQuery example.</w:t>
      </w:r>
    </w:p>
    <w:p w:rsidR="006B3E5B" w:rsidRPr="006B3E5B" w:rsidRDefault="006B3E5B" w:rsidP="006B3E5B">
      <w:pPr>
        <w:spacing w:after="0" w:line="240" w:lineRule="auto"/>
        <w:rPr>
          <w:rFonts w:ascii="Times New Roman" w:eastAsia="Times New Roman" w:hAnsi="Times New Roman" w:cs="Times New Roman"/>
          <w:sz w:val="24"/>
          <w:szCs w:val="24"/>
          <w:lang w:eastAsia="en-IN"/>
        </w:rPr>
      </w:pPr>
      <w:r w:rsidRPr="006B3E5B">
        <w:rPr>
          <w:rFonts w:ascii="Verdana" w:eastAsia="Times New Roman" w:hAnsi="Verdana" w:cs="Times New Roman"/>
          <w:i/>
          <w:iCs/>
          <w:color w:val="000000"/>
          <w:sz w:val="18"/>
          <w:lang w:eastAsia="en-IN"/>
        </w:rPr>
        <w:t>File: firstjquery.html</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&lt;!DOCTYPE html&gt;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&lt;html&gt;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&lt;head&gt;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&lt;title&gt;First jQuery Example&lt;/title&gt;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&lt;script type=</w:t>
      </w:r>
      <w:r w:rsidRPr="006B3E5B">
        <w:rPr>
          <w:rFonts w:ascii="Verdana" w:eastAsia="Times New Roman" w:hAnsi="Verdana" w:cs="Times New Roman"/>
          <w:color w:val="0000FF"/>
          <w:sz w:val="17"/>
          <w:lang w:eastAsia="en-IN"/>
        </w:rPr>
        <w:t>"text/javascript"</w:t>
      </w:r>
      <w:r w:rsidRPr="006B3E5B">
        <w:rPr>
          <w:rFonts w:ascii="Verdana" w:eastAsia="Times New Roman" w:hAnsi="Verdana" w:cs="Times New Roman"/>
          <w:color w:val="000000"/>
          <w:sz w:val="17"/>
          <w:szCs w:val="17"/>
          <w:bdr w:val="none" w:sz="0" w:space="0" w:color="auto" w:frame="1"/>
          <w:lang w:eastAsia="en-IN"/>
        </w:rPr>
        <w:t> src=</w:t>
      </w:r>
      <w:r w:rsidRPr="006B3E5B">
        <w:rPr>
          <w:rFonts w:ascii="Verdana" w:eastAsia="Times New Roman" w:hAnsi="Verdana" w:cs="Times New Roman"/>
          <w:color w:val="0000FF"/>
          <w:sz w:val="17"/>
          <w:lang w:eastAsia="en-IN"/>
        </w:rPr>
        <w:t>"http://ajax.googleapis.com/ajax/libs/jquery/2.1.3/jquery.min.js"</w:t>
      </w:r>
      <w:r w:rsidRPr="006B3E5B">
        <w:rPr>
          <w:rFonts w:ascii="Verdana" w:eastAsia="Times New Roman" w:hAnsi="Verdana" w:cs="Times New Roman"/>
          <w:color w:val="000000"/>
          <w:sz w:val="17"/>
          <w:szCs w:val="17"/>
          <w:bdr w:val="none" w:sz="0" w:space="0" w:color="auto" w:frame="1"/>
          <w:lang w:eastAsia="en-IN"/>
        </w:rPr>
        <w: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 type=</w:t>
      </w:r>
      <w:r w:rsidRPr="006B3E5B">
        <w:rPr>
          <w:rFonts w:ascii="Verdana" w:eastAsia="Times New Roman" w:hAnsi="Verdana" w:cs="Times New Roman"/>
          <w:color w:val="0000FF"/>
          <w:sz w:val="17"/>
          <w:lang w:eastAsia="en-IN"/>
        </w:rPr>
        <w:t>"text/javascript"</w:t>
      </w:r>
      <w:r w:rsidRPr="006B3E5B">
        <w:rPr>
          <w:rFonts w:ascii="Verdana" w:eastAsia="Times New Roman" w:hAnsi="Verdana" w:cs="Times New Roman"/>
          <w:color w:val="000000"/>
          <w:sz w:val="17"/>
          <w:szCs w:val="17"/>
          <w:bdr w:val="none" w:sz="0" w:space="0" w:color="auto" w:frame="1"/>
          <w:lang w:eastAsia="en-IN"/>
        </w:rPr>
        <w:t> language=</w:t>
      </w:r>
      <w:r w:rsidRPr="006B3E5B">
        <w:rPr>
          <w:rFonts w:ascii="Verdana" w:eastAsia="Times New Roman" w:hAnsi="Verdana" w:cs="Times New Roman"/>
          <w:color w:val="0000FF"/>
          <w:sz w:val="17"/>
          <w:lang w:eastAsia="en-IN"/>
        </w:rPr>
        <w:t>"javascript"</w:t>
      </w:r>
      <w:r w:rsidRPr="006B3E5B">
        <w:rPr>
          <w:rFonts w:ascii="Verdana" w:eastAsia="Times New Roman" w:hAnsi="Verdana" w:cs="Times New Roman"/>
          <w:color w:val="000000"/>
          <w:sz w:val="17"/>
          <w:szCs w:val="17"/>
          <w:bdr w:val="none" w:sz="0" w:space="0" w:color="auto" w:frame="1"/>
          <w:lang w:eastAsia="en-IN"/>
        </w:rPr>
        <w: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$(document).ready(function() {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w:t>
      </w:r>
      <w:r w:rsidRPr="006B3E5B">
        <w:rPr>
          <w:rFonts w:ascii="Verdana" w:eastAsia="Times New Roman" w:hAnsi="Verdana" w:cs="Times New Roman"/>
          <w:color w:val="0000FF"/>
          <w:sz w:val="17"/>
          <w:lang w:eastAsia="en-IN"/>
        </w:rPr>
        <w:t>"p"</w:t>
      </w:r>
      <w:r w:rsidRPr="006B3E5B">
        <w:rPr>
          <w:rFonts w:ascii="Verdana" w:eastAsia="Times New Roman" w:hAnsi="Verdana" w:cs="Times New Roman"/>
          <w:color w:val="000000"/>
          <w:sz w:val="17"/>
          <w:szCs w:val="17"/>
          <w:bdr w:val="none" w:sz="0" w:space="0" w:color="auto" w:frame="1"/>
          <w:lang w:eastAsia="en-IN"/>
        </w:rPr>
        <w:t>).css(</w:t>
      </w:r>
      <w:r w:rsidRPr="006B3E5B">
        <w:rPr>
          <w:rFonts w:ascii="Verdana" w:eastAsia="Times New Roman" w:hAnsi="Verdana" w:cs="Times New Roman"/>
          <w:color w:val="0000FF"/>
          <w:sz w:val="17"/>
          <w:lang w:eastAsia="en-IN"/>
        </w:rPr>
        <w:t>"background-color"</w:t>
      </w:r>
      <w:r w:rsidRPr="006B3E5B">
        <w:rPr>
          <w:rFonts w:ascii="Verdana" w:eastAsia="Times New Roman" w:hAnsi="Verdana" w:cs="Times New Roman"/>
          <w:color w:val="000000"/>
          <w:sz w:val="17"/>
          <w:szCs w:val="17"/>
          <w:bdr w:val="none" w:sz="0" w:space="0" w:color="auto" w:frame="1"/>
          <w:lang w:eastAsia="en-IN"/>
        </w:rPr>
        <w:t>, </w:t>
      </w:r>
      <w:r w:rsidRPr="006B3E5B">
        <w:rPr>
          <w:rFonts w:ascii="Verdana" w:eastAsia="Times New Roman" w:hAnsi="Verdana" w:cs="Times New Roman"/>
          <w:color w:val="0000FF"/>
          <w:sz w:val="17"/>
          <w:lang w:eastAsia="en-IN"/>
        </w:rPr>
        <w:t>"pink"</w:t>
      </w:r>
      <w:r w:rsidRPr="006B3E5B">
        <w:rPr>
          <w:rFonts w:ascii="Verdana" w:eastAsia="Times New Roman" w:hAnsi="Verdana" w:cs="Times New Roman"/>
          <w:color w:val="000000"/>
          <w:sz w:val="17"/>
          <w:szCs w:val="17"/>
          <w:bdr w:val="none" w:sz="0" w:space="0" w:color="auto" w:frame="1"/>
          <w:lang w:eastAsia="en-IN"/>
        </w:rPr>
        <w: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&lt;/head&gt;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&lt;body&gt;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&lt;p&gt;This is first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&lt;p&gt;This is second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lastRenderedPageBreak/>
        <w:t>&lt;p&gt;This is third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&lt;/body&gt;  </w:t>
      </w:r>
    </w:p>
    <w:p w:rsidR="006B3E5B" w:rsidRPr="006B3E5B" w:rsidRDefault="006B3E5B" w:rsidP="006B3E5B">
      <w:pPr>
        <w:numPr>
          <w:ilvl w:val="0"/>
          <w:numId w:val="103"/>
        </w:numPr>
        <w:shd w:val="clear" w:color="auto" w:fill="FFFFFF"/>
        <w:spacing w:after="104"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&lt;/html&gt;  </w:t>
      </w:r>
    </w:p>
    <w:p w:rsidR="006B3E5B" w:rsidRDefault="006B3E5B"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Pr="009D2309" w:rsidRDefault="009D2309" w:rsidP="009D2309">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9D2309">
        <w:rPr>
          <w:rFonts w:ascii="Helvetica" w:eastAsia="Times New Roman" w:hAnsi="Helvetica" w:cs="Helvetica"/>
          <w:color w:val="610B38"/>
          <w:kern w:val="36"/>
          <w:sz w:val="38"/>
          <w:szCs w:val="38"/>
          <w:lang w:eastAsia="en-IN"/>
        </w:rPr>
        <w:t>jQuery History</w:t>
      </w:r>
    </w:p>
    <w:p w:rsidR="009D2309" w:rsidRPr="009D2309" w:rsidRDefault="009D2309" w:rsidP="009D2309">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D2309">
        <w:rPr>
          <w:rFonts w:ascii="Verdana" w:eastAsia="Times New Roman" w:hAnsi="Verdana" w:cs="Times New Roman"/>
          <w:color w:val="000000"/>
          <w:sz w:val="17"/>
          <w:szCs w:val="17"/>
          <w:lang w:eastAsia="en-IN"/>
        </w:rPr>
        <w:t>jQuery was first released in January 2006 by </w:t>
      </w:r>
      <w:r w:rsidRPr="009D2309">
        <w:rPr>
          <w:rFonts w:ascii="Verdana" w:eastAsia="Times New Roman" w:hAnsi="Verdana" w:cs="Times New Roman"/>
          <w:b/>
          <w:bCs/>
          <w:color w:val="000000"/>
          <w:sz w:val="17"/>
          <w:lang w:eastAsia="en-IN"/>
        </w:rPr>
        <w:t>John Resig</w:t>
      </w:r>
      <w:r w:rsidRPr="009D2309">
        <w:rPr>
          <w:rFonts w:ascii="Verdana" w:eastAsia="Times New Roman" w:hAnsi="Verdana" w:cs="Times New Roman"/>
          <w:color w:val="000000"/>
          <w:sz w:val="17"/>
          <w:szCs w:val="17"/>
          <w:lang w:eastAsia="en-IN"/>
        </w:rPr>
        <w:t> at BarCamp NYC. It is currently headed by Timmy Wilson and maintained by a team of developers.</w:t>
      </w:r>
    </w:p>
    <w:p w:rsidR="009D2309" w:rsidRPr="009D2309" w:rsidRDefault="009D2309" w:rsidP="009D2309">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D2309">
        <w:rPr>
          <w:rFonts w:ascii="Verdana" w:eastAsia="Times New Roman" w:hAnsi="Verdana" w:cs="Times New Roman"/>
          <w:color w:val="000000"/>
          <w:sz w:val="17"/>
          <w:szCs w:val="17"/>
          <w:lang w:eastAsia="en-IN"/>
        </w:rPr>
        <w:t>Nowadays, jQuery is widely used technology. Most of the websites are using jQuery.</w:t>
      </w: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B35B93" w:rsidRDefault="00B35B93" w:rsidP="00B35B9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jQuery Example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jQuery is developed by Google. To create the first jQuery example, you need to use JavaScript file for jQuery. You can download the jQuery file from jquery.com or use the absolute URL of jQuery file.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In this jQuery example, we are using the absolute URL of jQuery file. The jQuery example is written inside the script tag.</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Let's see a simple example of jQuery.</w:t>
      </w:r>
    </w:p>
    <w:p w:rsidR="00B35B93" w:rsidRDefault="00B35B93" w:rsidP="00B35B93">
      <w:pPr>
        <w:rPr>
          <w:rFonts w:ascii="Times New Roman" w:hAnsi="Times New Roman"/>
          <w:sz w:val="24"/>
          <w:szCs w:val="24"/>
        </w:rPr>
      </w:pPr>
      <w:r>
        <w:rPr>
          <w:rStyle w:val="filename"/>
          <w:rFonts w:ascii="Verdana" w:hAnsi="Verdana"/>
          <w:i/>
          <w:iCs/>
          <w:color w:val="000000"/>
          <w:sz w:val="18"/>
          <w:szCs w:val="18"/>
          <w:shd w:val="clear" w:color="auto" w:fill="FFFFFF"/>
        </w:rPr>
        <w:t>File: firstjquery.html</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jQuery Example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"http://ajax.googleapis.com/ajax/libs/jquery/2.1.3/jquery.min.js"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language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"javascript"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$(document).ready(function() {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$("p").css("background-color", "cyan");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first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second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third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F474A" w:rsidP="00B35B93">
      <w:pPr>
        <w:spacing w:line="240" w:lineRule="auto"/>
        <w:rPr>
          <w:rFonts w:ascii="Times New Roman" w:hAnsi="Times New Roman"/>
          <w:sz w:val="24"/>
          <w:szCs w:val="24"/>
        </w:rPr>
      </w:pPr>
      <w:hyperlink r:id="rId298" w:tgtFrame="_blank" w:history="1">
        <w:r w:rsidR="00B35B93">
          <w:rPr>
            <w:rStyle w:val="Hyperlink"/>
            <w:rFonts w:ascii="Verdana" w:hAnsi="Verdana"/>
            <w:b/>
            <w:bCs/>
            <w:color w:val="FFFFFF"/>
            <w:sz w:val="17"/>
            <w:szCs w:val="17"/>
            <w:shd w:val="clear" w:color="auto" w:fill="8BC34A"/>
          </w:rPr>
          <w:t>Test it Now</w:t>
        </w:r>
      </w:hyperlink>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Output:</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first paragraph is selected.</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second paragraph is selected.</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third paragraph is selected.</w:t>
      </w:r>
    </w:p>
    <w:p w:rsidR="00B35B93" w:rsidRDefault="00B35B93" w:rsidP="00B35B93">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$(document).ready() and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The code inserted between $(document).ready() is executed only once when page is ready for JavaScript code to execute.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In place of $(document).ready(), you can use shorthand notation $() only.</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$(document).ready(function() {  </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$("p").css("color", "red");  </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The above code is equivalent to this code.</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$(function() {  </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$("p").css("color", "red");  </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Let's see the full example of jQuery using shorthand notation $().</w:t>
      </w:r>
    </w:p>
    <w:p w:rsidR="00B35B93" w:rsidRDefault="00B35B93" w:rsidP="00B35B93">
      <w:pPr>
        <w:rPr>
          <w:rFonts w:ascii="Times New Roman" w:hAnsi="Times New Roman"/>
          <w:sz w:val="24"/>
          <w:szCs w:val="24"/>
        </w:rPr>
      </w:pPr>
      <w:r>
        <w:rPr>
          <w:rStyle w:val="filename"/>
          <w:rFonts w:ascii="Verdana" w:hAnsi="Verdana"/>
          <w:i/>
          <w:iCs/>
          <w:color w:val="000000"/>
          <w:sz w:val="18"/>
          <w:szCs w:val="18"/>
          <w:shd w:val="clear" w:color="auto" w:fill="FFFFFF"/>
        </w:rPr>
        <w:t>File: shortjquery.html</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Second jQuery Example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"http://ajax.googleapis.com/ajax/libs/jquery/2.1.3/jquery.min.js"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language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"javascript"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$(function() {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$("p").css("color", "red");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first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second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third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D2309" w:rsidRDefault="009D2309" w:rsidP="00AD0F3C">
      <w:pPr>
        <w:shd w:val="clear" w:color="auto" w:fill="FFFFFF"/>
        <w:rPr>
          <w:rFonts w:ascii="Consolas" w:hAnsi="Consolas" w:cs="Consolas"/>
          <w:color w:val="000000"/>
          <w:sz w:val="20"/>
          <w:szCs w:val="20"/>
        </w:rPr>
      </w:pPr>
    </w:p>
    <w:p w:rsidR="00B35B93" w:rsidRDefault="00B35B93" w:rsidP="00AD0F3C">
      <w:pPr>
        <w:shd w:val="clear" w:color="auto" w:fill="FFFFFF"/>
        <w:rPr>
          <w:rFonts w:ascii="Consolas" w:hAnsi="Consolas" w:cs="Consolas"/>
          <w:color w:val="000000"/>
          <w:sz w:val="20"/>
          <w:szCs w:val="20"/>
        </w:rPr>
      </w:pP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347D0">
        <w:rPr>
          <w:rFonts w:ascii="Verdana" w:eastAsia="Times New Roman" w:hAnsi="Verdana" w:cs="Times New Roman"/>
          <w:color w:val="000000"/>
          <w:sz w:val="17"/>
          <w:szCs w:val="17"/>
          <w:lang w:eastAsia="en-IN"/>
        </w:rPr>
        <w:lastRenderedPageBreak/>
        <w:t>Output:</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first paragraph is selected.</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second paragraph is selected.</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third paragraph is selected.</w:t>
      </w:r>
    </w:p>
    <w:p w:rsidR="00D347D0" w:rsidRPr="00D347D0" w:rsidRDefault="00BF474A" w:rsidP="00D347D0">
      <w:pPr>
        <w:spacing w:after="0" w:line="240" w:lineRule="auto"/>
        <w:rPr>
          <w:rFonts w:ascii="Times New Roman" w:eastAsia="Times New Roman" w:hAnsi="Times New Roman" w:cs="Times New Roman"/>
          <w:sz w:val="24"/>
          <w:szCs w:val="24"/>
          <w:lang w:eastAsia="en-IN"/>
        </w:rPr>
      </w:pPr>
      <w:r w:rsidRPr="00BF474A">
        <w:rPr>
          <w:rFonts w:ascii="Times New Roman" w:eastAsia="Times New Roman" w:hAnsi="Times New Roman" w:cs="Times New Roman"/>
          <w:sz w:val="24"/>
          <w:szCs w:val="24"/>
          <w:lang w:eastAsia="en-IN"/>
        </w:rPr>
        <w:pict>
          <v:rect id="_x0000_i1219" style="width:0;height:.65pt" o:hralign="center" o:hrstd="t" o:hrnoshade="t" o:hr="t" fillcolor="#d4d4d4" stroked="f"/>
        </w:pict>
      </w:r>
    </w:p>
    <w:p w:rsidR="00D347D0" w:rsidRPr="00D347D0" w:rsidRDefault="00D347D0" w:rsidP="00D347D0">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D347D0">
        <w:rPr>
          <w:rFonts w:ascii="Helvetica" w:eastAsia="Times New Roman" w:hAnsi="Helvetica" w:cs="Helvetica"/>
          <w:color w:val="610B38"/>
          <w:sz w:val="32"/>
          <w:szCs w:val="32"/>
          <w:lang w:eastAsia="en-IN"/>
        </w:rPr>
        <w:t>function() { $("p").css("background-color", "cyan"); }</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347D0">
        <w:rPr>
          <w:rFonts w:ascii="Verdana" w:eastAsia="Times New Roman" w:hAnsi="Verdana" w:cs="Times New Roman"/>
          <w:color w:val="000000"/>
          <w:sz w:val="17"/>
          <w:szCs w:val="17"/>
          <w:lang w:eastAsia="en-IN"/>
        </w:rPr>
        <w:t>It changes the background-color of all &lt;p&gt; tag or paragraph to cyan.</w:t>
      </w:r>
    </w:p>
    <w:p w:rsidR="00B35B93" w:rsidRDefault="00B35B93"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525C5D" w:rsidRPr="00525C5D" w:rsidRDefault="00525C5D" w:rsidP="00525C5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525C5D">
        <w:rPr>
          <w:rFonts w:ascii="Helvetica" w:eastAsia="Times New Roman" w:hAnsi="Helvetica" w:cs="Helvetica"/>
          <w:color w:val="610B38"/>
          <w:kern w:val="36"/>
          <w:sz w:val="38"/>
          <w:szCs w:val="38"/>
          <w:lang w:eastAsia="en-IN"/>
        </w:rPr>
        <w:t>jQuery Selectors</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jQuery Selectors are used to select and manipulate HTML elements. They are very important part of jQuery library.</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With jQuery selectors, you can find or select HTML elements based on their id, classes, attributes, types and much more from a DOM.</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In simple words, you can say that selectors are used to select one or more HTML elements using jQuery and once the element is selected then you can perform various operation on that.</w:t>
      </w:r>
    </w:p>
    <w:p w:rsidR="00525C5D" w:rsidRPr="00525C5D" w:rsidRDefault="00525C5D" w:rsidP="00525C5D">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525C5D">
        <w:rPr>
          <w:rFonts w:ascii="Helvetica" w:eastAsia="Times New Roman" w:hAnsi="Helvetica" w:cs="Helvetica"/>
          <w:color w:val="610B38"/>
          <w:sz w:val="32"/>
          <w:szCs w:val="32"/>
          <w:lang w:eastAsia="en-IN"/>
        </w:rPr>
        <w:t>The $() factory function</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Every jQuery selector start with thiis sign $(). This sign is known as the factory function. It uses the three basic building blocks while selecting an element in a given document.</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841"/>
        <w:gridCol w:w="1459"/>
        <w:gridCol w:w="8974"/>
      </w:tblGrid>
      <w:tr w:rsidR="00525C5D" w:rsidRPr="00525C5D" w:rsidTr="00525C5D">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S.No.</w:t>
            </w:r>
          </w:p>
        </w:tc>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Description</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name available in the DOM.</w:t>
            </w:r>
            <w:r w:rsidRPr="00525C5D">
              <w:rPr>
                <w:rFonts w:ascii="Verdana" w:eastAsia="Times New Roman" w:hAnsi="Verdana" w:cs="Times New Roman"/>
                <w:color w:val="000000"/>
                <w:sz w:val="17"/>
                <w:szCs w:val="17"/>
                <w:lang w:eastAsia="en-IN"/>
              </w:rPr>
              <w:br/>
              <w:t>For example: $('p') selects all paragraphs'p'in the document.</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available with a specific ID in the DOM.</w:t>
            </w:r>
            <w:r w:rsidRPr="00525C5D">
              <w:rPr>
                <w:rFonts w:ascii="Verdana" w:eastAsia="Times New Roman" w:hAnsi="Verdana" w:cs="Times New Roman"/>
                <w:color w:val="000000"/>
                <w:sz w:val="17"/>
                <w:szCs w:val="17"/>
                <w:lang w:eastAsia="en-IN"/>
              </w:rPr>
              <w:br/>
              <w:t>For example: $('#real-id') selects a specific element in the document that has an ID of real-id.</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available with a specific class in the DOM.</w:t>
            </w:r>
            <w:r w:rsidRPr="00525C5D">
              <w:rPr>
                <w:rFonts w:ascii="Verdana" w:eastAsia="Times New Roman" w:hAnsi="Verdana" w:cs="Times New Roman"/>
                <w:color w:val="000000"/>
                <w:sz w:val="17"/>
                <w:szCs w:val="17"/>
                <w:lang w:eastAsia="en-IN"/>
              </w:rPr>
              <w:br/>
              <w:t>For example: $('real-class') selects all elements in the document that have a class of real-class.</w:t>
            </w:r>
          </w:p>
        </w:tc>
      </w:tr>
    </w:tbl>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Let's take a simple example to see the use of Tag selector. This would select all the elements with a tag name</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and the background color is set to "pink".</w:t>
      </w:r>
    </w:p>
    <w:p w:rsidR="00525C5D" w:rsidRPr="00525C5D" w:rsidRDefault="00525C5D" w:rsidP="00525C5D">
      <w:pPr>
        <w:spacing w:after="0" w:line="240" w:lineRule="auto"/>
        <w:rPr>
          <w:rFonts w:ascii="Times New Roman" w:eastAsia="Times New Roman" w:hAnsi="Times New Roman" w:cs="Times New Roman"/>
          <w:sz w:val="24"/>
          <w:szCs w:val="24"/>
          <w:lang w:eastAsia="en-IN"/>
        </w:rPr>
      </w:pPr>
      <w:r w:rsidRPr="00525C5D">
        <w:rPr>
          <w:rFonts w:ascii="Verdana" w:eastAsia="Times New Roman" w:hAnsi="Verdana" w:cs="Times New Roman"/>
          <w:i/>
          <w:iCs/>
          <w:color w:val="000000"/>
          <w:sz w:val="18"/>
          <w:lang w:eastAsia="en-IN"/>
        </w:rPr>
        <w:lastRenderedPageBreak/>
        <w:t>File: firstjquery.html</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&lt;!DOCTYPE html&gt;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&lt;html&gt;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&lt;head&gt;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&lt;title&gt;First jQuery Example&lt;/title&gt;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&lt;script type=</w:t>
      </w:r>
      <w:r w:rsidRPr="00525C5D">
        <w:rPr>
          <w:rFonts w:ascii="Verdana" w:eastAsia="Times New Roman" w:hAnsi="Verdana" w:cs="Times New Roman"/>
          <w:color w:val="0000FF"/>
          <w:sz w:val="17"/>
          <w:lang w:eastAsia="en-IN"/>
        </w:rPr>
        <w:t>"text/javascript"</w:t>
      </w:r>
      <w:r w:rsidRPr="00525C5D">
        <w:rPr>
          <w:rFonts w:ascii="Verdana" w:eastAsia="Times New Roman" w:hAnsi="Verdana" w:cs="Times New Roman"/>
          <w:color w:val="000000"/>
          <w:sz w:val="17"/>
          <w:szCs w:val="17"/>
          <w:bdr w:val="none" w:sz="0" w:space="0" w:color="auto" w:frame="1"/>
          <w:lang w:eastAsia="en-IN"/>
        </w:rPr>
        <w:t> src=</w:t>
      </w:r>
      <w:r w:rsidRPr="00525C5D">
        <w:rPr>
          <w:rFonts w:ascii="Verdana" w:eastAsia="Times New Roman" w:hAnsi="Verdana" w:cs="Times New Roman"/>
          <w:color w:val="0000FF"/>
          <w:sz w:val="17"/>
          <w:lang w:eastAsia="en-IN"/>
        </w:rPr>
        <w:t>"http://ajax.googleapis.com/ajax/libs/jquery/2.1.3/jquery.min.js"</w:t>
      </w:r>
      <w:r w:rsidRPr="00525C5D">
        <w:rPr>
          <w:rFonts w:ascii="Verdana" w:eastAsia="Times New Roman" w:hAnsi="Verdana" w:cs="Times New Roman"/>
          <w:color w:val="000000"/>
          <w:sz w:val="17"/>
          <w:szCs w:val="17"/>
          <w:bdr w:val="none" w:sz="0" w:space="0" w:color="auto" w:frame="1"/>
          <w:lang w:eastAsia="en-IN"/>
        </w:rPr>
        <w: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 type=</w:t>
      </w:r>
      <w:r w:rsidRPr="00525C5D">
        <w:rPr>
          <w:rFonts w:ascii="Verdana" w:eastAsia="Times New Roman" w:hAnsi="Verdana" w:cs="Times New Roman"/>
          <w:color w:val="0000FF"/>
          <w:sz w:val="17"/>
          <w:lang w:eastAsia="en-IN"/>
        </w:rPr>
        <w:t>"text/javascript"</w:t>
      </w:r>
      <w:r w:rsidRPr="00525C5D">
        <w:rPr>
          <w:rFonts w:ascii="Verdana" w:eastAsia="Times New Roman" w:hAnsi="Verdana" w:cs="Times New Roman"/>
          <w:color w:val="000000"/>
          <w:sz w:val="17"/>
          <w:szCs w:val="17"/>
          <w:bdr w:val="none" w:sz="0" w:space="0" w:color="auto" w:frame="1"/>
          <w:lang w:eastAsia="en-IN"/>
        </w:rPr>
        <w:t> language=</w:t>
      </w:r>
      <w:r w:rsidRPr="00525C5D">
        <w:rPr>
          <w:rFonts w:ascii="Verdana" w:eastAsia="Times New Roman" w:hAnsi="Verdana" w:cs="Times New Roman"/>
          <w:color w:val="0000FF"/>
          <w:sz w:val="17"/>
          <w:lang w:eastAsia="en-IN"/>
        </w:rPr>
        <w:t>"javascript"</w:t>
      </w:r>
      <w:r w:rsidRPr="00525C5D">
        <w:rPr>
          <w:rFonts w:ascii="Verdana" w:eastAsia="Times New Roman" w:hAnsi="Verdana" w:cs="Times New Roman"/>
          <w:color w:val="000000"/>
          <w:sz w:val="17"/>
          <w:szCs w:val="17"/>
          <w:bdr w:val="none" w:sz="0" w:space="0" w:color="auto" w:frame="1"/>
          <w:lang w:eastAsia="en-IN"/>
        </w:rPr>
        <w: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$(document).ready(function() {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w:t>
      </w:r>
      <w:r w:rsidRPr="00525C5D">
        <w:rPr>
          <w:rFonts w:ascii="Verdana" w:eastAsia="Times New Roman" w:hAnsi="Verdana" w:cs="Times New Roman"/>
          <w:color w:val="0000FF"/>
          <w:sz w:val="17"/>
          <w:lang w:eastAsia="en-IN"/>
        </w:rPr>
        <w:t>"p"</w:t>
      </w:r>
      <w:r w:rsidRPr="00525C5D">
        <w:rPr>
          <w:rFonts w:ascii="Verdana" w:eastAsia="Times New Roman" w:hAnsi="Verdana" w:cs="Times New Roman"/>
          <w:color w:val="000000"/>
          <w:sz w:val="17"/>
          <w:szCs w:val="17"/>
          <w:bdr w:val="none" w:sz="0" w:space="0" w:color="auto" w:frame="1"/>
          <w:lang w:eastAsia="en-IN"/>
        </w:rPr>
        <w:t>).css(</w:t>
      </w:r>
      <w:r w:rsidRPr="00525C5D">
        <w:rPr>
          <w:rFonts w:ascii="Verdana" w:eastAsia="Times New Roman" w:hAnsi="Verdana" w:cs="Times New Roman"/>
          <w:color w:val="0000FF"/>
          <w:sz w:val="17"/>
          <w:lang w:eastAsia="en-IN"/>
        </w:rPr>
        <w:t>"background-color"</w:t>
      </w:r>
      <w:r w:rsidRPr="00525C5D">
        <w:rPr>
          <w:rFonts w:ascii="Verdana" w:eastAsia="Times New Roman" w:hAnsi="Verdana" w:cs="Times New Roman"/>
          <w:color w:val="000000"/>
          <w:sz w:val="17"/>
          <w:szCs w:val="17"/>
          <w:bdr w:val="none" w:sz="0" w:space="0" w:color="auto" w:frame="1"/>
          <w:lang w:eastAsia="en-IN"/>
        </w:rPr>
        <w:t>, </w:t>
      </w:r>
      <w:r w:rsidRPr="00525C5D">
        <w:rPr>
          <w:rFonts w:ascii="Verdana" w:eastAsia="Times New Roman" w:hAnsi="Verdana" w:cs="Times New Roman"/>
          <w:color w:val="0000FF"/>
          <w:sz w:val="17"/>
          <w:lang w:eastAsia="en-IN"/>
        </w:rPr>
        <w:t>"pink"</w:t>
      </w:r>
      <w:r w:rsidRPr="00525C5D">
        <w:rPr>
          <w:rFonts w:ascii="Verdana" w:eastAsia="Times New Roman" w:hAnsi="Verdana" w:cs="Times New Roman"/>
          <w:color w:val="000000"/>
          <w:sz w:val="17"/>
          <w:szCs w:val="17"/>
          <w:bdr w:val="none" w:sz="0" w:space="0" w:color="auto" w:frame="1"/>
          <w:lang w:eastAsia="en-IN"/>
        </w:rPr>
        <w: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&lt;/head&gt;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&lt;body&gt;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first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second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third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&lt;/body&gt;  </w:t>
      </w:r>
    </w:p>
    <w:p w:rsidR="00525C5D" w:rsidRPr="00525C5D" w:rsidRDefault="00525C5D" w:rsidP="00525C5D">
      <w:pPr>
        <w:numPr>
          <w:ilvl w:val="0"/>
          <w:numId w:val="108"/>
        </w:numPr>
        <w:shd w:val="clear" w:color="auto" w:fill="FFFFFF"/>
        <w:spacing w:after="104"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&lt;/html&gt;  </w:t>
      </w:r>
    </w:p>
    <w:p w:rsidR="000F1217" w:rsidRPr="000F1217" w:rsidRDefault="000F1217" w:rsidP="000F1217">
      <w:pPr>
        <w:pStyle w:val="ListParagraph"/>
        <w:numPr>
          <w:ilvl w:val="0"/>
          <w:numId w:val="108"/>
        </w:num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0F1217">
        <w:rPr>
          <w:rFonts w:ascii="Helvetica" w:eastAsia="Times New Roman" w:hAnsi="Helvetica" w:cs="Helvetica"/>
          <w:color w:val="610B38"/>
          <w:sz w:val="32"/>
          <w:szCs w:val="32"/>
          <w:lang w:eastAsia="en-IN"/>
        </w:rPr>
        <w:t>How to use Selectors</w:t>
      </w:r>
    </w:p>
    <w:p w:rsidR="000F1217" w:rsidRPr="000F1217" w:rsidRDefault="000F1217" w:rsidP="000F1217">
      <w:pPr>
        <w:pStyle w:val="ListParagraph"/>
        <w:numPr>
          <w:ilvl w:val="0"/>
          <w:numId w:val="108"/>
        </w:num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The jQuery selectors can be used single or with the combination of other selectors. They are required at every steps while using jQuery. They are used to select the exact element that you want from your HTML document.</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33"/>
        <w:gridCol w:w="2881"/>
        <w:gridCol w:w="7460"/>
      </w:tblGrid>
      <w:tr w:rsidR="000F1217" w:rsidRPr="000F1217" w:rsidTr="000F1217">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S.No.</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Description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that match with the given element name.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 single element that matches with the given id.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that matches with the given class.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Universal(*)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available in a DOM.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Multiple Elements A,B,C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the combined results of all the specified selectors A,B and C.</w:t>
            </w:r>
          </w:p>
        </w:tc>
      </w:tr>
    </w:tbl>
    <w:p w:rsidR="000F1217" w:rsidRPr="000F1217" w:rsidRDefault="000F1217" w:rsidP="000F1217">
      <w:pPr>
        <w:pStyle w:val="ListParagraph"/>
        <w:numPr>
          <w:ilvl w:val="0"/>
          <w:numId w:val="108"/>
        </w:num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0F1217">
        <w:rPr>
          <w:rFonts w:ascii="Helvetica" w:eastAsia="Times New Roman" w:hAnsi="Helvetica" w:cs="Helvetica"/>
          <w:color w:val="610B38"/>
          <w:sz w:val="32"/>
          <w:szCs w:val="32"/>
          <w:lang w:eastAsia="en-IN"/>
        </w:rPr>
        <w:t>Different jQuery Selectors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31"/>
        <w:gridCol w:w="2679"/>
        <w:gridCol w:w="6464"/>
      </w:tblGrid>
      <w:tr w:rsidR="000F1217" w:rsidRPr="000F1217" w:rsidTr="000F1217">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Example</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Description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is used to select all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element with id="firstname"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$(".primary")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class="primary"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$(".primary,.secondary")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the class "primary" or "secondary"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el1,el2,el3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$("h1,div,p")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h1, div, and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the first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he last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:even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$("tr:even")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even tr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:odd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$("tr:odd")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odd tr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first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first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last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last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:nth-child(n)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$("p:nth-child(2)")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:nth-last-child(n)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$("p:nth-last-child(2)")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child of their parent, counting from the last child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:nth-of-type(n)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$("p:nth-of-type(2)")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2nd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:nth-last-of-type(n)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$("p:nth-last-of-type(2)")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p element of their parent, counting from the last child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:only-child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$("p:only-child")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only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:only-of-type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$("p:only-of-type")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only child, of its type,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 &gt; 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&gt; 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a direct child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 descendant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descendants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 + 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 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the p element that are next to each div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 ~ siblings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 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p elements that are siblings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:eq(index)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li:eq(3)")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fourth element in a list (index starts at 0)</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:gt(no)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li:gt(3)")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list elements with an index greater than 3</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:lt(no)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li:lt(3)")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list elements with an index less than 3</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:not(selector)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$("input:not(:empty)")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input elements that are not empty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header elements h1, h2 ...</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:animated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$(":animated")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animated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:focus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$(":focus")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element that currently has focus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:contains(text)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$(":contains('Hello')")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which contains the text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:has(selector)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$("div:has(p)")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div elements that have a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that are empty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that are a parent of another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:hidden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$("p:hidden")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hidden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:visible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$("table:visible")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visible tables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:root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$(":root")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document's root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:lang(language)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$("p:lang(de)")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p elements with a lang attribute value starting with "de"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href attribute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$("[href='default.htm']")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href attribute value equal to "default.htm"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$("[href!='default.htm']")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a href attribute value not equal to "default.htm"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$("[href$='.jpg']")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a href attribute value ending with ".jpg"</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$("[title|='Tomorrow']")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equal to 'Tomorrow', or starting with 'Tomorrow' followed by a hyphen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$("[title^='Tom']")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starting with "Tom"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$("[title~='hello']")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containing the specific word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$("[title*='hello']")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containing the word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type="text"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type="password"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type="radio"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Itwill select all input elements with type="checkbox"</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type="submit"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type="reset"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type="button"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type="image"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type="file"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:enabled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$(":enabled")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enabled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:disabled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$(":disabled")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disabled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selected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checked input elements</w:t>
            </w:r>
          </w:p>
        </w:tc>
      </w:tr>
    </w:tbl>
    <w:p w:rsidR="00D347D0" w:rsidRDefault="00D347D0" w:rsidP="00AD0F3C">
      <w:pPr>
        <w:shd w:val="clear" w:color="auto" w:fill="FFFFFF"/>
        <w:rPr>
          <w:rFonts w:ascii="Consolas" w:hAnsi="Consolas" w:cs="Consolas"/>
          <w:color w:val="000000"/>
          <w:sz w:val="20"/>
          <w:szCs w:val="20"/>
        </w:rPr>
      </w:pPr>
    </w:p>
    <w:p w:rsidR="000F1217" w:rsidRDefault="000F1217" w:rsidP="00AD0F3C">
      <w:pPr>
        <w:shd w:val="clear" w:color="auto" w:fill="FFFFFF"/>
        <w:rPr>
          <w:rFonts w:ascii="Consolas" w:hAnsi="Consolas" w:cs="Consolas"/>
          <w:color w:val="000000"/>
          <w:sz w:val="20"/>
          <w:szCs w:val="20"/>
        </w:rPr>
      </w:pPr>
    </w:p>
    <w:p w:rsidR="000F1217" w:rsidRDefault="000F1217" w:rsidP="00AD0F3C">
      <w:pPr>
        <w:shd w:val="clear" w:color="auto" w:fill="FFFFFF"/>
        <w:rPr>
          <w:rFonts w:ascii="Consolas" w:hAnsi="Consolas" w:cs="Consolas"/>
          <w:color w:val="000000"/>
          <w:sz w:val="20"/>
          <w:szCs w:val="20"/>
        </w:rPr>
      </w:pPr>
    </w:p>
    <w:p w:rsidR="0047728D" w:rsidRPr="0047728D" w:rsidRDefault="0047728D" w:rsidP="0047728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47728D">
        <w:rPr>
          <w:rFonts w:ascii="Helvetica" w:eastAsia="Times New Roman" w:hAnsi="Helvetica" w:cs="Helvetica"/>
          <w:color w:val="610B38"/>
          <w:kern w:val="36"/>
          <w:sz w:val="38"/>
          <w:szCs w:val="38"/>
          <w:lang w:eastAsia="en-IN"/>
        </w:rPr>
        <w:t>jQuery hide()</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lang w:eastAsia="en-IN"/>
        </w:rPr>
        <w:t>The jQuery hide() method is used to hide the selected elements.</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Syntax</w:t>
      </w:r>
      <w:r w:rsidRPr="0047728D">
        <w:rPr>
          <w:rFonts w:ascii="Verdana" w:eastAsia="Times New Roman" w:hAnsi="Verdana" w:cs="Times New Roman"/>
          <w:color w:val="000000"/>
          <w:sz w:val="17"/>
          <w:szCs w:val="17"/>
          <w:lang w:eastAsia="en-IN"/>
        </w:rPr>
        <w:t>:</w:t>
      </w:r>
    </w:p>
    <w:p w:rsidR="0047728D" w:rsidRPr="0047728D" w:rsidRDefault="0047728D" w:rsidP="0047728D">
      <w:pPr>
        <w:numPr>
          <w:ilvl w:val="0"/>
          <w:numId w:val="109"/>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  </w:t>
      </w:r>
    </w:p>
    <w:p w:rsidR="0047728D" w:rsidRPr="0047728D" w:rsidRDefault="0047728D" w:rsidP="0047728D">
      <w:pPr>
        <w:numPr>
          <w:ilvl w:val="0"/>
          <w:numId w:val="109"/>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$(selector).hide(speed, callback);  </w:t>
      </w:r>
    </w:p>
    <w:p w:rsidR="0047728D" w:rsidRPr="0047728D" w:rsidRDefault="0047728D" w:rsidP="0047728D">
      <w:pPr>
        <w:numPr>
          <w:ilvl w:val="0"/>
          <w:numId w:val="109"/>
        </w:numPr>
        <w:shd w:val="clear" w:color="auto" w:fill="FFFFFF"/>
        <w:spacing w:after="104"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$(selector).hide(speed, easing, callback);  </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speed</w:t>
      </w:r>
      <w:r w:rsidRPr="0047728D">
        <w:rPr>
          <w:rFonts w:ascii="Verdana" w:eastAsia="Times New Roman" w:hAnsi="Verdana" w:cs="Times New Roman"/>
          <w:color w:val="000000"/>
          <w:sz w:val="17"/>
          <w:szCs w:val="17"/>
          <w:lang w:eastAsia="en-IN"/>
        </w:rPr>
        <w:t>: It is an optional parameter. It specifies the speed of the delay. Its possible vales are slow, fast and milliseconds.</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easing</w:t>
      </w:r>
      <w:r w:rsidRPr="0047728D">
        <w:rPr>
          <w:rFonts w:ascii="Verdana" w:eastAsia="Times New Roman" w:hAnsi="Verdana" w:cs="Times New Roman"/>
          <w:color w:val="000000"/>
          <w:sz w:val="17"/>
          <w:szCs w:val="17"/>
          <w:lang w:eastAsia="en-IN"/>
        </w:rPr>
        <w:t>: It specifies the easing function to be used for transition.</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callback</w:t>
      </w:r>
      <w:r w:rsidRPr="0047728D">
        <w:rPr>
          <w:rFonts w:ascii="Verdana" w:eastAsia="Times New Roman" w:hAnsi="Verdana" w:cs="Times New Roman"/>
          <w:color w:val="000000"/>
          <w:sz w:val="17"/>
          <w:szCs w:val="17"/>
          <w:lang w:eastAsia="en-IN"/>
        </w:rPr>
        <w:t>: It is also an optional parameter. It specifies the function to be called after completion of hide() effect.</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lang w:eastAsia="en-IN"/>
        </w:rPr>
        <w:t>Let's take an example to see the jQuery hide effect.</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&lt;!DOCTYPE html</w:t>
      </w:r>
      <w:r w:rsidRPr="0047728D">
        <w:rPr>
          <w:rFonts w:ascii="Verdana" w:eastAsia="Times New Roman" w:hAnsi="Verdana" w:cs="Times New Roman"/>
          <w:b/>
          <w:bCs/>
          <w:color w:val="006699"/>
          <w:sz w:val="17"/>
          <w:lang w:eastAsia="en-IN"/>
        </w:rPr>
        <w: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&lt;html&gt;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&lt;head&gt;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w:t>
      </w:r>
      <w:r w:rsidRPr="0047728D">
        <w:rPr>
          <w:rFonts w:ascii="Verdana" w:eastAsia="Times New Roman" w:hAnsi="Verdana" w:cs="Times New Roman"/>
          <w:color w:val="000000"/>
          <w:sz w:val="17"/>
          <w:szCs w:val="17"/>
          <w:bdr w:val="none" w:sz="0" w:space="0" w:color="auto" w:frame="1"/>
          <w:lang w:eastAsia="en-IN"/>
        </w:rPr>
        <w:t> </w:t>
      </w:r>
      <w:r w:rsidRPr="0047728D">
        <w:rPr>
          <w:rFonts w:ascii="Verdana" w:eastAsia="Times New Roman" w:hAnsi="Verdana" w:cs="Times New Roman"/>
          <w:color w:val="FF0000"/>
          <w:sz w:val="17"/>
          <w:lang w:eastAsia="en-IN"/>
        </w:rPr>
        <w:t>src</w:t>
      </w:r>
      <w:r w:rsidRPr="0047728D">
        <w:rPr>
          <w:rFonts w:ascii="Verdana" w:eastAsia="Times New Roman" w:hAnsi="Verdana" w:cs="Times New Roman"/>
          <w:color w:val="000000"/>
          <w:sz w:val="17"/>
          <w:szCs w:val="17"/>
          <w:bdr w:val="none" w:sz="0" w:space="0" w:color="auto" w:frame="1"/>
          <w:lang w:eastAsia="en-IN"/>
        </w:rPr>
        <w:t>=</w:t>
      </w:r>
      <w:r w:rsidRPr="0047728D">
        <w:rPr>
          <w:rFonts w:ascii="Verdana" w:eastAsia="Times New Roman" w:hAnsi="Verdana" w:cs="Times New Roman"/>
          <w:color w:val="0000FF"/>
          <w:sz w:val="17"/>
          <w:lang w:eastAsia="en-IN"/>
        </w:rPr>
        <w:t>"http://ajax.googleapis.com/ajax/libs/jquery/1.11.2/jquery.min.js"</w:t>
      </w:r>
      <w:r w:rsidRPr="0047728D">
        <w:rPr>
          <w:rFonts w:ascii="Verdana" w:eastAsia="Times New Roman" w:hAnsi="Verdana" w:cs="Times New Roman"/>
          <w:b/>
          <w:bCs/>
          <w:color w:val="006699"/>
          <w:sz w:val="17"/>
          <w:lang w:eastAsia="en-IN"/>
        </w:rPr>
        <w:t>&gt;&lt;/script&gt;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$(document).ready(function(){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$("#hide").click(function(){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$("p").hide();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&lt;/head&gt;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&lt;body&gt;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lastRenderedPageBreak/>
        <w:t>&lt;p&gt;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&lt;b&gt;</w:t>
      </w:r>
      <w:r w:rsidRPr="0047728D">
        <w:rPr>
          <w:rFonts w:ascii="Verdana" w:eastAsia="Times New Roman" w:hAnsi="Verdana" w:cs="Times New Roman"/>
          <w:color w:val="000000"/>
          <w:sz w:val="17"/>
          <w:szCs w:val="17"/>
          <w:bdr w:val="none" w:sz="0" w:space="0" w:color="auto" w:frame="1"/>
          <w:lang w:eastAsia="en-IN"/>
        </w:rPr>
        <w:t>This is a little poem: </w:t>
      </w:r>
      <w:r w:rsidRPr="0047728D">
        <w:rPr>
          <w:rFonts w:ascii="Verdana" w:eastAsia="Times New Roman" w:hAnsi="Verdana" w:cs="Times New Roman"/>
          <w:b/>
          <w:bCs/>
          <w:color w:val="006699"/>
          <w:sz w:val="17"/>
          <w:lang w:eastAsia="en-IN"/>
        </w:rPr>
        <w:t>&lt;/b&gt;&lt;br/&gt;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Twinkle, twinkle, little star</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How I wonder what you are</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Up above the world so high</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Like a diamond in the sky</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Twinkle, twinkle little star</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How I wonder what you are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&lt;/p&gt;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&lt;button</w:t>
      </w:r>
      <w:r w:rsidRPr="0047728D">
        <w:rPr>
          <w:rFonts w:ascii="Verdana" w:eastAsia="Times New Roman" w:hAnsi="Verdana" w:cs="Times New Roman"/>
          <w:color w:val="000000"/>
          <w:sz w:val="17"/>
          <w:szCs w:val="17"/>
          <w:bdr w:val="none" w:sz="0" w:space="0" w:color="auto" w:frame="1"/>
          <w:lang w:eastAsia="en-IN"/>
        </w:rPr>
        <w:t> </w:t>
      </w:r>
      <w:r w:rsidRPr="0047728D">
        <w:rPr>
          <w:rFonts w:ascii="Verdana" w:eastAsia="Times New Roman" w:hAnsi="Verdana" w:cs="Times New Roman"/>
          <w:color w:val="FF0000"/>
          <w:sz w:val="17"/>
          <w:lang w:eastAsia="en-IN"/>
        </w:rPr>
        <w:t>id</w:t>
      </w:r>
      <w:r w:rsidRPr="0047728D">
        <w:rPr>
          <w:rFonts w:ascii="Verdana" w:eastAsia="Times New Roman" w:hAnsi="Verdana" w:cs="Times New Roman"/>
          <w:color w:val="000000"/>
          <w:sz w:val="17"/>
          <w:szCs w:val="17"/>
          <w:bdr w:val="none" w:sz="0" w:space="0" w:color="auto" w:frame="1"/>
          <w:lang w:eastAsia="en-IN"/>
        </w:rPr>
        <w:t>=</w:t>
      </w:r>
      <w:r w:rsidRPr="0047728D">
        <w:rPr>
          <w:rFonts w:ascii="Verdana" w:eastAsia="Times New Roman" w:hAnsi="Verdana" w:cs="Times New Roman"/>
          <w:color w:val="0000FF"/>
          <w:sz w:val="17"/>
          <w:lang w:eastAsia="en-IN"/>
        </w:rPr>
        <w:t>"hide"</w:t>
      </w:r>
      <w:r w:rsidRPr="0047728D">
        <w:rPr>
          <w:rFonts w:ascii="Verdana" w:eastAsia="Times New Roman" w:hAnsi="Verdana" w:cs="Times New Roman"/>
          <w:b/>
          <w:bCs/>
          <w:color w:val="006699"/>
          <w:sz w:val="17"/>
          <w:lang w:eastAsia="en-IN"/>
        </w:rPr>
        <w:t>&gt;</w:t>
      </w:r>
      <w:r w:rsidRPr="0047728D">
        <w:rPr>
          <w:rFonts w:ascii="Verdana" w:eastAsia="Times New Roman" w:hAnsi="Verdana" w:cs="Times New Roman"/>
          <w:color w:val="000000"/>
          <w:sz w:val="17"/>
          <w:szCs w:val="17"/>
          <w:bdr w:val="none" w:sz="0" w:space="0" w:color="auto" w:frame="1"/>
          <w:lang w:eastAsia="en-IN"/>
        </w:rPr>
        <w:t>Hide</w:t>
      </w:r>
      <w:r w:rsidRPr="0047728D">
        <w:rPr>
          <w:rFonts w:ascii="Verdana" w:eastAsia="Times New Roman" w:hAnsi="Verdana" w:cs="Times New Roman"/>
          <w:b/>
          <w:bCs/>
          <w:color w:val="006699"/>
          <w:sz w:val="17"/>
          <w:lang w:eastAsia="en-IN"/>
        </w:rPr>
        <w:t>&lt;/button&gt;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&lt;/body&gt;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104"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&lt;/html&gt;</w:t>
      </w:r>
      <w:r w:rsidRPr="0047728D">
        <w:rPr>
          <w:rFonts w:ascii="Verdana" w:eastAsia="Times New Roman" w:hAnsi="Verdana" w:cs="Times New Roman"/>
          <w:color w:val="000000"/>
          <w:sz w:val="17"/>
          <w:szCs w:val="17"/>
          <w:bdr w:val="none" w:sz="0" w:space="0" w:color="auto" w:frame="1"/>
          <w:lang w:eastAsia="en-IN"/>
        </w:rPr>
        <w:t>  </w:t>
      </w:r>
    </w:p>
    <w:p w:rsidR="000F1217" w:rsidRDefault="000F1217"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fadeIn()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fadeIn()</w:t>
      </w:r>
      <w:r>
        <w:rPr>
          <w:rFonts w:ascii="Verdana" w:hAnsi="Verdana"/>
          <w:color w:val="000000"/>
          <w:sz w:val="20"/>
          <w:szCs w:val="20"/>
        </w:rPr>
        <w:t> method is used to fade in a hidden element.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w:t>
      </w:r>
      <w:r>
        <w:rPr>
          <w:rStyle w:val="jspropertycolor"/>
          <w:rFonts w:ascii="Consolas" w:hAnsi="Consolas" w:cs="Consolas"/>
          <w:color w:val="000000"/>
          <w:sz w:val="20"/>
          <w:szCs w:val="20"/>
        </w:rPr>
        <w:t>fadeIn</w:t>
      </w:r>
      <w:r>
        <w:rPr>
          <w:rFonts w:ascii="Consolas" w:hAnsi="Consolas" w:cs="Consolas"/>
          <w:color w:val="000000"/>
          <w:sz w:val="20"/>
          <w:szCs w:val="20"/>
        </w:rPr>
        <w:t>(</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fadeIn()</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451634" w:rsidP="00451634">
      <w:pPr>
        <w:spacing w:before="259" w:after="259"/>
        <w:rPr>
          <w:rFonts w:ascii="Times New Roman" w:hAnsi="Times New Roman"/>
          <w:sz w:val="24"/>
          <w:szCs w:val="24"/>
        </w:rPr>
      </w:pPr>
    </w:p>
    <w:p w:rsidR="00451634" w:rsidRDefault="00BF474A" w:rsidP="00451634">
      <w:pPr>
        <w:spacing w:before="259" w:after="259"/>
      </w:pPr>
      <w:r>
        <w:pict>
          <v:rect id="_x0000_i1220"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fadeOut()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fadeOut()</w:t>
      </w:r>
      <w:r>
        <w:rPr>
          <w:rFonts w:ascii="Verdana" w:hAnsi="Verdana"/>
          <w:color w:val="000000"/>
          <w:sz w:val="20"/>
          <w:szCs w:val="20"/>
        </w:rPr>
        <w:t> method is used to fade out a visible element.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).fadeOut(</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fadeOut()</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lastRenderedPageBreak/>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BF474A" w:rsidP="00451634">
      <w:pPr>
        <w:shd w:val="clear" w:color="auto" w:fill="F1F1F1"/>
        <w:rPr>
          <w:rFonts w:ascii="Verdana" w:hAnsi="Verdana" w:cs="Times New Roman"/>
          <w:color w:val="000000"/>
          <w:sz w:val="20"/>
          <w:szCs w:val="20"/>
        </w:rPr>
      </w:pPr>
      <w:hyperlink r:id="rId299" w:tgtFrame="_blank" w:history="1">
        <w:r w:rsidR="00451634">
          <w:rPr>
            <w:rStyle w:val="Hyperlink"/>
            <w:rFonts w:ascii="Verdana" w:hAnsi="Verdana"/>
            <w:color w:val="FFFFFF"/>
            <w:bdr w:val="none" w:sz="0" w:space="0" w:color="auto" w:frame="1"/>
            <w:shd w:val="clear" w:color="auto" w:fill="4CAF50"/>
          </w:rPr>
          <w:t>Try it Yourself »</w:t>
        </w:r>
      </w:hyperlink>
    </w:p>
    <w:p w:rsidR="00451634" w:rsidRDefault="00BF474A" w:rsidP="00451634">
      <w:pPr>
        <w:spacing w:before="259" w:after="259"/>
        <w:rPr>
          <w:rFonts w:ascii="Times New Roman" w:hAnsi="Times New Roman"/>
          <w:sz w:val="24"/>
          <w:szCs w:val="24"/>
        </w:rPr>
      </w:pPr>
      <w:r>
        <w:pict>
          <v:rect id="_x0000_i1221"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fadeToggle()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fadeToggle()</w:t>
      </w:r>
      <w:r>
        <w:rPr>
          <w:rFonts w:ascii="Verdana" w:hAnsi="Verdana"/>
          <w:color w:val="000000"/>
          <w:sz w:val="20"/>
          <w:szCs w:val="20"/>
        </w:rPr>
        <w:t> method toggles between the </w:t>
      </w:r>
      <w:r>
        <w:rPr>
          <w:rStyle w:val="HTMLCode"/>
          <w:rFonts w:ascii="Consolas" w:hAnsi="Consolas" w:cs="Consolas"/>
          <w:color w:val="DC143C"/>
          <w:shd w:val="clear" w:color="auto" w:fill="F1F1F1"/>
        </w:rPr>
        <w:t>fadeIn()</w:t>
      </w:r>
      <w:r>
        <w:rPr>
          <w:rFonts w:ascii="Verdana" w:hAnsi="Verdana"/>
          <w:color w:val="000000"/>
          <w:sz w:val="20"/>
          <w:szCs w:val="20"/>
        </w:rPr>
        <w:t> and </w:t>
      </w:r>
      <w:r>
        <w:rPr>
          <w:rStyle w:val="HTMLCode"/>
          <w:rFonts w:ascii="Consolas" w:hAnsi="Consolas" w:cs="Consolas"/>
          <w:color w:val="DC143C"/>
          <w:shd w:val="clear" w:color="auto" w:fill="F1F1F1"/>
        </w:rPr>
        <w:t>fadeOut()</w:t>
      </w:r>
      <w:r>
        <w:rPr>
          <w:rFonts w:ascii="Verdana" w:hAnsi="Verdana"/>
          <w:color w:val="000000"/>
          <w:sz w:val="20"/>
          <w:szCs w:val="20"/>
        </w:rPr>
        <w:t> methods.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elements are faded out, </w:t>
      </w:r>
      <w:r>
        <w:rPr>
          <w:rStyle w:val="HTMLCode"/>
          <w:rFonts w:ascii="Consolas" w:hAnsi="Consolas" w:cs="Consolas"/>
          <w:color w:val="DC143C"/>
          <w:shd w:val="clear" w:color="auto" w:fill="F1F1F1"/>
        </w:rPr>
        <w:t>fadeToggle()</w:t>
      </w:r>
      <w:r>
        <w:rPr>
          <w:rFonts w:ascii="Verdana" w:hAnsi="Verdana"/>
          <w:color w:val="000000"/>
          <w:sz w:val="20"/>
          <w:szCs w:val="20"/>
        </w:rPr>
        <w:t> will fade them in.</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elements are faded in, </w:t>
      </w:r>
      <w:r>
        <w:rPr>
          <w:rStyle w:val="HTMLCode"/>
          <w:rFonts w:ascii="Consolas" w:hAnsi="Consolas" w:cs="Consolas"/>
          <w:color w:val="DC143C"/>
          <w:shd w:val="clear" w:color="auto" w:fill="F1F1F1"/>
        </w:rPr>
        <w:t>fadeToggle()</w:t>
      </w:r>
      <w:r>
        <w:rPr>
          <w:rFonts w:ascii="Verdana" w:hAnsi="Verdana"/>
          <w:color w:val="000000"/>
          <w:sz w:val="20"/>
          <w:szCs w:val="20"/>
        </w:rPr>
        <w:t> will fade them out.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).fadeToggle(</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fadeToggle()</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BF474A" w:rsidP="00451634">
      <w:pPr>
        <w:shd w:val="clear" w:color="auto" w:fill="F1F1F1"/>
        <w:rPr>
          <w:rFonts w:ascii="Verdana" w:hAnsi="Verdana" w:cs="Times New Roman"/>
          <w:color w:val="000000"/>
          <w:sz w:val="20"/>
          <w:szCs w:val="20"/>
        </w:rPr>
      </w:pPr>
      <w:hyperlink r:id="rId300" w:tgtFrame="_blank" w:history="1">
        <w:r w:rsidR="00451634">
          <w:rPr>
            <w:rStyle w:val="Hyperlink"/>
            <w:rFonts w:ascii="Verdana" w:hAnsi="Verdana"/>
            <w:color w:val="FFFFFF"/>
            <w:bdr w:val="none" w:sz="0" w:space="0" w:color="auto" w:frame="1"/>
            <w:shd w:val="clear" w:color="auto" w:fill="4CAF50"/>
          </w:rPr>
          <w:t>Try it Yourself »</w:t>
        </w:r>
      </w:hyperlink>
    </w:p>
    <w:p w:rsidR="00451634" w:rsidRDefault="00BF474A" w:rsidP="00451634">
      <w:pPr>
        <w:spacing w:before="259" w:after="259"/>
        <w:rPr>
          <w:rFonts w:ascii="Times New Roman" w:hAnsi="Times New Roman"/>
          <w:sz w:val="24"/>
          <w:szCs w:val="24"/>
        </w:rPr>
      </w:pPr>
      <w:r>
        <w:pict>
          <v:rect id="_x0000_i1222"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fadeTo()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fadeTo()</w:t>
      </w:r>
      <w:r>
        <w:rPr>
          <w:rFonts w:ascii="Verdana" w:hAnsi="Verdana"/>
          <w:color w:val="000000"/>
          <w:sz w:val="20"/>
          <w:szCs w:val="20"/>
        </w:rPr>
        <w:t> method allows fading to a given opacity (value between 0 and 1).</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w:t>
      </w:r>
      <w:r>
        <w:rPr>
          <w:rStyle w:val="jspropertycolor"/>
          <w:rFonts w:ascii="Consolas" w:hAnsi="Consolas" w:cs="Consolas"/>
          <w:color w:val="000000"/>
          <w:sz w:val="20"/>
          <w:szCs w:val="20"/>
        </w:rPr>
        <w:t>fadeTo</w:t>
      </w:r>
      <w:r>
        <w:rPr>
          <w:rFonts w:ascii="Consolas" w:hAnsi="Consolas" w:cs="Consolas"/>
          <w:color w:val="000000"/>
          <w:sz w:val="20"/>
          <w:szCs w:val="20"/>
        </w:rPr>
        <w:t>(</w:t>
      </w:r>
      <w:r>
        <w:rPr>
          <w:rFonts w:ascii="Consolas" w:hAnsi="Consolas" w:cs="Consolas"/>
          <w:i/>
          <w:iCs/>
          <w:color w:val="000000"/>
          <w:sz w:val="20"/>
          <w:szCs w:val="20"/>
        </w:rPr>
        <w:t>speed,opacity,callback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required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required opacity parameter in the </w:t>
      </w:r>
      <w:r>
        <w:rPr>
          <w:rStyle w:val="HTMLCode"/>
          <w:rFonts w:ascii="Consolas" w:hAnsi="Consolas" w:cs="Consolas"/>
          <w:color w:val="DC143C"/>
          <w:shd w:val="clear" w:color="auto" w:fill="F1F1F1"/>
        </w:rPr>
        <w:t>fadeTo()</w:t>
      </w:r>
      <w:r>
        <w:rPr>
          <w:rFonts w:ascii="Verdana" w:hAnsi="Verdana"/>
          <w:color w:val="000000"/>
          <w:sz w:val="20"/>
          <w:szCs w:val="20"/>
        </w:rPr>
        <w:t> method specifies fading to a given opacity (value between 0 and 1).</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function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fadeTo()</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0.15</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0.4</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0.7</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Pr="00AD0F3C" w:rsidRDefault="00451634" w:rsidP="00AD0F3C">
      <w:pPr>
        <w:shd w:val="clear" w:color="auto" w:fill="FFFFFF"/>
        <w:rPr>
          <w:rFonts w:ascii="Consolas" w:hAnsi="Consolas" w:cs="Consolas"/>
          <w:color w:val="000000"/>
          <w:sz w:val="20"/>
          <w:szCs w:val="20"/>
        </w:rPr>
      </w:pPr>
    </w:p>
    <w:sectPr w:rsidR="00451634" w:rsidRPr="00AD0F3C" w:rsidSect="003426A2">
      <w:footerReference w:type="default" r:id="rId3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612" w:rsidRDefault="00246612" w:rsidP="00AE5049">
      <w:pPr>
        <w:spacing w:after="0" w:line="240" w:lineRule="auto"/>
      </w:pPr>
      <w:r>
        <w:separator/>
      </w:r>
    </w:p>
  </w:endnote>
  <w:endnote w:type="continuationSeparator" w:id="1">
    <w:p w:rsidR="00246612" w:rsidRDefault="00246612" w:rsidP="00AE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612" w:rsidRDefault="00246612" w:rsidP="00AE5049">
    <w:pPr>
      <w:pStyle w:val="Footer"/>
      <w:jc w:val="right"/>
    </w:pPr>
    <w:r w:rsidRPr="00AE5049">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612" w:rsidRDefault="00246612" w:rsidP="00AE5049">
      <w:pPr>
        <w:spacing w:after="0" w:line="240" w:lineRule="auto"/>
      </w:pPr>
      <w:r>
        <w:separator/>
      </w:r>
    </w:p>
  </w:footnote>
  <w:footnote w:type="continuationSeparator" w:id="1">
    <w:p w:rsidR="00246612" w:rsidRDefault="00246612" w:rsidP="00AE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CAD"/>
    <w:multiLevelType w:val="multilevel"/>
    <w:tmpl w:val="46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4B05"/>
    <w:multiLevelType w:val="multilevel"/>
    <w:tmpl w:val="669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B0E"/>
    <w:multiLevelType w:val="multilevel"/>
    <w:tmpl w:val="3F0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FD4"/>
    <w:multiLevelType w:val="multilevel"/>
    <w:tmpl w:val="189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7293"/>
    <w:multiLevelType w:val="multilevel"/>
    <w:tmpl w:val="7A1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4F4"/>
    <w:multiLevelType w:val="multilevel"/>
    <w:tmpl w:val="0B8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8709D"/>
    <w:multiLevelType w:val="multilevel"/>
    <w:tmpl w:val="6A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B2D0F"/>
    <w:multiLevelType w:val="multilevel"/>
    <w:tmpl w:val="8F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9047A"/>
    <w:multiLevelType w:val="multilevel"/>
    <w:tmpl w:val="F40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921A7"/>
    <w:multiLevelType w:val="multilevel"/>
    <w:tmpl w:val="9C0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F4425A"/>
    <w:multiLevelType w:val="multilevel"/>
    <w:tmpl w:val="728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50590C"/>
    <w:multiLevelType w:val="multilevel"/>
    <w:tmpl w:val="E0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74880"/>
    <w:multiLevelType w:val="multilevel"/>
    <w:tmpl w:val="30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0D4B22"/>
    <w:multiLevelType w:val="multilevel"/>
    <w:tmpl w:val="380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E7F8C"/>
    <w:multiLevelType w:val="multilevel"/>
    <w:tmpl w:val="F11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C12DFD"/>
    <w:multiLevelType w:val="multilevel"/>
    <w:tmpl w:val="DBC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A3794A"/>
    <w:multiLevelType w:val="multilevel"/>
    <w:tmpl w:val="97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45530C"/>
    <w:multiLevelType w:val="multilevel"/>
    <w:tmpl w:val="933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C555EB"/>
    <w:multiLevelType w:val="multilevel"/>
    <w:tmpl w:val="B19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13F98"/>
    <w:multiLevelType w:val="multilevel"/>
    <w:tmpl w:val="DB0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AB2FDB"/>
    <w:multiLevelType w:val="multilevel"/>
    <w:tmpl w:val="61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E27F11"/>
    <w:multiLevelType w:val="multilevel"/>
    <w:tmpl w:val="137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F00ADD"/>
    <w:multiLevelType w:val="multilevel"/>
    <w:tmpl w:val="F5A0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5D5592"/>
    <w:multiLevelType w:val="multilevel"/>
    <w:tmpl w:val="FE8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A2430A"/>
    <w:multiLevelType w:val="multilevel"/>
    <w:tmpl w:val="36F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564699"/>
    <w:multiLevelType w:val="multilevel"/>
    <w:tmpl w:val="3CE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AF5A55"/>
    <w:multiLevelType w:val="multilevel"/>
    <w:tmpl w:val="81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466CBB"/>
    <w:multiLevelType w:val="multilevel"/>
    <w:tmpl w:val="2974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9C56BD"/>
    <w:multiLevelType w:val="multilevel"/>
    <w:tmpl w:val="B49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354191"/>
    <w:multiLevelType w:val="multilevel"/>
    <w:tmpl w:val="56D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0C27298"/>
    <w:multiLevelType w:val="multilevel"/>
    <w:tmpl w:val="08D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14519F8"/>
    <w:multiLevelType w:val="multilevel"/>
    <w:tmpl w:val="084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8368BF"/>
    <w:multiLevelType w:val="multilevel"/>
    <w:tmpl w:val="5C4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9B6CD8"/>
    <w:multiLevelType w:val="multilevel"/>
    <w:tmpl w:val="DB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D116C5"/>
    <w:multiLevelType w:val="multilevel"/>
    <w:tmpl w:val="591C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B6618E"/>
    <w:multiLevelType w:val="multilevel"/>
    <w:tmpl w:val="956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7255D8B"/>
    <w:multiLevelType w:val="multilevel"/>
    <w:tmpl w:val="AB66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5B7B2B"/>
    <w:multiLevelType w:val="multilevel"/>
    <w:tmpl w:val="08F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351B4D"/>
    <w:multiLevelType w:val="multilevel"/>
    <w:tmpl w:val="FDB6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D64082"/>
    <w:multiLevelType w:val="multilevel"/>
    <w:tmpl w:val="115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EF7AEE"/>
    <w:multiLevelType w:val="multilevel"/>
    <w:tmpl w:val="C4A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C1378E"/>
    <w:multiLevelType w:val="multilevel"/>
    <w:tmpl w:val="0C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E9083F"/>
    <w:multiLevelType w:val="multilevel"/>
    <w:tmpl w:val="034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064B54"/>
    <w:multiLevelType w:val="multilevel"/>
    <w:tmpl w:val="38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08229B"/>
    <w:multiLevelType w:val="multilevel"/>
    <w:tmpl w:val="789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227344"/>
    <w:multiLevelType w:val="multilevel"/>
    <w:tmpl w:val="B68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430C1D"/>
    <w:multiLevelType w:val="multilevel"/>
    <w:tmpl w:val="D92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283EDD"/>
    <w:multiLevelType w:val="multilevel"/>
    <w:tmpl w:val="D5DA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B37C5A"/>
    <w:multiLevelType w:val="multilevel"/>
    <w:tmpl w:val="A9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88B6163"/>
    <w:multiLevelType w:val="multilevel"/>
    <w:tmpl w:val="A06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EF469A"/>
    <w:multiLevelType w:val="multilevel"/>
    <w:tmpl w:val="79D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015955"/>
    <w:multiLevelType w:val="multilevel"/>
    <w:tmpl w:val="9D5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1D7A4E"/>
    <w:multiLevelType w:val="multilevel"/>
    <w:tmpl w:val="AE3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DD01CB9"/>
    <w:multiLevelType w:val="multilevel"/>
    <w:tmpl w:val="511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2253E6"/>
    <w:multiLevelType w:val="multilevel"/>
    <w:tmpl w:val="C51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51627B"/>
    <w:multiLevelType w:val="multilevel"/>
    <w:tmpl w:val="9CF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E5920CF"/>
    <w:multiLevelType w:val="multilevel"/>
    <w:tmpl w:val="DB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9811F6"/>
    <w:multiLevelType w:val="multilevel"/>
    <w:tmpl w:val="5860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19C4915"/>
    <w:multiLevelType w:val="multilevel"/>
    <w:tmpl w:val="B80C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9932C8"/>
    <w:multiLevelType w:val="multilevel"/>
    <w:tmpl w:val="CA10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55A63DE"/>
    <w:multiLevelType w:val="multilevel"/>
    <w:tmpl w:val="128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5BA2A3F"/>
    <w:multiLevelType w:val="multilevel"/>
    <w:tmpl w:val="F7B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2E12C3"/>
    <w:multiLevelType w:val="multilevel"/>
    <w:tmpl w:val="D4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7070C6E"/>
    <w:multiLevelType w:val="multilevel"/>
    <w:tmpl w:val="39C8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9366745"/>
    <w:multiLevelType w:val="multilevel"/>
    <w:tmpl w:val="0B5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9F51171"/>
    <w:multiLevelType w:val="multilevel"/>
    <w:tmpl w:val="A744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1E3449"/>
    <w:multiLevelType w:val="multilevel"/>
    <w:tmpl w:val="3322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9B3379"/>
    <w:multiLevelType w:val="multilevel"/>
    <w:tmpl w:val="B0E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E22E1C"/>
    <w:multiLevelType w:val="multilevel"/>
    <w:tmpl w:val="5C22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2751699"/>
    <w:multiLevelType w:val="multilevel"/>
    <w:tmpl w:val="3F72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E5733F"/>
    <w:multiLevelType w:val="multilevel"/>
    <w:tmpl w:val="1A6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3BA4E3F"/>
    <w:multiLevelType w:val="multilevel"/>
    <w:tmpl w:val="2E3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AA0A91"/>
    <w:multiLevelType w:val="multilevel"/>
    <w:tmpl w:val="32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ED78A3"/>
    <w:multiLevelType w:val="multilevel"/>
    <w:tmpl w:val="CA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EE2BD9"/>
    <w:multiLevelType w:val="multilevel"/>
    <w:tmpl w:val="B49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5F3437"/>
    <w:multiLevelType w:val="multilevel"/>
    <w:tmpl w:val="AD9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AB33BBD"/>
    <w:multiLevelType w:val="multilevel"/>
    <w:tmpl w:val="1EA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F34CF1"/>
    <w:multiLevelType w:val="multilevel"/>
    <w:tmpl w:val="E32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DBB2660"/>
    <w:multiLevelType w:val="multilevel"/>
    <w:tmpl w:val="C99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F258CE"/>
    <w:multiLevelType w:val="multilevel"/>
    <w:tmpl w:val="540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EB57FA3"/>
    <w:multiLevelType w:val="multilevel"/>
    <w:tmpl w:val="A9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B74DDE"/>
    <w:multiLevelType w:val="multilevel"/>
    <w:tmpl w:val="FFF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F9B7C5C"/>
    <w:multiLevelType w:val="multilevel"/>
    <w:tmpl w:val="3D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1234D01"/>
    <w:multiLevelType w:val="multilevel"/>
    <w:tmpl w:val="BBB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1FC3B89"/>
    <w:multiLevelType w:val="multilevel"/>
    <w:tmpl w:val="76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442011"/>
    <w:multiLevelType w:val="multilevel"/>
    <w:tmpl w:val="E2F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58321A3"/>
    <w:multiLevelType w:val="multilevel"/>
    <w:tmpl w:val="5118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7630316"/>
    <w:multiLevelType w:val="multilevel"/>
    <w:tmpl w:val="FEC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89F763E"/>
    <w:multiLevelType w:val="multilevel"/>
    <w:tmpl w:val="0E6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A411ECB"/>
    <w:multiLevelType w:val="multilevel"/>
    <w:tmpl w:val="13D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B642814"/>
    <w:multiLevelType w:val="multilevel"/>
    <w:tmpl w:val="898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BC6295"/>
    <w:multiLevelType w:val="multilevel"/>
    <w:tmpl w:val="5B1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FF02B01"/>
    <w:multiLevelType w:val="multilevel"/>
    <w:tmpl w:val="E11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4548B5"/>
    <w:multiLevelType w:val="multilevel"/>
    <w:tmpl w:val="FDEAB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70BB156F"/>
    <w:multiLevelType w:val="multilevel"/>
    <w:tmpl w:val="F08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0F6B5E"/>
    <w:multiLevelType w:val="multilevel"/>
    <w:tmpl w:val="75AA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AD314B"/>
    <w:multiLevelType w:val="multilevel"/>
    <w:tmpl w:val="68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2AF66A3"/>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3AD0652"/>
    <w:multiLevelType w:val="multilevel"/>
    <w:tmpl w:val="409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4AD61BB"/>
    <w:multiLevelType w:val="multilevel"/>
    <w:tmpl w:val="31C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5754B29"/>
    <w:multiLevelType w:val="multilevel"/>
    <w:tmpl w:val="4F8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78511C"/>
    <w:multiLevelType w:val="multilevel"/>
    <w:tmpl w:val="E3C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72D440B"/>
    <w:multiLevelType w:val="multilevel"/>
    <w:tmpl w:val="1BD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1D2CDB"/>
    <w:multiLevelType w:val="multilevel"/>
    <w:tmpl w:val="21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AAA0EC4"/>
    <w:multiLevelType w:val="multilevel"/>
    <w:tmpl w:val="463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B314B03"/>
    <w:multiLevelType w:val="multilevel"/>
    <w:tmpl w:val="CDE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5257EA"/>
    <w:multiLevelType w:val="multilevel"/>
    <w:tmpl w:val="C6C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DEB765E"/>
    <w:multiLevelType w:val="multilevel"/>
    <w:tmpl w:val="670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21EE5"/>
    <w:multiLevelType w:val="multilevel"/>
    <w:tmpl w:val="B786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F280434"/>
    <w:multiLevelType w:val="multilevel"/>
    <w:tmpl w:val="C14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FD72A94"/>
    <w:multiLevelType w:val="multilevel"/>
    <w:tmpl w:val="526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7"/>
  </w:num>
  <w:num w:numId="3">
    <w:abstractNumId w:val="39"/>
  </w:num>
  <w:num w:numId="4">
    <w:abstractNumId w:val="74"/>
  </w:num>
  <w:num w:numId="5">
    <w:abstractNumId w:val="102"/>
  </w:num>
  <w:num w:numId="6">
    <w:abstractNumId w:val="33"/>
  </w:num>
  <w:num w:numId="7">
    <w:abstractNumId w:val="13"/>
  </w:num>
  <w:num w:numId="8">
    <w:abstractNumId w:val="49"/>
  </w:num>
  <w:num w:numId="9">
    <w:abstractNumId w:val="81"/>
  </w:num>
  <w:num w:numId="10">
    <w:abstractNumId w:val="19"/>
  </w:num>
  <w:num w:numId="11">
    <w:abstractNumId w:val="38"/>
  </w:num>
  <w:num w:numId="12">
    <w:abstractNumId w:val="78"/>
  </w:num>
  <w:num w:numId="13">
    <w:abstractNumId w:val="68"/>
  </w:num>
  <w:num w:numId="14">
    <w:abstractNumId w:val="1"/>
  </w:num>
  <w:num w:numId="15">
    <w:abstractNumId w:val="51"/>
  </w:num>
  <w:num w:numId="16">
    <w:abstractNumId w:val="70"/>
  </w:num>
  <w:num w:numId="17">
    <w:abstractNumId w:val="23"/>
  </w:num>
  <w:num w:numId="18">
    <w:abstractNumId w:val="86"/>
  </w:num>
  <w:num w:numId="19">
    <w:abstractNumId w:val="29"/>
  </w:num>
  <w:num w:numId="20">
    <w:abstractNumId w:val="110"/>
  </w:num>
  <w:num w:numId="21">
    <w:abstractNumId w:val="14"/>
  </w:num>
  <w:num w:numId="22">
    <w:abstractNumId w:val="2"/>
  </w:num>
  <w:num w:numId="23">
    <w:abstractNumId w:val="50"/>
  </w:num>
  <w:num w:numId="24">
    <w:abstractNumId w:val="52"/>
  </w:num>
  <w:num w:numId="25">
    <w:abstractNumId w:val="42"/>
  </w:num>
  <w:num w:numId="26">
    <w:abstractNumId w:val="82"/>
  </w:num>
  <w:num w:numId="27">
    <w:abstractNumId w:val="53"/>
  </w:num>
  <w:num w:numId="28">
    <w:abstractNumId w:val="9"/>
  </w:num>
  <w:num w:numId="29">
    <w:abstractNumId w:val="47"/>
  </w:num>
  <w:num w:numId="30">
    <w:abstractNumId w:val="99"/>
  </w:num>
  <w:num w:numId="31">
    <w:abstractNumId w:val="62"/>
  </w:num>
  <w:num w:numId="32">
    <w:abstractNumId w:val="46"/>
  </w:num>
  <w:num w:numId="33">
    <w:abstractNumId w:val="85"/>
  </w:num>
  <w:num w:numId="34">
    <w:abstractNumId w:val="83"/>
  </w:num>
  <w:num w:numId="35">
    <w:abstractNumId w:val="10"/>
  </w:num>
  <w:num w:numId="36">
    <w:abstractNumId w:val="5"/>
  </w:num>
  <w:num w:numId="37">
    <w:abstractNumId w:val="87"/>
  </w:num>
  <w:num w:numId="38">
    <w:abstractNumId w:val="90"/>
  </w:num>
  <w:num w:numId="39">
    <w:abstractNumId w:val="32"/>
  </w:num>
  <w:num w:numId="40">
    <w:abstractNumId w:val="37"/>
  </w:num>
  <w:num w:numId="41">
    <w:abstractNumId w:val="24"/>
  </w:num>
  <w:num w:numId="42">
    <w:abstractNumId w:val="60"/>
  </w:num>
  <w:num w:numId="43">
    <w:abstractNumId w:val="101"/>
  </w:num>
  <w:num w:numId="44">
    <w:abstractNumId w:val="77"/>
  </w:num>
  <w:num w:numId="45">
    <w:abstractNumId w:val="89"/>
  </w:num>
  <w:num w:numId="46">
    <w:abstractNumId w:val="12"/>
  </w:num>
  <w:num w:numId="47">
    <w:abstractNumId w:val="20"/>
  </w:num>
  <w:num w:numId="48">
    <w:abstractNumId w:val="16"/>
  </w:num>
  <w:num w:numId="49">
    <w:abstractNumId w:val="48"/>
  </w:num>
  <w:num w:numId="50">
    <w:abstractNumId w:val="103"/>
  </w:num>
  <w:num w:numId="51">
    <w:abstractNumId w:val="84"/>
  </w:num>
  <w:num w:numId="52">
    <w:abstractNumId w:val="92"/>
  </w:num>
  <w:num w:numId="53">
    <w:abstractNumId w:val="25"/>
  </w:num>
  <w:num w:numId="54">
    <w:abstractNumId w:val="34"/>
  </w:num>
  <w:num w:numId="55">
    <w:abstractNumId w:val="57"/>
  </w:num>
  <w:num w:numId="56">
    <w:abstractNumId w:val="66"/>
  </w:num>
  <w:num w:numId="57">
    <w:abstractNumId w:val="65"/>
  </w:num>
  <w:num w:numId="58">
    <w:abstractNumId w:val="0"/>
  </w:num>
  <w:num w:numId="59">
    <w:abstractNumId w:val="97"/>
  </w:num>
  <w:num w:numId="60">
    <w:abstractNumId w:val="7"/>
  </w:num>
  <w:num w:numId="61">
    <w:abstractNumId w:val="106"/>
  </w:num>
  <w:num w:numId="62">
    <w:abstractNumId w:val="79"/>
  </w:num>
  <w:num w:numId="63">
    <w:abstractNumId w:val="100"/>
  </w:num>
  <w:num w:numId="64">
    <w:abstractNumId w:val="69"/>
  </w:num>
  <w:num w:numId="65">
    <w:abstractNumId w:val="28"/>
  </w:num>
  <w:num w:numId="66">
    <w:abstractNumId w:val="72"/>
  </w:num>
  <w:num w:numId="67">
    <w:abstractNumId w:val="96"/>
  </w:num>
  <w:num w:numId="68">
    <w:abstractNumId w:val="26"/>
  </w:num>
  <w:num w:numId="69">
    <w:abstractNumId w:val="107"/>
  </w:num>
  <w:num w:numId="70">
    <w:abstractNumId w:val="88"/>
  </w:num>
  <w:num w:numId="71">
    <w:abstractNumId w:val="73"/>
  </w:num>
  <w:num w:numId="72">
    <w:abstractNumId w:val="76"/>
  </w:num>
  <w:num w:numId="73">
    <w:abstractNumId w:val="3"/>
  </w:num>
  <w:num w:numId="74">
    <w:abstractNumId w:val="80"/>
  </w:num>
  <w:num w:numId="75">
    <w:abstractNumId w:val="91"/>
  </w:num>
  <w:num w:numId="76">
    <w:abstractNumId w:val="17"/>
  </w:num>
  <w:num w:numId="77">
    <w:abstractNumId w:val="43"/>
  </w:num>
  <w:num w:numId="78">
    <w:abstractNumId w:val="61"/>
  </w:num>
  <w:num w:numId="79">
    <w:abstractNumId w:val="105"/>
  </w:num>
  <w:num w:numId="80">
    <w:abstractNumId w:val="54"/>
  </w:num>
  <w:num w:numId="81">
    <w:abstractNumId w:val="21"/>
  </w:num>
  <w:num w:numId="82">
    <w:abstractNumId w:val="64"/>
  </w:num>
  <w:num w:numId="83">
    <w:abstractNumId w:val="31"/>
  </w:num>
  <w:num w:numId="84">
    <w:abstractNumId w:val="40"/>
  </w:num>
  <w:num w:numId="85">
    <w:abstractNumId w:val="15"/>
  </w:num>
  <w:num w:numId="86">
    <w:abstractNumId w:val="41"/>
  </w:num>
  <w:num w:numId="87">
    <w:abstractNumId w:val="11"/>
  </w:num>
  <w:num w:numId="88">
    <w:abstractNumId w:val="18"/>
  </w:num>
  <w:num w:numId="89">
    <w:abstractNumId w:val="109"/>
  </w:num>
  <w:num w:numId="90">
    <w:abstractNumId w:val="56"/>
  </w:num>
  <w:num w:numId="91">
    <w:abstractNumId w:val="94"/>
  </w:num>
  <w:num w:numId="92">
    <w:abstractNumId w:val="71"/>
  </w:num>
  <w:num w:numId="93">
    <w:abstractNumId w:val="8"/>
  </w:num>
  <w:num w:numId="94">
    <w:abstractNumId w:val="4"/>
  </w:num>
  <w:num w:numId="95">
    <w:abstractNumId w:val="45"/>
  </w:num>
  <w:num w:numId="96">
    <w:abstractNumId w:val="44"/>
  </w:num>
  <w:num w:numId="97">
    <w:abstractNumId w:val="35"/>
  </w:num>
  <w:num w:numId="98">
    <w:abstractNumId w:val="98"/>
  </w:num>
  <w:num w:numId="99">
    <w:abstractNumId w:val="75"/>
  </w:num>
  <w:num w:numId="100">
    <w:abstractNumId w:val="95"/>
  </w:num>
  <w:num w:numId="101">
    <w:abstractNumId w:val="63"/>
  </w:num>
  <w:num w:numId="102">
    <w:abstractNumId w:val="93"/>
  </w:num>
  <w:num w:numId="103">
    <w:abstractNumId w:val="30"/>
  </w:num>
  <w:num w:numId="104">
    <w:abstractNumId w:val="104"/>
  </w:num>
  <w:num w:numId="105">
    <w:abstractNumId w:val="55"/>
  </w:num>
  <w:num w:numId="106">
    <w:abstractNumId w:val="27"/>
  </w:num>
  <w:num w:numId="107">
    <w:abstractNumId w:val="59"/>
  </w:num>
  <w:num w:numId="108">
    <w:abstractNumId w:val="58"/>
  </w:num>
  <w:num w:numId="109">
    <w:abstractNumId w:val="36"/>
  </w:num>
  <w:num w:numId="110">
    <w:abstractNumId w:val="108"/>
  </w:num>
  <w:num w:numId="111">
    <w:abstractNumId w:val="2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E36E4A"/>
    <w:rsid w:val="00021690"/>
    <w:rsid w:val="00062A5B"/>
    <w:rsid w:val="00091372"/>
    <w:rsid w:val="000F1217"/>
    <w:rsid w:val="001009F6"/>
    <w:rsid w:val="00102C55"/>
    <w:rsid w:val="00115C93"/>
    <w:rsid w:val="00155200"/>
    <w:rsid w:val="00183FF7"/>
    <w:rsid w:val="001B66A3"/>
    <w:rsid w:val="001F2B2C"/>
    <w:rsid w:val="0021229A"/>
    <w:rsid w:val="00246612"/>
    <w:rsid w:val="003425E8"/>
    <w:rsid w:val="003426A2"/>
    <w:rsid w:val="003D68D7"/>
    <w:rsid w:val="0040114C"/>
    <w:rsid w:val="004406A3"/>
    <w:rsid w:val="00444F20"/>
    <w:rsid w:val="00451634"/>
    <w:rsid w:val="0047728D"/>
    <w:rsid w:val="00494EF1"/>
    <w:rsid w:val="0049556D"/>
    <w:rsid w:val="004D7A51"/>
    <w:rsid w:val="004F7477"/>
    <w:rsid w:val="004F7806"/>
    <w:rsid w:val="0050320B"/>
    <w:rsid w:val="00525C5D"/>
    <w:rsid w:val="00595C85"/>
    <w:rsid w:val="005D7411"/>
    <w:rsid w:val="005E169D"/>
    <w:rsid w:val="00623186"/>
    <w:rsid w:val="00642B06"/>
    <w:rsid w:val="00662C25"/>
    <w:rsid w:val="006B3E5B"/>
    <w:rsid w:val="006B41A2"/>
    <w:rsid w:val="006D2D34"/>
    <w:rsid w:val="006F1544"/>
    <w:rsid w:val="006F625D"/>
    <w:rsid w:val="0075602C"/>
    <w:rsid w:val="007926E5"/>
    <w:rsid w:val="007F4FEF"/>
    <w:rsid w:val="008505E3"/>
    <w:rsid w:val="008C1AD5"/>
    <w:rsid w:val="008C22BF"/>
    <w:rsid w:val="008F2CFB"/>
    <w:rsid w:val="008F4B37"/>
    <w:rsid w:val="00903120"/>
    <w:rsid w:val="00906184"/>
    <w:rsid w:val="00912B82"/>
    <w:rsid w:val="009538BF"/>
    <w:rsid w:val="00982060"/>
    <w:rsid w:val="00996B31"/>
    <w:rsid w:val="009C4EFD"/>
    <w:rsid w:val="009C6C90"/>
    <w:rsid w:val="009D2309"/>
    <w:rsid w:val="009E26D0"/>
    <w:rsid w:val="009F38A8"/>
    <w:rsid w:val="00A209E6"/>
    <w:rsid w:val="00A429D0"/>
    <w:rsid w:val="00A513A6"/>
    <w:rsid w:val="00A858FB"/>
    <w:rsid w:val="00AA3C4A"/>
    <w:rsid w:val="00AD0F3C"/>
    <w:rsid w:val="00AE5049"/>
    <w:rsid w:val="00AF290B"/>
    <w:rsid w:val="00B25DED"/>
    <w:rsid w:val="00B35B93"/>
    <w:rsid w:val="00B53EA2"/>
    <w:rsid w:val="00BF474A"/>
    <w:rsid w:val="00CD6E78"/>
    <w:rsid w:val="00CE66D9"/>
    <w:rsid w:val="00D06B80"/>
    <w:rsid w:val="00D2356B"/>
    <w:rsid w:val="00D347D0"/>
    <w:rsid w:val="00D56B87"/>
    <w:rsid w:val="00D721D3"/>
    <w:rsid w:val="00DC5D22"/>
    <w:rsid w:val="00DE470F"/>
    <w:rsid w:val="00DF40CE"/>
    <w:rsid w:val="00DF63FA"/>
    <w:rsid w:val="00E172B4"/>
    <w:rsid w:val="00E21518"/>
    <w:rsid w:val="00E36E4A"/>
    <w:rsid w:val="00E552E7"/>
    <w:rsid w:val="00E5547B"/>
    <w:rsid w:val="00EC45D2"/>
    <w:rsid w:val="00EC4A7E"/>
    <w:rsid w:val="00ED3AE0"/>
    <w:rsid w:val="00EE32E6"/>
    <w:rsid w:val="00F34179"/>
    <w:rsid w:val="00F90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A2"/>
  </w:style>
  <w:style w:type="paragraph" w:styleId="Heading1">
    <w:name w:val="heading 1"/>
    <w:basedOn w:val="Normal"/>
    <w:link w:val="Heading1Char"/>
    <w:uiPriority w:val="9"/>
    <w:qFormat/>
    <w:rsid w:val="00E36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6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E4A"/>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E36E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6E4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36E4A"/>
    <w:rPr>
      <w:color w:val="0000FF"/>
      <w:u w:val="single"/>
    </w:rPr>
  </w:style>
  <w:style w:type="paragraph" w:styleId="z-BottomofForm">
    <w:name w:val="HTML Bottom of Form"/>
    <w:basedOn w:val="Normal"/>
    <w:next w:val="Normal"/>
    <w:link w:val="z-BottomofFormChar"/>
    <w:hidden/>
    <w:uiPriority w:val="99"/>
    <w:semiHidden/>
    <w:unhideWhenUsed/>
    <w:rsid w:val="00E36E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36E4A"/>
    <w:rPr>
      <w:rFonts w:ascii="Arial" w:eastAsia="Times New Roman" w:hAnsi="Arial" w:cs="Arial"/>
      <w:vanish/>
      <w:sz w:val="16"/>
      <w:szCs w:val="16"/>
      <w:lang w:eastAsia="en-IN"/>
    </w:rPr>
  </w:style>
  <w:style w:type="paragraph" w:styleId="NormalWeb">
    <w:name w:val="Normal (Web)"/>
    <w:basedOn w:val="Normal"/>
    <w:uiPriority w:val="99"/>
    <w:unhideWhenUsed/>
    <w:rsid w:val="00E36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4A"/>
    <w:rPr>
      <w:rFonts w:ascii="Courier New" w:eastAsia="Times New Roman" w:hAnsi="Courier New" w:cs="Courier New"/>
      <w:sz w:val="20"/>
      <w:szCs w:val="20"/>
      <w:lang w:eastAsia="en-IN"/>
    </w:rPr>
  </w:style>
  <w:style w:type="character" w:customStyle="1" w:styleId="dec">
    <w:name w:val="dec"/>
    <w:basedOn w:val="DefaultParagraphFont"/>
    <w:rsid w:val="00E36E4A"/>
  </w:style>
  <w:style w:type="character" w:customStyle="1" w:styleId="pln">
    <w:name w:val="pln"/>
    <w:basedOn w:val="DefaultParagraphFont"/>
    <w:rsid w:val="00E36E4A"/>
  </w:style>
  <w:style w:type="character" w:customStyle="1" w:styleId="tag">
    <w:name w:val="tag"/>
    <w:basedOn w:val="DefaultParagraphFont"/>
    <w:rsid w:val="00E36E4A"/>
  </w:style>
  <w:style w:type="character" w:customStyle="1" w:styleId="Heading3Char">
    <w:name w:val="Heading 3 Char"/>
    <w:basedOn w:val="DefaultParagraphFont"/>
    <w:link w:val="Heading3"/>
    <w:uiPriority w:val="9"/>
    <w:rsid w:val="00E36E4A"/>
    <w:rPr>
      <w:rFonts w:asciiTheme="majorHAnsi" w:eastAsiaTheme="majorEastAsia" w:hAnsiTheme="majorHAnsi" w:cstheme="majorBidi"/>
      <w:b/>
      <w:bCs/>
      <w:color w:val="4F81BD" w:themeColor="accent1"/>
    </w:rPr>
  </w:style>
  <w:style w:type="character" w:customStyle="1" w:styleId="atn">
    <w:name w:val="atn"/>
    <w:basedOn w:val="DefaultParagraphFont"/>
    <w:rsid w:val="00E36E4A"/>
  </w:style>
  <w:style w:type="character" w:customStyle="1" w:styleId="pun">
    <w:name w:val="pun"/>
    <w:basedOn w:val="DefaultParagraphFont"/>
    <w:rsid w:val="00E36E4A"/>
  </w:style>
  <w:style w:type="character" w:customStyle="1" w:styleId="atv">
    <w:name w:val="atv"/>
    <w:basedOn w:val="DefaultParagraphFont"/>
    <w:rsid w:val="00E36E4A"/>
  </w:style>
  <w:style w:type="character" w:customStyle="1" w:styleId="com">
    <w:name w:val="com"/>
    <w:basedOn w:val="DefaultParagraphFont"/>
    <w:rsid w:val="00E36E4A"/>
  </w:style>
  <w:style w:type="character" w:customStyle="1" w:styleId="str">
    <w:name w:val="str"/>
    <w:basedOn w:val="DefaultParagraphFont"/>
    <w:rsid w:val="00E36E4A"/>
  </w:style>
  <w:style w:type="character" w:customStyle="1" w:styleId="colorh1">
    <w:name w:val="color_h1"/>
    <w:basedOn w:val="DefaultParagraphFont"/>
    <w:rsid w:val="00A209E6"/>
  </w:style>
  <w:style w:type="paragraph" w:customStyle="1" w:styleId="intro">
    <w:name w:val="intro"/>
    <w:basedOn w:val="Normal"/>
    <w:rsid w:val="00A2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209E6"/>
  </w:style>
  <w:style w:type="character" w:customStyle="1" w:styleId="tagcolor">
    <w:name w:val="tagcolor"/>
    <w:basedOn w:val="DefaultParagraphFont"/>
    <w:rsid w:val="00A209E6"/>
  </w:style>
  <w:style w:type="character" w:customStyle="1" w:styleId="attributecolor">
    <w:name w:val="attributecolor"/>
    <w:basedOn w:val="DefaultParagraphFont"/>
    <w:rsid w:val="00A209E6"/>
  </w:style>
  <w:style w:type="character" w:customStyle="1" w:styleId="attributevaluecolor">
    <w:name w:val="attributevaluecolor"/>
    <w:basedOn w:val="DefaultParagraphFont"/>
    <w:rsid w:val="00A209E6"/>
  </w:style>
  <w:style w:type="character" w:styleId="HTMLCode">
    <w:name w:val="HTML Code"/>
    <w:basedOn w:val="DefaultParagraphFont"/>
    <w:uiPriority w:val="99"/>
    <w:semiHidden/>
    <w:unhideWhenUsed/>
    <w:rsid w:val="00A209E6"/>
    <w:rPr>
      <w:rFonts w:ascii="Courier New" w:eastAsia="Times New Roman" w:hAnsi="Courier New" w:cs="Courier New"/>
      <w:sz w:val="20"/>
      <w:szCs w:val="20"/>
    </w:rPr>
  </w:style>
  <w:style w:type="character" w:styleId="Strong">
    <w:name w:val="Strong"/>
    <w:basedOn w:val="DefaultParagraphFont"/>
    <w:uiPriority w:val="22"/>
    <w:qFormat/>
    <w:rsid w:val="00A209E6"/>
    <w:rPr>
      <w:b/>
      <w:bCs/>
    </w:rPr>
  </w:style>
  <w:style w:type="character" w:customStyle="1" w:styleId="cssselectorcolor">
    <w:name w:val="cssselectorcolor"/>
    <w:basedOn w:val="DefaultParagraphFont"/>
    <w:rsid w:val="00A209E6"/>
  </w:style>
  <w:style w:type="character" w:customStyle="1" w:styleId="cssdelimitercolor">
    <w:name w:val="cssdelimitercolor"/>
    <w:basedOn w:val="DefaultParagraphFont"/>
    <w:rsid w:val="00A209E6"/>
  </w:style>
  <w:style w:type="character" w:customStyle="1" w:styleId="csspropertycolor">
    <w:name w:val="csspropertycolor"/>
    <w:basedOn w:val="DefaultParagraphFont"/>
    <w:rsid w:val="00A209E6"/>
  </w:style>
  <w:style w:type="character" w:customStyle="1" w:styleId="csspropertyvaluecolor">
    <w:name w:val="csspropertyvaluecolor"/>
    <w:basedOn w:val="DefaultParagraphFont"/>
    <w:rsid w:val="00A209E6"/>
  </w:style>
  <w:style w:type="paragraph" w:styleId="Header">
    <w:name w:val="header"/>
    <w:basedOn w:val="Normal"/>
    <w:link w:val="HeaderChar"/>
    <w:uiPriority w:val="99"/>
    <w:semiHidden/>
    <w:unhideWhenUsed/>
    <w:rsid w:val="00AE5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5049"/>
  </w:style>
  <w:style w:type="paragraph" w:styleId="Footer">
    <w:name w:val="footer"/>
    <w:basedOn w:val="Normal"/>
    <w:link w:val="FooterChar"/>
    <w:uiPriority w:val="99"/>
    <w:semiHidden/>
    <w:unhideWhenUsed/>
    <w:rsid w:val="00AE5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049"/>
  </w:style>
  <w:style w:type="paragraph" w:styleId="BalloonText">
    <w:name w:val="Balloon Text"/>
    <w:basedOn w:val="Normal"/>
    <w:link w:val="BalloonTextChar"/>
    <w:uiPriority w:val="99"/>
    <w:semiHidden/>
    <w:unhideWhenUsed/>
    <w:rsid w:val="00AE5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49"/>
    <w:rPr>
      <w:rFonts w:ascii="Tahoma" w:hAnsi="Tahoma" w:cs="Tahoma"/>
      <w:sz w:val="16"/>
      <w:szCs w:val="16"/>
    </w:rPr>
  </w:style>
  <w:style w:type="character" w:customStyle="1" w:styleId="Heading4Char">
    <w:name w:val="Heading 4 Char"/>
    <w:basedOn w:val="DefaultParagraphFont"/>
    <w:link w:val="Heading4"/>
    <w:uiPriority w:val="9"/>
    <w:rsid w:val="009061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6184"/>
    <w:rPr>
      <w:color w:val="800080"/>
      <w:u w:val="single"/>
    </w:rPr>
  </w:style>
  <w:style w:type="character" w:customStyle="1" w:styleId="tag-name">
    <w:name w:val="tag-name"/>
    <w:basedOn w:val="DefaultParagraphFont"/>
    <w:rsid w:val="00906184"/>
  </w:style>
  <w:style w:type="character" w:customStyle="1" w:styleId="attribute">
    <w:name w:val="attribute"/>
    <w:basedOn w:val="DefaultParagraphFont"/>
    <w:rsid w:val="00906184"/>
  </w:style>
  <w:style w:type="character" w:customStyle="1" w:styleId="attribute-value">
    <w:name w:val="attribute-value"/>
    <w:basedOn w:val="DefaultParagraphFont"/>
    <w:rsid w:val="00906184"/>
  </w:style>
  <w:style w:type="character" w:customStyle="1" w:styleId="testit">
    <w:name w:val="testit"/>
    <w:basedOn w:val="DefaultParagraphFont"/>
    <w:rsid w:val="00906184"/>
  </w:style>
  <w:style w:type="character" w:customStyle="1" w:styleId="lit">
    <w:name w:val="lit"/>
    <w:basedOn w:val="DefaultParagraphFont"/>
    <w:rsid w:val="00E552E7"/>
  </w:style>
  <w:style w:type="character" w:customStyle="1" w:styleId="kwd">
    <w:name w:val="kwd"/>
    <w:basedOn w:val="DefaultParagraphFont"/>
    <w:rsid w:val="005D7411"/>
  </w:style>
  <w:style w:type="character" w:styleId="Emphasis">
    <w:name w:val="Emphasis"/>
    <w:basedOn w:val="DefaultParagraphFont"/>
    <w:uiPriority w:val="20"/>
    <w:qFormat/>
    <w:rsid w:val="00912B82"/>
    <w:rPr>
      <w:i/>
      <w:iCs/>
    </w:rPr>
  </w:style>
  <w:style w:type="character" w:customStyle="1" w:styleId="commentcolor">
    <w:name w:val="commentcolor"/>
    <w:basedOn w:val="DefaultParagraphFont"/>
    <w:rsid w:val="00EE32E6"/>
  </w:style>
  <w:style w:type="character" w:customStyle="1" w:styleId="w3-hide-small">
    <w:name w:val="w3-hide-small"/>
    <w:basedOn w:val="DefaultParagraphFont"/>
    <w:rsid w:val="004D7A51"/>
  </w:style>
  <w:style w:type="character" w:customStyle="1" w:styleId="line-numbers-rows">
    <w:name w:val="line-numbers-rows"/>
    <w:basedOn w:val="DefaultParagraphFont"/>
    <w:rsid w:val="006F1544"/>
  </w:style>
  <w:style w:type="character" w:customStyle="1" w:styleId="importanttype">
    <w:name w:val="important__type"/>
    <w:basedOn w:val="DefaultParagraphFont"/>
    <w:rsid w:val="006F1544"/>
  </w:style>
  <w:style w:type="character" w:customStyle="1" w:styleId="filename">
    <w:name w:val="filename"/>
    <w:basedOn w:val="DefaultParagraphFont"/>
    <w:rsid w:val="006B3E5B"/>
  </w:style>
  <w:style w:type="character" w:customStyle="1" w:styleId="string">
    <w:name w:val="string"/>
    <w:basedOn w:val="DefaultParagraphFont"/>
    <w:rsid w:val="006B3E5B"/>
  </w:style>
  <w:style w:type="paragraph" w:styleId="ListParagraph">
    <w:name w:val="List Paragraph"/>
    <w:basedOn w:val="Normal"/>
    <w:uiPriority w:val="34"/>
    <w:qFormat/>
    <w:rsid w:val="000F1217"/>
    <w:pPr>
      <w:ind w:left="720"/>
      <w:contextualSpacing/>
    </w:pPr>
  </w:style>
  <w:style w:type="character" w:customStyle="1" w:styleId="jscolor">
    <w:name w:val="jscolor"/>
    <w:basedOn w:val="DefaultParagraphFont"/>
    <w:rsid w:val="00451634"/>
  </w:style>
  <w:style w:type="character" w:customStyle="1" w:styleId="jspropertycolor">
    <w:name w:val="jspropertycolor"/>
    <w:basedOn w:val="DefaultParagraphFont"/>
    <w:rsid w:val="00451634"/>
  </w:style>
  <w:style w:type="character" w:customStyle="1" w:styleId="jsstringcolor">
    <w:name w:val="jsstringcolor"/>
    <w:basedOn w:val="DefaultParagraphFont"/>
    <w:rsid w:val="00451634"/>
  </w:style>
  <w:style w:type="character" w:customStyle="1" w:styleId="jskeywordcolor">
    <w:name w:val="jskeywordcolor"/>
    <w:basedOn w:val="DefaultParagraphFont"/>
    <w:rsid w:val="00451634"/>
  </w:style>
  <w:style w:type="character" w:customStyle="1" w:styleId="jsnumbercolor">
    <w:name w:val="jsnumbercolor"/>
    <w:basedOn w:val="DefaultParagraphFont"/>
    <w:rsid w:val="00451634"/>
  </w:style>
</w:styles>
</file>

<file path=word/webSettings.xml><?xml version="1.0" encoding="utf-8"?>
<w:webSettings xmlns:r="http://schemas.openxmlformats.org/officeDocument/2006/relationships" xmlns:w="http://schemas.openxmlformats.org/wordprocessingml/2006/main">
  <w:divs>
    <w:div w:id="10887456">
      <w:bodyDiv w:val="1"/>
      <w:marLeft w:val="0"/>
      <w:marRight w:val="0"/>
      <w:marTop w:val="0"/>
      <w:marBottom w:val="0"/>
      <w:divBdr>
        <w:top w:val="none" w:sz="0" w:space="0" w:color="auto"/>
        <w:left w:val="none" w:sz="0" w:space="0" w:color="auto"/>
        <w:bottom w:val="none" w:sz="0" w:space="0" w:color="auto"/>
        <w:right w:val="none" w:sz="0" w:space="0" w:color="auto"/>
      </w:divBdr>
      <w:divsChild>
        <w:div w:id="718210682">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01075285">
      <w:bodyDiv w:val="1"/>
      <w:marLeft w:val="0"/>
      <w:marRight w:val="0"/>
      <w:marTop w:val="0"/>
      <w:marBottom w:val="0"/>
      <w:divBdr>
        <w:top w:val="none" w:sz="0" w:space="0" w:color="auto"/>
        <w:left w:val="none" w:sz="0" w:space="0" w:color="auto"/>
        <w:bottom w:val="none" w:sz="0" w:space="0" w:color="auto"/>
        <w:right w:val="none" w:sz="0" w:space="0" w:color="auto"/>
      </w:divBdr>
    </w:div>
    <w:div w:id="153299584">
      <w:bodyDiv w:val="1"/>
      <w:marLeft w:val="0"/>
      <w:marRight w:val="0"/>
      <w:marTop w:val="0"/>
      <w:marBottom w:val="0"/>
      <w:divBdr>
        <w:top w:val="none" w:sz="0" w:space="0" w:color="auto"/>
        <w:left w:val="none" w:sz="0" w:space="0" w:color="auto"/>
        <w:bottom w:val="none" w:sz="0" w:space="0" w:color="auto"/>
        <w:right w:val="none" w:sz="0" w:space="0" w:color="auto"/>
      </w:divBdr>
      <w:divsChild>
        <w:div w:id="1238594285">
          <w:marLeft w:val="0"/>
          <w:marRight w:val="0"/>
          <w:marTop w:val="0"/>
          <w:marBottom w:val="0"/>
          <w:divBdr>
            <w:top w:val="none" w:sz="0" w:space="0" w:color="auto"/>
            <w:left w:val="none" w:sz="0" w:space="0" w:color="auto"/>
            <w:bottom w:val="none" w:sz="0" w:space="0" w:color="auto"/>
            <w:right w:val="none" w:sz="0" w:space="0" w:color="auto"/>
          </w:divBdr>
        </w:div>
        <w:div w:id="513226896">
          <w:marLeft w:val="-259"/>
          <w:marRight w:val="-259"/>
          <w:marTop w:val="311"/>
          <w:marBottom w:val="311"/>
          <w:divBdr>
            <w:top w:val="none" w:sz="0" w:space="0" w:color="auto"/>
            <w:left w:val="none" w:sz="0" w:space="0" w:color="auto"/>
            <w:bottom w:val="none" w:sz="0" w:space="0" w:color="auto"/>
            <w:right w:val="none" w:sz="0" w:space="0" w:color="auto"/>
          </w:divBdr>
          <w:divsChild>
            <w:div w:id="161700868">
              <w:marLeft w:val="0"/>
              <w:marRight w:val="0"/>
              <w:marTop w:val="0"/>
              <w:marBottom w:val="0"/>
              <w:divBdr>
                <w:top w:val="none" w:sz="0" w:space="0" w:color="auto"/>
                <w:left w:val="single" w:sz="18" w:space="8" w:color="4CAF50"/>
                <w:bottom w:val="none" w:sz="0" w:space="0" w:color="auto"/>
                <w:right w:val="none" w:sz="0" w:space="0" w:color="auto"/>
              </w:divBdr>
            </w:div>
          </w:divsChild>
        </w:div>
        <w:div w:id="256253454">
          <w:marLeft w:val="0"/>
          <w:marRight w:val="0"/>
          <w:marTop w:val="0"/>
          <w:marBottom w:val="0"/>
          <w:divBdr>
            <w:top w:val="none" w:sz="0" w:space="0" w:color="auto"/>
            <w:left w:val="none" w:sz="0" w:space="0" w:color="auto"/>
            <w:bottom w:val="none" w:sz="0" w:space="0" w:color="auto"/>
            <w:right w:val="none" w:sz="0" w:space="0" w:color="auto"/>
          </w:divBdr>
        </w:div>
        <w:div w:id="1435709651">
          <w:marLeft w:val="-259"/>
          <w:marRight w:val="-259"/>
          <w:marTop w:val="311"/>
          <w:marBottom w:val="311"/>
          <w:divBdr>
            <w:top w:val="none" w:sz="0" w:space="0" w:color="auto"/>
            <w:left w:val="none" w:sz="0" w:space="0" w:color="auto"/>
            <w:bottom w:val="none" w:sz="0" w:space="0" w:color="auto"/>
            <w:right w:val="none" w:sz="0" w:space="0" w:color="auto"/>
          </w:divBdr>
          <w:divsChild>
            <w:div w:id="2110810695">
              <w:marLeft w:val="0"/>
              <w:marRight w:val="0"/>
              <w:marTop w:val="0"/>
              <w:marBottom w:val="0"/>
              <w:divBdr>
                <w:top w:val="none" w:sz="0" w:space="0" w:color="auto"/>
                <w:left w:val="single" w:sz="18" w:space="8" w:color="4CAF50"/>
                <w:bottom w:val="none" w:sz="0" w:space="0" w:color="auto"/>
                <w:right w:val="none" w:sz="0" w:space="0" w:color="auto"/>
              </w:divBdr>
            </w:div>
          </w:divsChild>
        </w:div>
        <w:div w:id="515920414">
          <w:marLeft w:val="0"/>
          <w:marRight w:val="0"/>
          <w:marTop w:val="0"/>
          <w:marBottom w:val="0"/>
          <w:divBdr>
            <w:top w:val="none" w:sz="0" w:space="0" w:color="auto"/>
            <w:left w:val="none" w:sz="0" w:space="0" w:color="auto"/>
            <w:bottom w:val="none" w:sz="0" w:space="0" w:color="auto"/>
            <w:right w:val="none" w:sz="0" w:space="0" w:color="auto"/>
          </w:divBdr>
        </w:div>
        <w:div w:id="1769352108">
          <w:marLeft w:val="-259"/>
          <w:marRight w:val="-259"/>
          <w:marTop w:val="311"/>
          <w:marBottom w:val="311"/>
          <w:divBdr>
            <w:top w:val="none" w:sz="0" w:space="0" w:color="auto"/>
            <w:left w:val="none" w:sz="0" w:space="0" w:color="auto"/>
            <w:bottom w:val="none" w:sz="0" w:space="0" w:color="auto"/>
            <w:right w:val="none" w:sz="0" w:space="0" w:color="auto"/>
          </w:divBdr>
          <w:divsChild>
            <w:div w:id="2027250944">
              <w:marLeft w:val="0"/>
              <w:marRight w:val="0"/>
              <w:marTop w:val="0"/>
              <w:marBottom w:val="0"/>
              <w:divBdr>
                <w:top w:val="none" w:sz="0" w:space="0" w:color="auto"/>
                <w:left w:val="single" w:sz="18" w:space="8" w:color="4CAF50"/>
                <w:bottom w:val="none" w:sz="0" w:space="0" w:color="auto"/>
                <w:right w:val="none" w:sz="0" w:space="0" w:color="auto"/>
              </w:divBdr>
            </w:div>
          </w:divsChild>
        </w:div>
        <w:div w:id="369845789">
          <w:marLeft w:val="-259"/>
          <w:marRight w:val="-259"/>
          <w:marTop w:val="311"/>
          <w:marBottom w:val="311"/>
          <w:divBdr>
            <w:top w:val="none" w:sz="0" w:space="0" w:color="auto"/>
            <w:left w:val="none" w:sz="0" w:space="0" w:color="auto"/>
            <w:bottom w:val="none" w:sz="0" w:space="0" w:color="auto"/>
            <w:right w:val="none" w:sz="0" w:space="0" w:color="auto"/>
          </w:divBdr>
          <w:divsChild>
            <w:div w:id="1615937187">
              <w:marLeft w:val="0"/>
              <w:marRight w:val="0"/>
              <w:marTop w:val="0"/>
              <w:marBottom w:val="0"/>
              <w:divBdr>
                <w:top w:val="none" w:sz="0" w:space="0" w:color="auto"/>
                <w:left w:val="single" w:sz="18" w:space="8" w:color="4CAF50"/>
                <w:bottom w:val="none" w:sz="0" w:space="0" w:color="auto"/>
                <w:right w:val="none" w:sz="0" w:space="0" w:color="auto"/>
              </w:divBdr>
            </w:div>
          </w:divsChild>
        </w:div>
        <w:div w:id="1200707690">
          <w:marLeft w:val="0"/>
          <w:marRight w:val="0"/>
          <w:marTop w:val="0"/>
          <w:marBottom w:val="0"/>
          <w:divBdr>
            <w:top w:val="none" w:sz="0" w:space="0" w:color="auto"/>
            <w:left w:val="none" w:sz="0" w:space="0" w:color="auto"/>
            <w:bottom w:val="none" w:sz="0" w:space="0" w:color="auto"/>
            <w:right w:val="none" w:sz="0" w:space="0" w:color="auto"/>
          </w:divBdr>
          <w:divsChild>
            <w:div w:id="135298255">
              <w:marLeft w:val="-208"/>
              <w:marRight w:val="-208"/>
              <w:marTop w:val="0"/>
              <w:marBottom w:val="415"/>
              <w:divBdr>
                <w:top w:val="none" w:sz="0" w:space="0" w:color="auto"/>
                <w:left w:val="none" w:sz="0" w:space="0" w:color="auto"/>
                <w:bottom w:val="none" w:sz="0" w:space="0" w:color="auto"/>
                <w:right w:val="none" w:sz="0" w:space="0" w:color="auto"/>
              </w:divBdr>
              <w:divsChild>
                <w:div w:id="283080569">
                  <w:marLeft w:val="0"/>
                  <w:marRight w:val="0"/>
                  <w:marTop w:val="0"/>
                  <w:marBottom w:val="0"/>
                  <w:divBdr>
                    <w:top w:val="none" w:sz="0" w:space="0" w:color="auto"/>
                    <w:left w:val="none" w:sz="0" w:space="0" w:color="auto"/>
                    <w:bottom w:val="none" w:sz="0" w:space="0" w:color="auto"/>
                    <w:right w:val="none" w:sz="0" w:space="0" w:color="auto"/>
                  </w:divBdr>
                </w:div>
                <w:div w:id="2039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288">
          <w:marLeft w:val="-259"/>
          <w:marRight w:val="-259"/>
          <w:marTop w:val="311"/>
          <w:marBottom w:val="311"/>
          <w:divBdr>
            <w:top w:val="none" w:sz="0" w:space="0" w:color="auto"/>
            <w:left w:val="none" w:sz="0" w:space="0" w:color="auto"/>
            <w:bottom w:val="none" w:sz="0" w:space="0" w:color="auto"/>
            <w:right w:val="none" w:sz="0" w:space="0" w:color="auto"/>
          </w:divBdr>
          <w:divsChild>
            <w:div w:id="1874270051">
              <w:marLeft w:val="0"/>
              <w:marRight w:val="0"/>
              <w:marTop w:val="0"/>
              <w:marBottom w:val="0"/>
              <w:divBdr>
                <w:top w:val="none" w:sz="0" w:space="0" w:color="auto"/>
                <w:left w:val="single" w:sz="18" w:space="8" w:color="4CAF50"/>
                <w:bottom w:val="none" w:sz="0" w:space="0" w:color="auto"/>
                <w:right w:val="none" w:sz="0" w:space="0" w:color="auto"/>
              </w:divBdr>
            </w:div>
          </w:divsChild>
        </w:div>
        <w:div w:id="1059668473">
          <w:marLeft w:val="-259"/>
          <w:marRight w:val="-259"/>
          <w:marTop w:val="311"/>
          <w:marBottom w:val="311"/>
          <w:divBdr>
            <w:top w:val="none" w:sz="0" w:space="0" w:color="auto"/>
            <w:left w:val="none" w:sz="0" w:space="0" w:color="auto"/>
            <w:bottom w:val="none" w:sz="0" w:space="0" w:color="auto"/>
            <w:right w:val="none" w:sz="0" w:space="0" w:color="auto"/>
          </w:divBdr>
          <w:divsChild>
            <w:div w:id="288784381">
              <w:marLeft w:val="0"/>
              <w:marRight w:val="0"/>
              <w:marTop w:val="0"/>
              <w:marBottom w:val="0"/>
              <w:divBdr>
                <w:top w:val="none" w:sz="0" w:space="0" w:color="auto"/>
                <w:left w:val="single" w:sz="18" w:space="8" w:color="4CAF50"/>
                <w:bottom w:val="none" w:sz="0" w:space="0" w:color="auto"/>
                <w:right w:val="none" w:sz="0" w:space="0" w:color="auto"/>
              </w:divBdr>
            </w:div>
          </w:divsChild>
        </w:div>
        <w:div w:id="1856347">
          <w:marLeft w:val="-415"/>
          <w:marRight w:val="-415"/>
          <w:marTop w:val="311"/>
          <w:marBottom w:val="311"/>
          <w:divBdr>
            <w:top w:val="none" w:sz="0" w:space="0" w:color="auto"/>
            <w:left w:val="none" w:sz="0" w:space="0" w:color="auto"/>
            <w:bottom w:val="none" w:sz="0" w:space="0" w:color="auto"/>
            <w:right w:val="none" w:sz="0" w:space="0" w:color="auto"/>
          </w:divBdr>
        </w:div>
        <w:div w:id="1246571265">
          <w:marLeft w:val="-208"/>
          <w:marRight w:val="-208"/>
          <w:marTop w:val="0"/>
          <w:marBottom w:val="0"/>
          <w:divBdr>
            <w:top w:val="none" w:sz="0" w:space="0" w:color="auto"/>
            <w:left w:val="none" w:sz="0" w:space="0" w:color="auto"/>
            <w:bottom w:val="none" w:sz="0" w:space="0" w:color="auto"/>
            <w:right w:val="none" w:sz="0" w:space="0" w:color="auto"/>
          </w:divBdr>
          <w:divsChild>
            <w:div w:id="2083598144">
              <w:marLeft w:val="0"/>
              <w:marRight w:val="0"/>
              <w:marTop w:val="0"/>
              <w:marBottom w:val="0"/>
              <w:divBdr>
                <w:top w:val="none" w:sz="0" w:space="0" w:color="auto"/>
                <w:left w:val="none" w:sz="0" w:space="0" w:color="auto"/>
                <w:bottom w:val="none" w:sz="0" w:space="0" w:color="auto"/>
                <w:right w:val="none" w:sz="0" w:space="0" w:color="auto"/>
              </w:divBdr>
            </w:div>
            <w:div w:id="976185670">
              <w:marLeft w:val="0"/>
              <w:marRight w:val="0"/>
              <w:marTop w:val="0"/>
              <w:marBottom w:val="0"/>
              <w:divBdr>
                <w:top w:val="none" w:sz="0" w:space="0" w:color="auto"/>
                <w:left w:val="none" w:sz="0" w:space="0" w:color="auto"/>
                <w:bottom w:val="none" w:sz="0" w:space="0" w:color="auto"/>
                <w:right w:val="none" w:sz="0" w:space="0" w:color="auto"/>
              </w:divBdr>
            </w:div>
          </w:divsChild>
        </w:div>
        <w:div w:id="264582827">
          <w:marLeft w:val="-208"/>
          <w:marRight w:val="-208"/>
          <w:marTop w:val="0"/>
          <w:marBottom w:val="0"/>
          <w:divBdr>
            <w:top w:val="none" w:sz="0" w:space="0" w:color="auto"/>
            <w:left w:val="none" w:sz="0" w:space="0" w:color="auto"/>
            <w:bottom w:val="none" w:sz="0" w:space="0" w:color="auto"/>
            <w:right w:val="none" w:sz="0" w:space="0" w:color="auto"/>
          </w:divBdr>
          <w:divsChild>
            <w:div w:id="1474325756">
              <w:marLeft w:val="0"/>
              <w:marRight w:val="0"/>
              <w:marTop w:val="0"/>
              <w:marBottom w:val="0"/>
              <w:divBdr>
                <w:top w:val="none" w:sz="0" w:space="0" w:color="auto"/>
                <w:left w:val="none" w:sz="0" w:space="0" w:color="auto"/>
                <w:bottom w:val="none" w:sz="0" w:space="0" w:color="auto"/>
                <w:right w:val="none" w:sz="0" w:space="0" w:color="auto"/>
              </w:divBdr>
            </w:div>
            <w:div w:id="574167707">
              <w:marLeft w:val="0"/>
              <w:marRight w:val="0"/>
              <w:marTop w:val="0"/>
              <w:marBottom w:val="0"/>
              <w:divBdr>
                <w:top w:val="none" w:sz="0" w:space="0" w:color="auto"/>
                <w:left w:val="none" w:sz="0" w:space="0" w:color="auto"/>
                <w:bottom w:val="none" w:sz="0" w:space="0" w:color="auto"/>
                <w:right w:val="none" w:sz="0" w:space="0" w:color="auto"/>
              </w:divBdr>
            </w:div>
            <w:div w:id="722558466">
              <w:marLeft w:val="0"/>
              <w:marRight w:val="0"/>
              <w:marTop w:val="0"/>
              <w:marBottom w:val="0"/>
              <w:divBdr>
                <w:top w:val="none" w:sz="0" w:space="0" w:color="auto"/>
                <w:left w:val="none" w:sz="0" w:space="0" w:color="auto"/>
                <w:bottom w:val="none" w:sz="0" w:space="0" w:color="auto"/>
                <w:right w:val="none" w:sz="0" w:space="0" w:color="auto"/>
              </w:divBdr>
            </w:div>
          </w:divsChild>
        </w:div>
        <w:div w:id="779496114">
          <w:marLeft w:val="-259"/>
          <w:marRight w:val="-259"/>
          <w:marTop w:val="311"/>
          <w:marBottom w:val="311"/>
          <w:divBdr>
            <w:top w:val="none" w:sz="0" w:space="0" w:color="auto"/>
            <w:left w:val="none" w:sz="0" w:space="0" w:color="auto"/>
            <w:bottom w:val="none" w:sz="0" w:space="0" w:color="auto"/>
            <w:right w:val="none" w:sz="0" w:space="0" w:color="auto"/>
          </w:divBdr>
          <w:divsChild>
            <w:div w:id="1272931806">
              <w:marLeft w:val="0"/>
              <w:marRight w:val="0"/>
              <w:marTop w:val="0"/>
              <w:marBottom w:val="0"/>
              <w:divBdr>
                <w:top w:val="none" w:sz="0" w:space="0" w:color="auto"/>
                <w:left w:val="single" w:sz="18" w:space="8" w:color="4CAF50"/>
                <w:bottom w:val="none" w:sz="0" w:space="0" w:color="auto"/>
                <w:right w:val="none" w:sz="0" w:space="0" w:color="auto"/>
              </w:divBdr>
            </w:div>
          </w:divsChild>
        </w:div>
        <w:div w:id="2120561560">
          <w:marLeft w:val="-415"/>
          <w:marRight w:val="-415"/>
          <w:marTop w:val="311"/>
          <w:marBottom w:val="311"/>
          <w:divBdr>
            <w:top w:val="none" w:sz="0" w:space="0" w:color="auto"/>
            <w:left w:val="none" w:sz="0" w:space="0" w:color="auto"/>
            <w:bottom w:val="none" w:sz="0" w:space="0" w:color="auto"/>
            <w:right w:val="none" w:sz="0" w:space="0" w:color="auto"/>
          </w:divBdr>
        </w:div>
        <w:div w:id="1466310946">
          <w:marLeft w:val="-208"/>
          <w:marRight w:val="-208"/>
          <w:marTop w:val="0"/>
          <w:marBottom w:val="0"/>
          <w:divBdr>
            <w:top w:val="none" w:sz="0" w:space="0" w:color="auto"/>
            <w:left w:val="none" w:sz="0" w:space="0" w:color="auto"/>
            <w:bottom w:val="none" w:sz="0" w:space="0" w:color="auto"/>
            <w:right w:val="none" w:sz="0" w:space="0" w:color="auto"/>
          </w:divBdr>
          <w:divsChild>
            <w:div w:id="1456829536">
              <w:marLeft w:val="0"/>
              <w:marRight w:val="0"/>
              <w:marTop w:val="0"/>
              <w:marBottom w:val="0"/>
              <w:divBdr>
                <w:top w:val="none" w:sz="0" w:space="0" w:color="auto"/>
                <w:left w:val="none" w:sz="0" w:space="0" w:color="auto"/>
                <w:bottom w:val="none" w:sz="0" w:space="0" w:color="auto"/>
                <w:right w:val="none" w:sz="0" w:space="0" w:color="auto"/>
              </w:divBdr>
            </w:div>
            <w:div w:id="1150705433">
              <w:marLeft w:val="0"/>
              <w:marRight w:val="0"/>
              <w:marTop w:val="0"/>
              <w:marBottom w:val="0"/>
              <w:divBdr>
                <w:top w:val="none" w:sz="0" w:space="0" w:color="auto"/>
                <w:left w:val="none" w:sz="0" w:space="0" w:color="auto"/>
                <w:bottom w:val="none" w:sz="0" w:space="0" w:color="auto"/>
                <w:right w:val="none" w:sz="0" w:space="0" w:color="auto"/>
              </w:divBdr>
            </w:div>
            <w:div w:id="1811508517">
              <w:marLeft w:val="0"/>
              <w:marRight w:val="0"/>
              <w:marTop w:val="0"/>
              <w:marBottom w:val="0"/>
              <w:divBdr>
                <w:top w:val="none" w:sz="0" w:space="0" w:color="auto"/>
                <w:left w:val="none" w:sz="0" w:space="0" w:color="auto"/>
                <w:bottom w:val="none" w:sz="0" w:space="0" w:color="auto"/>
                <w:right w:val="none" w:sz="0" w:space="0" w:color="auto"/>
              </w:divBdr>
            </w:div>
          </w:divsChild>
        </w:div>
        <w:div w:id="1767388644">
          <w:marLeft w:val="-259"/>
          <w:marRight w:val="-259"/>
          <w:marTop w:val="311"/>
          <w:marBottom w:val="311"/>
          <w:divBdr>
            <w:top w:val="none" w:sz="0" w:space="0" w:color="auto"/>
            <w:left w:val="none" w:sz="0" w:space="0" w:color="auto"/>
            <w:bottom w:val="none" w:sz="0" w:space="0" w:color="auto"/>
            <w:right w:val="none" w:sz="0" w:space="0" w:color="auto"/>
          </w:divBdr>
          <w:divsChild>
            <w:div w:id="967049829">
              <w:marLeft w:val="0"/>
              <w:marRight w:val="0"/>
              <w:marTop w:val="0"/>
              <w:marBottom w:val="0"/>
              <w:divBdr>
                <w:top w:val="none" w:sz="0" w:space="0" w:color="auto"/>
                <w:left w:val="single" w:sz="18" w:space="8" w:color="4CAF50"/>
                <w:bottom w:val="none" w:sz="0" w:space="0" w:color="auto"/>
                <w:right w:val="none" w:sz="0" w:space="0" w:color="auto"/>
              </w:divBdr>
            </w:div>
          </w:divsChild>
        </w:div>
        <w:div w:id="504369323">
          <w:marLeft w:val="-208"/>
          <w:marRight w:val="-208"/>
          <w:marTop w:val="0"/>
          <w:marBottom w:val="0"/>
          <w:divBdr>
            <w:top w:val="none" w:sz="0" w:space="0" w:color="auto"/>
            <w:left w:val="none" w:sz="0" w:space="0" w:color="auto"/>
            <w:bottom w:val="none" w:sz="0" w:space="0" w:color="auto"/>
            <w:right w:val="none" w:sz="0" w:space="0" w:color="auto"/>
          </w:divBdr>
          <w:divsChild>
            <w:div w:id="2013800652">
              <w:marLeft w:val="0"/>
              <w:marRight w:val="0"/>
              <w:marTop w:val="0"/>
              <w:marBottom w:val="0"/>
              <w:divBdr>
                <w:top w:val="none" w:sz="0" w:space="0" w:color="auto"/>
                <w:left w:val="none" w:sz="0" w:space="0" w:color="auto"/>
                <w:bottom w:val="none" w:sz="0" w:space="0" w:color="auto"/>
                <w:right w:val="none" w:sz="0" w:space="0" w:color="auto"/>
              </w:divBdr>
            </w:div>
            <w:div w:id="643391966">
              <w:marLeft w:val="0"/>
              <w:marRight w:val="0"/>
              <w:marTop w:val="0"/>
              <w:marBottom w:val="0"/>
              <w:divBdr>
                <w:top w:val="none" w:sz="0" w:space="0" w:color="auto"/>
                <w:left w:val="none" w:sz="0" w:space="0" w:color="auto"/>
                <w:bottom w:val="none" w:sz="0" w:space="0" w:color="auto"/>
                <w:right w:val="none" w:sz="0" w:space="0" w:color="auto"/>
              </w:divBdr>
            </w:div>
          </w:divsChild>
        </w:div>
        <w:div w:id="235745374">
          <w:marLeft w:val="-259"/>
          <w:marRight w:val="-259"/>
          <w:marTop w:val="311"/>
          <w:marBottom w:val="311"/>
          <w:divBdr>
            <w:top w:val="none" w:sz="0" w:space="0" w:color="auto"/>
            <w:left w:val="none" w:sz="0" w:space="0" w:color="auto"/>
            <w:bottom w:val="none" w:sz="0" w:space="0" w:color="auto"/>
            <w:right w:val="none" w:sz="0" w:space="0" w:color="auto"/>
          </w:divBdr>
          <w:divsChild>
            <w:div w:id="258023126">
              <w:marLeft w:val="0"/>
              <w:marRight w:val="0"/>
              <w:marTop w:val="0"/>
              <w:marBottom w:val="0"/>
              <w:divBdr>
                <w:top w:val="none" w:sz="0" w:space="0" w:color="auto"/>
                <w:left w:val="single" w:sz="18" w:space="8" w:color="4CAF50"/>
                <w:bottom w:val="none" w:sz="0" w:space="0" w:color="auto"/>
                <w:right w:val="none" w:sz="0" w:space="0" w:color="auto"/>
              </w:divBdr>
            </w:div>
          </w:divsChild>
        </w:div>
        <w:div w:id="398405727">
          <w:marLeft w:val="-259"/>
          <w:marRight w:val="-259"/>
          <w:marTop w:val="311"/>
          <w:marBottom w:val="311"/>
          <w:divBdr>
            <w:top w:val="none" w:sz="0" w:space="0" w:color="auto"/>
            <w:left w:val="none" w:sz="0" w:space="0" w:color="auto"/>
            <w:bottom w:val="none" w:sz="0" w:space="0" w:color="auto"/>
            <w:right w:val="none" w:sz="0" w:space="0" w:color="auto"/>
          </w:divBdr>
          <w:divsChild>
            <w:div w:id="415321020">
              <w:marLeft w:val="0"/>
              <w:marRight w:val="0"/>
              <w:marTop w:val="0"/>
              <w:marBottom w:val="0"/>
              <w:divBdr>
                <w:top w:val="none" w:sz="0" w:space="0" w:color="auto"/>
                <w:left w:val="none" w:sz="0" w:space="0" w:color="auto"/>
                <w:bottom w:val="none" w:sz="0" w:space="0" w:color="auto"/>
                <w:right w:val="none" w:sz="0" w:space="0" w:color="auto"/>
              </w:divBdr>
              <w:divsChild>
                <w:div w:id="2096128971">
                  <w:marLeft w:val="0"/>
                  <w:marRight w:val="0"/>
                  <w:marTop w:val="0"/>
                  <w:marBottom w:val="0"/>
                  <w:divBdr>
                    <w:top w:val="none" w:sz="0" w:space="0" w:color="auto"/>
                    <w:left w:val="none" w:sz="0" w:space="0" w:color="auto"/>
                    <w:bottom w:val="none" w:sz="0" w:space="0" w:color="auto"/>
                    <w:right w:val="none" w:sz="0" w:space="0" w:color="auto"/>
                  </w:divBdr>
                  <w:divsChild>
                    <w:div w:id="334724749">
                      <w:marLeft w:val="130"/>
                      <w:marRight w:val="130"/>
                      <w:marTop w:val="130"/>
                      <w:marBottom w:val="130"/>
                      <w:divBdr>
                        <w:top w:val="none" w:sz="0" w:space="0" w:color="auto"/>
                        <w:left w:val="none" w:sz="0" w:space="0" w:color="auto"/>
                        <w:bottom w:val="none" w:sz="0" w:space="0" w:color="auto"/>
                        <w:right w:val="none" w:sz="0" w:space="0" w:color="auto"/>
                      </w:divBdr>
                    </w:div>
                    <w:div w:id="275646197">
                      <w:marLeft w:val="130"/>
                      <w:marRight w:val="130"/>
                      <w:marTop w:val="130"/>
                      <w:marBottom w:val="130"/>
                      <w:divBdr>
                        <w:top w:val="none" w:sz="0" w:space="0" w:color="auto"/>
                        <w:left w:val="none" w:sz="0" w:space="0" w:color="auto"/>
                        <w:bottom w:val="none" w:sz="0" w:space="0" w:color="auto"/>
                        <w:right w:val="none" w:sz="0" w:space="0" w:color="auto"/>
                      </w:divBdr>
                    </w:div>
                  </w:divsChild>
                </w:div>
              </w:divsChild>
            </w:div>
          </w:divsChild>
        </w:div>
        <w:div w:id="1244333812">
          <w:marLeft w:val="-415"/>
          <w:marRight w:val="-415"/>
          <w:marTop w:val="311"/>
          <w:marBottom w:val="311"/>
          <w:divBdr>
            <w:top w:val="none" w:sz="0" w:space="0" w:color="auto"/>
            <w:left w:val="none" w:sz="0" w:space="0" w:color="auto"/>
            <w:bottom w:val="none" w:sz="0" w:space="0" w:color="auto"/>
            <w:right w:val="none" w:sz="0" w:space="0" w:color="auto"/>
          </w:divBdr>
        </w:div>
        <w:div w:id="1845852494">
          <w:marLeft w:val="-259"/>
          <w:marRight w:val="-259"/>
          <w:marTop w:val="311"/>
          <w:marBottom w:val="311"/>
          <w:divBdr>
            <w:top w:val="none" w:sz="0" w:space="0" w:color="auto"/>
            <w:left w:val="none" w:sz="0" w:space="0" w:color="auto"/>
            <w:bottom w:val="none" w:sz="0" w:space="0" w:color="auto"/>
            <w:right w:val="none" w:sz="0" w:space="0" w:color="auto"/>
          </w:divBdr>
          <w:divsChild>
            <w:div w:id="164054978">
              <w:marLeft w:val="0"/>
              <w:marRight w:val="0"/>
              <w:marTop w:val="0"/>
              <w:marBottom w:val="0"/>
              <w:divBdr>
                <w:top w:val="none" w:sz="0" w:space="0" w:color="auto"/>
                <w:left w:val="none" w:sz="0" w:space="0" w:color="auto"/>
                <w:bottom w:val="none" w:sz="0" w:space="0" w:color="auto"/>
                <w:right w:val="none" w:sz="0" w:space="0" w:color="auto"/>
              </w:divBdr>
            </w:div>
          </w:divsChild>
        </w:div>
        <w:div w:id="1334381546">
          <w:marLeft w:val="-259"/>
          <w:marRight w:val="-259"/>
          <w:marTop w:val="311"/>
          <w:marBottom w:val="311"/>
          <w:divBdr>
            <w:top w:val="none" w:sz="0" w:space="0" w:color="auto"/>
            <w:left w:val="none" w:sz="0" w:space="0" w:color="auto"/>
            <w:bottom w:val="none" w:sz="0" w:space="0" w:color="auto"/>
            <w:right w:val="none" w:sz="0" w:space="0" w:color="auto"/>
          </w:divBdr>
          <w:divsChild>
            <w:div w:id="154410022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67796007">
      <w:bodyDiv w:val="1"/>
      <w:marLeft w:val="0"/>
      <w:marRight w:val="0"/>
      <w:marTop w:val="0"/>
      <w:marBottom w:val="0"/>
      <w:divBdr>
        <w:top w:val="none" w:sz="0" w:space="0" w:color="auto"/>
        <w:left w:val="none" w:sz="0" w:space="0" w:color="auto"/>
        <w:bottom w:val="none" w:sz="0" w:space="0" w:color="auto"/>
        <w:right w:val="none" w:sz="0" w:space="0" w:color="auto"/>
      </w:divBdr>
      <w:divsChild>
        <w:div w:id="1292395004">
          <w:marLeft w:val="0"/>
          <w:marRight w:val="0"/>
          <w:marTop w:val="0"/>
          <w:marBottom w:val="0"/>
          <w:divBdr>
            <w:top w:val="none" w:sz="0" w:space="0" w:color="auto"/>
            <w:left w:val="none" w:sz="0" w:space="0" w:color="auto"/>
            <w:bottom w:val="none" w:sz="0" w:space="0" w:color="auto"/>
            <w:right w:val="none" w:sz="0" w:space="0" w:color="auto"/>
          </w:divBdr>
        </w:div>
        <w:div w:id="1025668208">
          <w:marLeft w:val="0"/>
          <w:marRight w:val="0"/>
          <w:marTop w:val="0"/>
          <w:marBottom w:val="0"/>
          <w:divBdr>
            <w:top w:val="none" w:sz="0" w:space="0" w:color="auto"/>
            <w:left w:val="none" w:sz="0" w:space="0" w:color="auto"/>
            <w:bottom w:val="none" w:sz="0" w:space="0" w:color="auto"/>
            <w:right w:val="none" w:sz="0" w:space="0" w:color="auto"/>
          </w:divBdr>
          <w:divsChild>
            <w:div w:id="1662081686">
              <w:marLeft w:val="0"/>
              <w:marRight w:val="0"/>
              <w:marTop w:val="0"/>
              <w:marBottom w:val="0"/>
              <w:divBdr>
                <w:top w:val="none" w:sz="0" w:space="0" w:color="auto"/>
                <w:left w:val="none" w:sz="0" w:space="0" w:color="auto"/>
                <w:bottom w:val="none" w:sz="0" w:space="0" w:color="auto"/>
                <w:right w:val="none" w:sz="0" w:space="0" w:color="auto"/>
              </w:divBdr>
              <w:divsChild>
                <w:div w:id="565456172">
                  <w:marLeft w:val="0"/>
                  <w:marRight w:val="0"/>
                  <w:marTop w:val="285"/>
                  <w:marBottom w:val="285"/>
                  <w:divBdr>
                    <w:top w:val="none" w:sz="0" w:space="0" w:color="auto"/>
                    <w:left w:val="none" w:sz="0" w:space="0" w:color="auto"/>
                    <w:bottom w:val="none" w:sz="0" w:space="0" w:color="auto"/>
                    <w:right w:val="none" w:sz="0" w:space="0" w:color="auto"/>
                  </w:divBdr>
                  <w:divsChild>
                    <w:div w:id="835802609">
                      <w:marLeft w:val="0"/>
                      <w:marRight w:val="0"/>
                      <w:marTop w:val="360"/>
                      <w:marBottom w:val="360"/>
                      <w:divBdr>
                        <w:top w:val="none" w:sz="0" w:space="0" w:color="auto"/>
                        <w:left w:val="none" w:sz="0" w:space="0" w:color="auto"/>
                        <w:bottom w:val="none" w:sz="0" w:space="0" w:color="auto"/>
                        <w:right w:val="none" w:sz="0" w:space="0" w:color="auto"/>
                      </w:divBdr>
                      <w:divsChild>
                        <w:div w:id="7066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4434">
                  <w:marLeft w:val="0"/>
                  <w:marRight w:val="0"/>
                  <w:marTop w:val="285"/>
                  <w:marBottom w:val="285"/>
                  <w:divBdr>
                    <w:top w:val="none" w:sz="0" w:space="0" w:color="auto"/>
                    <w:left w:val="none" w:sz="0" w:space="0" w:color="auto"/>
                    <w:bottom w:val="none" w:sz="0" w:space="0" w:color="auto"/>
                    <w:right w:val="none" w:sz="0" w:space="0" w:color="auto"/>
                  </w:divBdr>
                  <w:divsChild>
                    <w:div w:id="39405510">
                      <w:marLeft w:val="0"/>
                      <w:marRight w:val="0"/>
                      <w:marTop w:val="360"/>
                      <w:marBottom w:val="360"/>
                      <w:divBdr>
                        <w:top w:val="none" w:sz="0" w:space="0" w:color="auto"/>
                        <w:left w:val="none" w:sz="0" w:space="0" w:color="auto"/>
                        <w:bottom w:val="none" w:sz="0" w:space="0" w:color="auto"/>
                        <w:right w:val="none" w:sz="0" w:space="0" w:color="auto"/>
                      </w:divBdr>
                      <w:divsChild>
                        <w:div w:id="21247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017">
                  <w:marLeft w:val="0"/>
                  <w:marRight w:val="0"/>
                  <w:marTop w:val="285"/>
                  <w:marBottom w:val="285"/>
                  <w:divBdr>
                    <w:top w:val="none" w:sz="0" w:space="0" w:color="auto"/>
                    <w:left w:val="none" w:sz="0" w:space="0" w:color="auto"/>
                    <w:bottom w:val="none" w:sz="0" w:space="0" w:color="auto"/>
                    <w:right w:val="none" w:sz="0" w:space="0" w:color="auto"/>
                  </w:divBdr>
                  <w:divsChild>
                    <w:div w:id="918829889">
                      <w:marLeft w:val="0"/>
                      <w:marRight w:val="0"/>
                      <w:marTop w:val="360"/>
                      <w:marBottom w:val="360"/>
                      <w:divBdr>
                        <w:top w:val="none" w:sz="0" w:space="0" w:color="auto"/>
                        <w:left w:val="none" w:sz="0" w:space="0" w:color="auto"/>
                        <w:bottom w:val="none" w:sz="0" w:space="0" w:color="auto"/>
                        <w:right w:val="none" w:sz="0" w:space="0" w:color="auto"/>
                      </w:divBdr>
                      <w:divsChild>
                        <w:div w:id="14294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842">
                  <w:marLeft w:val="0"/>
                  <w:marRight w:val="0"/>
                  <w:marTop w:val="285"/>
                  <w:marBottom w:val="285"/>
                  <w:divBdr>
                    <w:top w:val="none" w:sz="0" w:space="0" w:color="auto"/>
                    <w:left w:val="none" w:sz="0" w:space="0" w:color="auto"/>
                    <w:bottom w:val="none" w:sz="0" w:space="0" w:color="auto"/>
                    <w:right w:val="none" w:sz="0" w:space="0" w:color="auto"/>
                  </w:divBdr>
                  <w:divsChild>
                    <w:div w:id="1631015769">
                      <w:marLeft w:val="0"/>
                      <w:marRight w:val="0"/>
                      <w:marTop w:val="360"/>
                      <w:marBottom w:val="360"/>
                      <w:divBdr>
                        <w:top w:val="none" w:sz="0" w:space="0" w:color="auto"/>
                        <w:left w:val="none" w:sz="0" w:space="0" w:color="auto"/>
                        <w:bottom w:val="none" w:sz="0" w:space="0" w:color="auto"/>
                        <w:right w:val="none" w:sz="0" w:space="0" w:color="auto"/>
                      </w:divBdr>
                      <w:divsChild>
                        <w:div w:id="6778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39">
                  <w:marLeft w:val="0"/>
                  <w:marRight w:val="0"/>
                  <w:marTop w:val="285"/>
                  <w:marBottom w:val="285"/>
                  <w:divBdr>
                    <w:top w:val="none" w:sz="0" w:space="0" w:color="auto"/>
                    <w:left w:val="none" w:sz="0" w:space="0" w:color="auto"/>
                    <w:bottom w:val="none" w:sz="0" w:space="0" w:color="auto"/>
                    <w:right w:val="none" w:sz="0" w:space="0" w:color="auto"/>
                  </w:divBdr>
                  <w:divsChild>
                    <w:div w:id="662509032">
                      <w:marLeft w:val="0"/>
                      <w:marRight w:val="0"/>
                      <w:marTop w:val="360"/>
                      <w:marBottom w:val="360"/>
                      <w:divBdr>
                        <w:top w:val="none" w:sz="0" w:space="0" w:color="auto"/>
                        <w:left w:val="none" w:sz="0" w:space="0" w:color="auto"/>
                        <w:bottom w:val="none" w:sz="0" w:space="0" w:color="auto"/>
                        <w:right w:val="none" w:sz="0" w:space="0" w:color="auto"/>
                      </w:divBdr>
                      <w:divsChild>
                        <w:div w:id="1987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449">
                  <w:marLeft w:val="0"/>
                  <w:marRight w:val="0"/>
                  <w:marTop w:val="285"/>
                  <w:marBottom w:val="285"/>
                  <w:divBdr>
                    <w:top w:val="none" w:sz="0" w:space="0" w:color="auto"/>
                    <w:left w:val="none" w:sz="0" w:space="0" w:color="auto"/>
                    <w:bottom w:val="none" w:sz="0" w:space="0" w:color="auto"/>
                    <w:right w:val="none" w:sz="0" w:space="0" w:color="auto"/>
                  </w:divBdr>
                  <w:divsChild>
                    <w:div w:id="2106529799">
                      <w:marLeft w:val="0"/>
                      <w:marRight w:val="0"/>
                      <w:marTop w:val="360"/>
                      <w:marBottom w:val="360"/>
                      <w:divBdr>
                        <w:top w:val="none" w:sz="0" w:space="0" w:color="auto"/>
                        <w:left w:val="none" w:sz="0" w:space="0" w:color="auto"/>
                        <w:bottom w:val="none" w:sz="0" w:space="0" w:color="auto"/>
                        <w:right w:val="none" w:sz="0" w:space="0" w:color="auto"/>
                      </w:divBdr>
                      <w:divsChild>
                        <w:div w:id="1586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458">
                  <w:marLeft w:val="0"/>
                  <w:marRight w:val="0"/>
                  <w:marTop w:val="285"/>
                  <w:marBottom w:val="285"/>
                  <w:divBdr>
                    <w:top w:val="none" w:sz="0" w:space="0" w:color="auto"/>
                    <w:left w:val="none" w:sz="0" w:space="0" w:color="auto"/>
                    <w:bottom w:val="none" w:sz="0" w:space="0" w:color="auto"/>
                    <w:right w:val="none" w:sz="0" w:space="0" w:color="auto"/>
                  </w:divBdr>
                  <w:divsChild>
                    <w:div w:id="1722049599">
                      <w:marLeft w:val="0"/>
                      <w:marRight w:val="0"/>
                      <w:marTop w:val="360"/>
                      <w:marBottom w:val="360"/>
                      <w:divBdr>
                        <w:top w:val="none" w:sz="0" w:space="0" w:color="auto"/>
                        <w:left w:val="none" w:sz="0" w:space="0" w:color="auto"/>
                        <w:bottom w:val="none" w:sz="0" w:space="0" w:color="auto"/>
                        <w:right w:val="none" w:sz="0" w:space="0" w:color="auto"/>
                      </w:divBdr>
                      <w:divsChild>
                        <w:div w:id="578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101">
                  <w:marLeft w:val="0"/>
                  <w:marRight w:val="0"/>
                  <w:marTop w:val="285"/>
                  <w:marBottom w:val="285"/>
                  <w:divBdr>
                    <w:top w:val="none" w:sz="0" w:space="0" w:color="auto"/>
                    <w:left w:val="none" w:sz="0" w:space="0" w:color="auto"/>
                    <w:bottom w:val="none" w:sz="0" w:space="0" w:color="auto"/>
                    <w:right w:val="none" w:sz="0" w:space="0" w:color="auto"/>
                  </w:divBdr>
                  <w:divsChild>
                    <w:div w:id="2134202700">
                      <w:marLeft w:val="0"/>
                      <w:marRight w:val="0"/>
                      <w:marTop w:val="360"/>
                      <w:marBottom w:val="360"/>
                      <w:divBdr>
                        <w:top w:val="none" w:sz="0" w:space="0" w:color="auto"/>
                        <w:left w:val="none" w:sz="0" w:space="0" w:color="auto"/>
                        <w:bottom w:val="none" w:sz="0" w:space="0" w:color="auto"/>
                        <w:right w:val="none" w:sz="0" w:space="0" w:color="auto"/>
                      </w:divBdr>
                      <w:divsChild>
                        <w:div w:id="526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272">
                  <w:marLeft w:val="0"/>
                  <w:marRight w:val="0"/>
                  <w:marTop w:val="208"/>
                  <w:marBottom w:val="208"/>
                  <w:divBdr>
                    <w:top w:val="single" w:sz="18" w:space="0" w:color="F5F2F0"/>
                    <w:left w:val="single" w:sz="18" w:space="0" w:color="F5F2F0"/>
                    <w:bottom w:val="single" w:sz="18" w:space="0" w:color="F5F2F0"/>
                    <w:right w:val="single" w:sz="18" w:space="0" w:color="F5F2F0"/>
                  </w:divBdr>
                  <w:divsChild>
                    <w:div w:id="2143233648">
                      <w:marLeft w:val="0"/>
                      <w:marRight w:val="0"/>
                      <w:marTop w:val="0"/>
                      <w:marBottom w:val="0"/>
                      <w:divBdr>
                        <w:top w:val="none" w:sz="0" w:space="0" w:color="auto"/>
                        <w:left w:val="none" w:sz="0" w:space="0" w:color="auto"/>
                        <w:bottom w:val="none" w:sz="0" w:space="0" w:color="auto"/>
                        <w:right w:val="none" w:sz="0" w:space="0" w:color="auto"/>
                      </w:divBdr>
                    </w:div>
                    <w:div w:id="526599794">
                      <w:marLeft w:val="311"/>
                      <w:marRight w:val="311"/>
                      <w:marTop w:val="156"/>
                      <w:marBottom w:val="311"/>
                      <w:divBdr>
                        <w:top w:val="none" w:sz="0" w:space="0" w:color="auto"/>
                        <w:left w:val="none" w:sz="0" w:space="0" w:color="auto"/>
                        <w:bottom w:val="none" w:sz="0" w:space="0" w:color="auto"/>
                        <w:right w:val="none" w:sz="0" w:space="0" w:color="auto"/>
                      </w:divBdr>
                      <w:divsChild>
                        <w:div w:id="1014262278">
                          <w:marLeft w:val="0"/>
                          <w:marRight w:val="0"/>
                          <w:marTop w:val="285"/>
                          <w:marBottom w:val="285"/>
                          <w:divBdr>
                            <w:top w:val="none" w:sz="0" w:space="0" w:color="auto"/>
                            <w:left w:val="none" w:sz="0" w:space="0" w:color="auto"/>
                            <w:bottom w:val="none" w:sz="0" w:space="0" w:color="auto"/>
                            <w:right w:val="none" w:sz="0" w:space="0" w:color="auto"/>
                          </w:divBdr>
                          <w:divsChild>
                            <w:div w:id="1996030991">
                              <w:marLeft w:val="0"/>
                              <w:marRight w:val="0"/>
                              <w:marTop w:val="360"/>
                              <w:marBottom w:val="360"/>
                              <w:divBdr>
                                <w:top w:val="none" w:sz="0" w:space="0" w:color="auto"/>
                                <w:left w:val="none" w:sz="0" w:space="0" w:color="auto"/>
                                <w:bottom w:val="none" w:sz="0" w:space="0" w:color="auto"/>
                                <w:right w:val="none" w:sz="0" w:space="0" w:color="auto"/>
                              </w:divBdr>
                              <w:divsChild>
                                <w:div w:id="907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2123">
                  <w:marLeft w:val="0"/>
                  <w:marRight w:val="0"/>
                  <w:marTop w:val="285"/>
                  <w:marBottom w:val="285"/>
                  <w:divBdr>
                    <w:top w:val="none" w:sz="0" w:space="0" w:color="auto"/>
                    <w:left w:val="none" w:sz="0" w:space="0" w:color="auto"/>
                    <w:bottom w:val="none" w:sz="0" w:space="0" w:color="auto"/>
                    <w:right w:val="none" w:sz="0" w:space="0" w:color="auto"/>
                  </w:divBdr>
                  <w:divsChild>
                    <w:div w:id="36395352">
                      <w:marLeft w:val="0"/>
                      <w:marRight w:val="0"/>
                      <w:marTop w:val="360"/>
                      <w:marBottom w:val="360"/>
                      <w:divBdr>
                        <w:top w:val="none" w:sz="0" w:space="0" w:color="auto"/>
                        <w:left w:val="none" w:sz="0" w:space="0" w:color="auto"/>
                        <w:bottom w:val="none" w:sz="0" w:space="0" w:color="auto"/>
                        <w:right w:val="none" w:sz="0" w:space="0" w:color="auto"/>
                      </w:divBdr>
                      <w:divsChild>
                        <w:div w:id="3426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614">
                  <w:marLeft w:val="0"/>
                  <w:marRight w:val="0"/>
                  <w:marTop w:val="285"/>
                  <w:marBottom w:val="285"/>
                  <w:divBdr>
                    <w:top w:val="none" w:sz="0" w:space="0" w:color="auto"/>
                    <w:left w:val="none" w:sz="0" w:space="0" w:color="auto"/>
                    <w:bottom w:val="none" w:sz="0" w:space="0" w:color="auto"/>
                    <w:right w:val="none" w:sz="0" w:space="0" w:color="auto"/>
                  </w:divBdr>
                  <w:divsChild>
                    <w:div w:id="133065229">
                      <w:marLeft w:val="0"/>
                      <w:marRight w:val="0"/>
                      <w:marTop w:val="360"/>
                      <w:marBottom w:val="360"/>
                      <w:divBdr>
                        <w:top w:val="none" w:sz="0" w:space="0" w:color="auto"/>
                        <w:left w:val="none" w:sz="0" w:space="0" w:color="auto"/>
                        <w:bottom w:val="none" w:sz="0" w:space="0" w:color="auto"/>
                        <w:right w:val="none" w:sz="0" w:space="0" w:color="auto"/>
                      </w:divBdr>
                      <w:divsChild>
                        <w:div w:id="1793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2955">
                  <w:marLeft w:val="0"/>
                  <w:marRight w:val="0"/>
                  <w:marTop w:val="285"/>
                  <w:marBottom w:val="285"/>
                  <w:divBdr>
                    <w:top w:val="none" w:sz="0" w:space="0" w:color="auto"/>
                    <w:left w:val="none" w:sz="0" w:space="0" w:color="auto"/>
                    <w:bottom w:val="none" w:sz="0" w:space="0" w:color="auto"/>
                    <w:right w:val="none" w:sz="0" w:space="0" w:color="auto"/>
                  </w:divBdr>
                  <w:divsChild>
                    <w:div w:id="1932230365">
                      <w:marLeft w:val="0"/>
                      <w:marRight w:val="0"/>
                      <w:marTop w:val="360"/>
                      <w:marBottom w:val="360"/>
                      <w:divBdr>
                        <w:top w:val="none" w:sz="0" w:space="0" w:color="auto"/>
                        <w:left w:val="none" w:sz="0" w:space="0" w:color="auto"/>
                        <w:bottom w:val="none" w:sz="0" w:space="0" w:color="auto"/>
                        <w:right w:val="none" w:sz="0" w:space="0" w:color="auto"/>
                      </w:divBdr>
                      <w:divsChild>
                        <w:div w:id="406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8337">
                  <w:marLeft w:val="0"/>
                  <w:marRight w:val="0"/>
                  <w:marTop w:val="285"/>
                  <w:marBottom w:val="285"/>
                  <w:divBdr>
                    <w:top w:val="none" w:sz="0" w:space="0" w:color="auto"/>
                    <w:left w:val="none" w:sz="0" w:space="0" w:color="auto"/>
                    <w:bottom w:val="none" w:sz="0" w:space="0" w:color="auto"/>
                    <w:right w:val="none" w:sz="0" w:space="0" w:color="auto"/>
                  </w:divBdr>
                  <w:divsChild>
                    <w:div w:id="89736559">
                      <w:marLeft w:val="0"/>
                      <w:marRight w:val="0"/>
                      <w:marTop w:val="360"/>
                      <w:marBottom w:val="360"/>
                      <w:divBdr>
                        <w:top w:val="none" w:sz="0" w:space="0" w:color="auto"/>
                        <w:left w:val="none" w:sz="0" w:space="0" w:color="auto"/>
                        <w:bottom w:val="none" w:sz="0" w:space="0" w:color="auto"/>
                        <w:right w:val="none" w:sz="0" w:space="0" w:color="auto"/>
                      </w:divBdr>
                      <w:divsChild>
                        <w:div w:id="20063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586">
                  <w:marLeft w:val="0"/>
                  <w:marRight w:val="0"/>
                  <w:marTop w:val="285"/>
                  <w:marBottom w:val="285"/>
                  <w:divBdr>
                    <w:top w:val="none" w:sz="0" w:space="0" w:color="auto"/>
                    <w:left w:val="none" w:sz="0" w:space="0" w:color="auto"/>
                    <w:bottom w:val="none" w:sz="0" w:space="0" w:color="auto"/>
                    <w:right w:val="none" w:sz="0" w:space="0" w:color="auto"/>
                  </w:divBdr>
                  <w:divsChild>
                    <w:div w:id="1097825647">
                      <w:marLeft w:val="0"/>
                      <w:marRight w:val="0"/>
                      <w:marTop w:val="360"/>
                      <w:marBottom w:val="36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931">
                  <w:marLeft w:val="0"/>
                  <w:marRight w:val="0"/>
                  <w:marTop w:val="285"/>
                  <w:marBottom w:val="285"/>
                  <w:divBdr>
                    <w:top w:val="none" w:sz="0" w:space="0" w:color="auto"/>
                    <w:left w:val="none" w:sz="0" w:space="0" w:color="auto"/>
                    <w:bottom w:val="none" w:sz="0" w:space="0" w:color="auto"/>
                    <w:right w:val="none" w:sz="0" w:space="0" w:color="auto"/>
                  </w:divBdr>
                  <w:divsChild>
                    <w:div w:id="1171993558">
                      <w:marLeft w:val="0"/>
                      <w:marRight w:val="0"/>
                      <w:marTop w:val="360"/>
                      <w:marBottom w:val="360"/>
                      <w:divBdr>
                        <w:top w:val="none" w:sz="0" w:space="0" w:color="auto"/>
                        <w:left w:val="none" w:sz="0" w:space="0" w:color="auto"/>
                        <w:bottom w:val="none" w:sz="0" w:space="0" w:color="auto"/>
                        <w:right w:val="none" w:sz="0" w:space="0" w:color="auto"/>
                      </w:divBdr>
                      <w:divsChild>
                        <w:div w:id="1508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584">
                  <w:marLeft w:val="0"/>
                  <w:marRight w:val="0"/>
                  <w:marTop w:val="285"/>
                  <w:marBottom w:val="285"/>
                  <w:divBdr>
                    <w:top w:val="none" w:sz="0" w:space="0" w:color="auto"/>
                    <w:left w:val="none" w:sz="0" w:space="0" w:color="auto"/>
                    <w:bottom w:val="none" w:sz="0" w:space="0" w:color="auto"/>
                    <w:right w:val="none" w:sz="0" w:space="0" w:color="auto"/>
                  </w:divBdr>
                  <w:divsChild>
                    <w:div w:id="15738992">
                      <w:marLeft w:val="0"/>
                      <w:marRight w:val="0"/>
                      <w:marTop w:val="360"/>
                      <w:marBottom w:val="360"/>
                      <w:divBdr>
                        <w:top w:val="none" w:sz="0" w:space="0" w:color="auto"/>
                        <w:left w:val="none" w:sz="0" w:space="0" w:color="auto"/>
                        <w:bottom w:val="none" w:sz="0" w:space="0" w:color="auto"/>
                        <w:right w:val="none" w:sz="0" w:space="0" w:color="auto"/>
                      </w:divBdr>
                      <w:divsChild>
                        <w:div w:id="6826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377">
                  <w:marLeft w:val="0"/>
                  <w:marRight w:val="0"/>
                  <w:marTop w:val="285"/>
                  <w:marBottom w:val="285"/>
                  <w:divBdr>
                    <w:top w:val="none" w:sz="0" w:space="0" w:color="auto"/>
                    <w:left w:val="none" w:sz="0" w:space="0" w:color="auto"/>
                    <w:bottom w:val="none" w:sz="0" w:space="0" w:color="auto"/>
                    <w:right w:val="none" w:sz="0" w:space="0" w:color="auto"/>
                  </w:divBdr>
                  <w:divsChild>
                    <w:div w:id="508176028">
                      <w:marLeft w:val="0"/>
                      <w:marRight w:val="0"/>
                      <w:marTop w:val="360"/>
                      <w:marBottom w:val="360"/>
                      <w:divBdr>
                        <w:top w:val="none" w:sz="0" w:space="0" w:color="auto"/>
                        <w:left w:val="none" w:sz="0" w:space="0" w:color="auto"/>
                        <w:bottom w:val="none" w:sz="0" w:space="0" w:color="auto"/>
                        <w:right w:val="none" w:sz="0" w:space="0" w:color="auto"/>
                      </w:divBdr>
                      <w:divsChild>
                        <w:div w:id="19501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137">
                  <w:marLeft w:val="0"/>
                  <w:marRight w:val="0"/>
                  <w:marTop w:val="285"/>
                  <w:marBottom w:val="285"/>
                  <w:divBdr>
                    <w:top w:val="none" w:sz="0" w:space="0" w:color="auto"/>
                    <w:left w:val="none" w:sz="0" w:space="0" w:color="auto"/>
                    <w:bottom w:val="none" w:sz="0" w:space="0" w:color="auto"/>
                    <w:right w:val="none" w:sz="0" w:space="0" w:color="auto"/>
                  </w:divBdr>
                  <w:divsChild>
                    <w:div w:id="1594125923">
                      <w:marLeft w:val="0"/>
                      <w:marRight w:val="0"/>
                      <w:marTop w:val="360"/>
                      <w:marBottom w:val="360"/>
                      <w:divBdr>
                        <w:top w:val="none" w:sz="0" w:space="0" w:color="auto"/>
                        <w:left w:val="none" w:sz="0" w:space="0" w:color="auto"/>
                        <w:bottom w:val="none" w:sz="0" w:space="0" w:color="auto"/>
                        <w:right w:val="none" w:sz="0" w:space="0" w:color="auto"/>
                      </w:divBdr>
                      <w:divsChild>
                        <w:div w:id="695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665">
                  <w:marLeft w:val="0"/>
                  <w:marRight w:val="0"/>
                  <w:marTop w:val="285"/>
                  <w:marBottom w:val="285"/>
                  <w:divBdr>
                    <w:top w:val="none" w:sz="0" w:space="0" w:color="auto"/>
                    <w:left w:val="none" w:sz="0" w:space="0" w:color="auto"/>
                    <w:bottom w:val="none" w:sz="0" w:space="0" w:color="auto"/>
                    <w:right w:val="none" w:sz="0" w:space="0" w:color="auto"/>
                  </w:divBdr>
                  <w:divsChild>
                    <w:div w:id="768426363">
                      <w:marLeft w:val="0"/>
                      <w:marRight w:val="0"/>
                      <w:marTop w:val="360"/>
                      <w:marBottom w:val="360"/>
                      <w:divBdr>
                        <w:top w:val="none" w:sz="0" w:space="0" w:color="auto"/>
                        <w:left w:val="none" w:sz="0" w:space="0" w:color="auto"/>
                        <w:bottom w:val="none" w:sz="0" w:space="0" w:color="auto"/>
                        <w:right w:val="none" w:sz="0" w:space="0" w:color="auto"/>
                      </w:divBdr>
                      <w:divsChild>
                        <w:div w:id="1083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29">
                  <w:marLeft w:val="0"/>
                  <w:marRight w:val="0"/>
                  <w:marTop w:val="285"/>
                  <w:marBottom w:val="285"/>
                  <w:divBdr>
                    <w:top w:val="none" w:sz="0" w:space="0" w:color="auto"/>
                    <w:left w:val="none" w:sz="0" w:space="0" w:color="auto"/>
                    <w:bottom w:val="none" w:sz="0" w:space="0" w:color="auto"/>
                    <w:right w:val="none" w:sz="0" w:space="0" w:color="auto"/>
                  </w:divBdr>
                  <w:divsChild>
                    <w:div w:id="1093286894">
                      <w:marLeft w:val="0"/>
                      <w:marRight w:val="0"/>
                      <w:marTop w:val="360"/>
                      <w:marBottom w:val="360"/>
                      <w:divBdr>
                        <w:top w:val="none" w:sz="0" w:space="0" w:color="auto"/>
                        <w:left w:val="none" w:sz="0" w:space="0" w:color="auto"/>
                        <w:bottom w:val="none" w:sz="0" w:space="0" w:color="auto"/>
                        <w:right w:val="none" w:sz="0" w:space="0" w:color="auto"/>
                      </w:divBdr>
                      <w:divsChild>
                        <w:div w:id="1983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1863">
                  <w:marLeft w:val="0"/>
                  <w:marRight w:val="0"/>
                  <w:marTop w:val="285"/>
                  <w:marBottom w:val="285"/>
                  <w:divBdr>
                    <w:top w:val="none" w:sz="0" w:space="0" w:color="auto"/>
                    <w:left w:val="none" w:sz="0" w:space="0" w:color="auto"/>
                    <w:bottom w:val="none" w:sz="0" w:space="0" w:color="auto"/>
                    <w:right w:val="none" w:sz="0" w:space="0" w:color="auto"/>
                  </w:divBdr>
                  <w:divsChild>
                    <w:div w:id="283273494">
                      <w:marLeft w:val="0"/>
                      <w:marRight w:val="0"/>
                      <w:marTop w:val="360"/>
                      <w:marBottom w:val="360"/>
                      <w:divBdr>
                        <w:top w:val="none" w:sz="0" w:space="0" w:color="auto"/>
                        <w:left w:val="none" w:sz="0" w:space="0" w:color="auto"/>
                        <w:bottom w:val="none" w:sz="0" w:space="0" w:color="auto"/>
                        <w:right w:val="none" w:sz="0" w:space="0" w:color="auto"/>
                      </w:divBdr>
                      <w:divsChild>
                        <w:div w:id="1114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141">
                  <w:marLeft w:val="0"/>
                  <w:marRight w:val="0"/>
                  <w:marTop w:val="285"/>
                  <w:marBottom w:val="285"/>
                  <w:divBdr>
                    <w:top w:val="none" w:sz="0" w:space="0" w:color="auto"/>
                    <w:left w:val="none" w:sz="0" w:space="0" w:color="auto"/>
                    <w:bottom w:val="none" w:sz="0" w:space="0" w:color="auto"/>
                    <w:right w:val="none" w:sz="0" w:space="0" w:color="auto"/>
                  </w:divBdr>
                  <w:divsChild>
                    <w:div w:id="1809476095">
                      <w:marLeft w:val="0"/>
                      <w:marRight w:val="0"/>
                      <w:marTop w:val="360"/>
                      <w:marBottom w:val="360"/>
                      <w:divBdr>
                        <w:top w:val="none" w:sz="0" w:space="0" w:color="auto"/>
                        <w:left w:val="none" w:sz="0" w:space="0" w:color="auto"/>
                        <w:bottom w:val="none" w:sz="0" w:space="0" w:color="auto"/>
                        <w:right w:val="none" w:sz="0" w:space="0" w:color="auto"/>
                      </w:divBdr>
                      <w:divsChild>
                        <w:div w:id="7288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43">
                  <w:marLeft w:val="0"/>
                  <w:marRight w:val="0"/>
                  <w:marTop w:val="285"/>
                  <w:marBottom w:val="285"/>
                  <w:divBdr>
                    <w:top w:val="none" w:sz="0" w:space="0" w:color="auto"/>
                    <w:left w:val="none" w:sz="0" w:space="0" w:color="auto"/>
                    <w:bottom w:val="none" w:sz="0" w:space="0" w:color="auto"/>
                    <w:right w:val="none" w:sz="0" w:space="0" w:color="auto"/>
                  </w:divBdr>
                  <w:divsChild>
                    <w:div w:id="1721051268">
                      <w:marLeft w:val="0"/>
                      <w:marRight w:val="0"/>
                      <w:marTop w:val="360"/>
                      <w:marBottom w:val="360"/>
                      <w:divBdr>
                        <w:top w:val="none" w:sz="0" w:space="0" w:color="auto"/>
                        <w:left w:val="none" w:sz="0" w:space="0" w:color="auto"/>
                        <w:bottom w:val="none" w:sz="0" w:space="0" w:color="auto"/>
                        <w:right w:val="none" w:sz="0" w:space="0" w:color="auto"/>
                      </w:divBdr>
                      <w:divsChild>
                        <w:div w:id="11092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0082">
                  <w:marLeft w:val="0"/>
                  <w:marRight w:val="0"/>
                  <w:marTop w:val="285"/>
                  <w:marBottom w:val="285"/>
                  <w:divBdr>
                    <w:top w:val="none" w:sz="0" w:space="0" w:color="auto"/>
                    <w:left w:val="none" w:sz="0" w:space="0" w:color="auto"/>
                    <w:bottom w:val="none" w:sz="0" w:space="0" w:color="auto"/>
                    <w:right w:val="none" w:sz="0" w:space="0" w:color="auto"/>
                  </w:divBdr>
                  <w:divsChild>
                    <w:div w:id="700205845">
                      <w:marLeft w:val="0"/>
                      <w:marRight w:val="0"/>
                      <w:marTop w:val="360"/>
                      <w:marBottom w:val="360"/>
                      <w:divBdr>
                        <w:top w:val="none" w:sz="0" w:space="0" w:color="auto"/>
                        <w:left w:val="none" w:sz="0" w:space="0" w:color="auto"/>
                        <w:bottom w:val="none" w:sz="0" w:space="0" w:color="auto"/>
                        <w:right w:val="none" w:sz="0" w:space="0" w:color="auto"/>
                      </w:divBdr>
                      <w:divsChild>
                        <w:div w:id="1250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32">
                  <w:marLeft w:val="0"/>
                  <w:marRight w:val="0"/>
                  <w:marTop w:val="285"/>
                  <w:marBottom w:val="285"/>
                  <w:divBdr>
                    <w:top w:val="none" w:sz="0" w:space="0" w:color="auto"/>
                    <w:left w:val="none" w:sz="0" w:space="0" w:color="auto"/>
                    <w:bottom w:val="none" w:sz="0" w:space="0" w:color="auto"/>
                    <w:right w:val="none" w:sz="0" w:space="0" w:color="auto"/>
                  </w:divBdr>
                  <w:divsChild>
                    <w:div w:id="1410810446">
                      <w:marLeft w:val="0"/>
                      <w:marRight w:val="0"/>
                      <w:marTop w:val="360"/>
                      <w:marBottom w:val="360"/>
                      <w:divBdr>
                        <w:top w:val="none" w:sz="0" w:space="0" w:color="auto"/>
                        <w:left w:val="none" w:sz="0" w:space="0" w:color="auto"/>
                        <w:bottom w:val="none" w:sz="0" w:space="0" w:color="auto"/>
                        <w:right w:val="none" w:sz="0" w:space="0" w:color="auto"/>
                      </w:divBdr>
                      <w:divsChild>
                        <w:div w:id="10745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922">
                  <w:marLeft w:val="0"/>
                  <w:marRight w:val="0"/>
                  <w:marTop w:val="285"/>
                  <w:marBottom w:val="285"/>
                  <w:divBdr>
                    <w:top w:val="none" w:sz="0" w:space="0" w:color="auto"/>
                    <w:left w:val="none" w:sz="0" w:space="0" w:color="auto"/>
                    <w:bottom w:val="none" w:sz="0" w:space="0" w:color="auto"/>
                    <w:right w:val="none" w:sz="0" w:space="0" w:color="auto"/>
                  </w:divBdr>
                  <w:divsChild>
                    <w:div w:id="1329674947">
                      <w:marLeft w:val="0"/>
                      <w:marRight w:val="0"/>
                      <w:marTop w:val="360"/>
                      <w:marBottom w:val="360"/>
                      <w:divBdr>
                        <w:top w:val="none" w:sz="0" w:space="0" w:color="auto"/>
                        <w:left w:val="none" w:sz="0" w:space="0" w:color="auto"/>
                        <w:bottom w:val="none" w:sz="0" w:space="0" w:color="auto"/>
                        <w:right w:val="none" w:sz="0" w:space="0" w:color="auto"/>
                      </w:divBdr>
                      <w:divsChild>
                        <w:div w:id="648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4481">
                  <w:marLeft w:val="0"/>
                  <w:marRight w:val="0"/>
                  <w:marTop w:val="285"/>
                  <w:marBottom w:val="285"/>
                  <w:divBdr>
                    <w:top w:val="none" w:sz="0" w:space="0" w:color="auto"/>
                    <w:left w:val="none" w:sz="0" w:space="0" w:color="auto"/>
                    <w:bottom w:val="none" w:sz="0" w:space="0" w:color="auto"/>
                    <w:right w:val="none" w:sz="0" w:space="0" w:color="auto"/>
                  </w:divBdr>
                  <w:divsChild>
                    <w:div w:id="1745031756">
                      <w:marLeft w:val="0"/>
                      <w:marRight w:val="0"/>
                      <w:marTop w:val="360"/>
                      <w:marBottom w:val="360"/>
                      <w:divBdr>
                        <w:top w:val="none" w:sz="0" w:space="0" w:color="auto"/>
                        <w:left w:val="none" w:sz="0" w:space="0" w:color="auto"/>
                        <w:bottom w:val="none" w:sz="0" w:space="0" w:color="auto"/>
                        <w:right w:val="none" w:sz="0" w:space="0" w:color="auto"/>
                      </w:divBdr>
                      <w:divsChild>
                        <w:div w:id="20403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462">
                  <w:marLeft w:val="0"/>
                  <w:marRight w:val="0"/>
                  <w:marTop w:val="285"/>
                  <w:marBottom w:val="285"/>
                  <w:divBdr>
                    <w:top w:val="none" w:sz="0" w:space="0" w:color="auto"/>
                    <w:left w:val="none" w:sz="0" w:space="0" w:color="auto"/>
                    <w:bottom w:val="none" w:sz="0" w:space="0" w:color="auto"/>
                    <w:right w:val="none" w:sz="0" w:space="0" w:color="auto"/>
                  </w:divBdr>
                  <w:divsChild>
                    <w:div w:id="1312295388">
                      <w:marLeft w:val="0"/>
                      <w:marRight w:val="0"/>
                      <w:marTop w:val="360"/>
                      <w:marBottom w:val="360"/>
                      <w:divBdr>
                        <w:top w:val="none" w:sz="0" w:space="0" w:color="auto"/>
                        <w:left w:val="none" w:sz="0" w:space="0" w:color="auto"/>
                        <w:bottom w:val="none" w:sz="0" w:space="0" w:color="auto"/>
                        <w:right w:val="none" w:sz="0" w:space="0" w:color="auto"/>
                      </w:divBdr>
                      <w:divsChild>
                        <w:div w:id="11856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103">
                  <w:marLeft w:val="0"/>
                  <w:marRight w:val="0"/>
                  <w:marTop w:val="285"/>
                  <w:marBottom w:val="285"/>
                  <w:divBdr>
                    <w:top w:val="none" w:sz="0" w:space="0" w:color="auto"/>
                    <w:left w:val="none" w:sz="0" w:space="0" w:color="auto"/>
                    <w:bottom w:val="none" w:sz="0" w:space="0" w:color="auto"/>
                    <w:right w:val="none" w:sz="0" w:space="0" w:color="auto"/>
                  </w:divBdr>
                  <w:divsChild>
                    <w:div w:id="1152137620">
                      <w:marLeft w:val="0"/>
                      <w:marRight w:val="0"/>
                      <w:marTop w:val="360"/>
                      <w:marBottom w:val="360"/>
                      <w:divBdr>
                        <w:top w:val="none" w:sz="0" w:space="0" w:color="auto"/>
                        <w:left w:val="none" w:sz="0" w:space="0" w:color="auto"/>
                        <w:bottom w:val="none" w:sz="0" w:space="0" w:color="auto"/>
                        <w:right w:val="none" w:sz="0" w:space="0" w:color="auto"/>
                      </w:divBdr>
                      <w:divsChild>
                        <w:div w:id="1237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797753">
          <w:marLeft w:val="-259"/>
          <w:marRight w:val="-259"/>
          <w:marTop w:val="311"/>
          <w:marBottom w:val="311"/>
          <w:divBdr>
            <w:top w:val="none" w:sz="0" w:space="0" w:color="auto"/>
            <w:left w:val="none" w:sz="0" w:space="0" w:color="auto"/>
            <w:bottom w:val="none" w:sz="0" w:space="0" w:color="auto"/>
            <w:right w:val="none" w:sz="0" w:space="0" w:color="auto"/>
          </w:divBdr>
          <w:divsChild>
            <w:div w:id="1813136761">
              <w:marLeft w:val="0"/>
              <w:marRight w:val="0"/>
              <w:marTop w:val="0"/>
              <w:marBottom w:val="0"/>
              <w:divBdr>
                <w:top w:val="none" w:sz="0" w:space="0" w:color="auto"/>
                <w:left w:val="single" w:sz="18" w:space="8" w:color="4CAF50"/>
                <w:bottom w:val="none" w:sz="0" w:space="0" w:color="auto"/>
                <w:right w:val="none" w:sz="0" w:space="0" w:color="auto"/>
              </w:divBdr>
            </w:div>
          </w:divsChild>
        </w:div>
        <w:div w:id="1939485092">
          <w:marLeft w:val="-259"/>
          <w:marRight w:val="-259"/>
          <w:marTop w:val="311"/>
          <w:marBottom w:val="311"/>
          <w:divBdr>
            <w:top w:val="none" w:sz="0" w:space="0" w:color="auto"/>
            <w:left w:val="none" w:sz="0" w:space="0" w:color="auto"/>
            <w:bottom w:val="none" w:sz="0" w:space="0" w:color="auto"/>
            <w:right w:val="none" w:sz="0" w:space="0" w:color="auto"/>
          </w:divBdr>
          <w:divsChild>
            <w:div w:id="929309985">
              <w:marLeft w:val="0"/>
              <w:marRight w:val="0"/>
              <w:marTop w:val="0"/>
              <w:marBottom w:val="0"/>
              <w:divBdr>
                <w:top w:val="none" w:sz="0" w:space="0" w:color="auto"/>
                <w:left w:val="single" w:sz="18" w:space="8" w:color="4CAF50"/>
                <w:bottom w:val="none" w:sz="0" w:space="0" w:color="auto"/>
                <w:right w:val="none" w:sz="0" w:space="0" w:color="auto"/>
              </w:divBdr>
            </w:div>
          </w:divsChild>
        </w:div>
        <w:div w:id="1177889893">
          <w:marLeft w:val="-259"/>
          <w:marRight w:val="-259"/>
          <w:marTop w:val="311"/>
          <w:marBottom w:val="311"/>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single" w:sz="18" w:space="8" w:color="4CAF50"/>
                <w:bottom w:val="none" w:sz="0" w:space="0" w:color="auto"/>
                <w:right w:val="none" w:sz="0" w:space="0" w:color="auto"/>
              </w:divBdr>
            </w:div>
          </w:divsChild>
        </w:div>
        <w:div w:id="1534343202">
          <w:marLeft w:val="-259"/>
          <w:marRight w:val="-259"/>
          <w:marTop w:val="311"/>
          <w:marBottom w:val="311"/>
          <w:divBdr>
            <w:top w:val="none" w:sz="0" w:space="0" w:color="auto"/>
            <w:left w:val="none" w:sz="0" w:space="0" w:color="auto"/>
            <w:bottom w:val="none" w:sz="0" w:space="0" w:color="auto"/>
            <w:right w:val="none" w:sz="0" w:space="0" w:color="auto"/>
          </w:divBdr>
          <w:divsChild>
            <w:div w:id="1150943775">
              <w:marLeft w:val="0"/>
              <w:marRight w:val="0"/>
              <w:marTop w:val="0"/>
              <w:marBottom w:val="0"/>
              <w:divBdr>
                <w:top w:val="none" w:sz="0" w:space="0" w:color="auto"/>
                <w:left w:val="single" w:sz="18" w:space="8" w:color="4CAF50"/>
                <w:bottom w:val="none" w:sz="0" w:space="0" w:color="auto"/>
                <w:right w:val="none" w:sz="0" w:space="0" w:color="auto"/>
              </w:divBdr>
            </w:div>
          </w:divsChild>
        </w:div>
        <w:div w:id="1867788445">
          <w:marLeft w:val="-259"/>
          <w:marRight w:val="-259"/>
          <w:marTop w:val="311"/>
          <w:marBottom w:val="311"/>
          <w:divBdr>
            <w:top w:val="none" w:sz="0" w:space="0" w:color="auto"/>
            <w:left w:val="none" w:sz="0" w:space="0" w:color="auto"/>
            <w:bottom w:val="none" w:sz="0" w:space="0" w:color="auto"/>
            <w:right w:val="none" w:sz="0" w:space="0" w:color="auto"/>
          </w:divBdr>
          <w:divsChild>
            <w:div w:id="19061012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204489687">
      <w:bodyDiv w:val="1"/>
      <w:marLeft w:val="0"/>
      <w:marRight w:val="0"/>
      <w:marTop w:val="0"/>
      <w:marBottom w:val="0"/>
      <w:divBdr>
        <w:top w:val="none" w:sz="0" w:space="0" w:color="auto"/>
        <w:left w:val="none" w:sz="0" w:space="0" w:color="auto"/>
        <w:bottom w:val="none" w:sz="0" w:space="0" w:color="auto"/>
        <w:right w:val="none" w:sz="0" w:space="0" w:color="auto"/>
      </w:divBdr>
      <w:divsChild>
        <w:div w:id="236748133">
          <w:marLeft w:val="0"/>
          <w:marRight w:val="0"/>
          <w:marTop w:val="0"/>
          <w:marBottom w:val="0"/>
          <w:divBdr>
            <w:top w:val="none" w:sz="0" w:space="0" w:color="auto"/>
            <w:left w:val="none" w:sz="0" w:space="0" w:color="auto"/>
            <w:bottom w:val="none" w:sz="0" w:space="0" w:color="auto"/>
            <w:right w:val="none" w:sz="0" w:space="0" w:color="auto"/>
          </w:divBdr>
          <w:divsChild>
            <w:div w:id="2024434085">
              <w:marLeft w:val="0"/>
              <w:marRight w:val="0"/>
              <w:marTop w:val="0"/>
              <w:marBottom w:val="0"/>
              <w:divBdr>
                <w:top w:val="none" w:sz="0" w:space="0" w:color="auto"/>
                <w:left w:val="none" w:sz="0" w:space="0" w:color="auto"/>
                <w:bottom w:val="none" w:sz="0" w:space="0" w:color="auto"/>
                <w:right w:val="none" w:sz="0" w:space="0" w:color="auto"/>
              </w:divBdr>
            </w:div>
          </w:divsChild>
        </w:div>
        <w:div w:id="670718079">
          <w:marLeft w:val="-259"/>
          <w:marRight w:val="-259"/>
          <w:marTop w:val="311"/>
          <w:marBottom w:val="311"/>
          <w:divBdr>
            <w:top w:val="none" w:sz="0" w:space="0" w:color="auto"/>
            <w:left w:val="none" w:sz="0" w:space="0" w:color="auto"/>
            <w:bottom w:val="none" w:sz="0" w:space="0" w:color="auto"/>
            <w:right w:val="none" w:sz="0" w:space="0" w:color="auto"/>
          </w:divBdr>
          <w:divsChild>
            <w:div w:id="688289825">
              <w:marLeft w:val="0"/>
              <w:marRight w:val="0"/>
              <w:marTop w:val="0"/>
              <w:marBottom w:val="0"/>
              <w:divBdr>
                <w:top w:val="none" w:sz="0" w:space="0" w:color="auto"/>
                <w:left w:val="single" w:sz="18" w:space="8" w:color="4CAF50"/>
                <w:bottom w:val="none" w:sz="0" w:space="0" w:color="auto"/>
                <w:right w:val="none" w:sz="0" w:space="0" w:color="auto"/>
              </w:divBdr>
            </w:div>
          </w:divsChild>
        </w:div>
        <w:div w:id="1067607727">
          <w:marLeft w:val="0"/>
          <w:marRight w:val="0"/>
          <w:marTop w:val="0"/>
          <w:marBottom w:val="0"/>
          <w:divBdr>
            <w:top w:val="none" w:sz="0" w:space="0" w:color="auto"/>
            <w:left w:val="none" w:sz="0" w:space="0" w:color="auto"/>
            <w:bottom w:val="none" w:sz="0" w:space="0" w:color="auto"/>
            <w:right w:val="none" w:sz="0" w:space="0" w:color="auto"/>
          </w:divBdr>
          <w:divsChild>
            <w:div w:id="325204554">
              <w:marLeft w:val="0"/>
              <w:marRight w:val="0"/>
              <w:marTop w:val="0"/>
              <w:marBottom w:val="0"/>
              <w:divBdr>
                <w:top w:val="none" w:sz="0" w:space="0" w:color="auto"/>
                <w:left w:val="none" w:sz="0" w:space="0" w:color="auto"/>
                <w:bottom w:val="none" w:sz="0" w:space="0" w:color="auto"/>
                <w:right w:val="none" w:sz="0" w:space="0" w:color="auto"/>
              </w:divBdr>
            </w:div>
          </w:divsChild>
        </w:div>
        <w:div w:id="883256417">
          <w:marLeft w:val="-259"/>
          <w:marRight w:val="-259"/>
          <w:marTop w:val="311"/>
          <w:marBottom w:val="311"/>
          <w:divBdr>
            <w:top w:val="none" w:sz="0" w:space="0" w:color="auto"/>
            <w:left w:val="none" w:sz="0" w:space="0" w:color="auto"/>
            <w:bottom w:val="none" w:sz="0" w:space="0" w:color="auto"/>
            <w:right w:val="none" w:sz="0" w:space="0" w:color="auto"/>
          </w:divBdr>
          <w:divsChild>
            <w:div w:id="1840466063">
              <w:marLeft w:val="0"/>
              <w:marRight w:val="0"/>
              <w:marTop w:val="0"/>
              <w:marBottom w:val="0"/>
              <w:divBdr>
                <w:top w:val="none" w:sz="0" w:space="0" w:color="auto"/>
                <w:left w:val="single" w:sz="18" w:space="8" w:color="4CAF50"/>
                <w:bottom w:val="none" w:sz="0" w:space="0" w:color="auto"/>
                <w:right w:val="none" w:sz="0" w:space="0" w:color="auto"/>
              </w:divBdr>
            </w:div>
          </w:divsChild>
        </w:div>
        <w:div w:id="1548638217">
          <w:marLeft w:val="0"/>
          <w:marRight w:val="0"/>
          <w:marTop w:val="0"/>
          <w:marBottom w:val="0"/>
          <w:divBdr>
            <w:top w:val="none" w:sz="0" w:space="0" w:color="auto"/>
            <w:left w:val="none" w:sz="0" w:space="0" w:color="auto"/>
            <w:bottom w:val="none" w:sz="0" w:space="0" w:color="auto"/>
            <w:right w:val="none" w:sz="0" w:space="0" w:color="auto"/>
          </w:divBdr>
          <w:divsChild>
            <w:div w:id="1742369192">
              <w:marLeft w:val="0"/>
              <w:marRight w:val="0"/>
              <w:marTop w:val="0"/>
              <w:marBottom w:val="0"/>
              <w:divBdr>
                <w:top w:val="none" w:sz="0" w:space="0" w:color="auto"/>
                <w:left w:val="none" w:sz="0" w:space="0" w:color="auto"/>
                <w:bottom w:val="none" w:sz="0" w:space="0" w:color="auto"/>
                <w:right w:val="none" w:sz="0" w:space="0" w:color="auto"/>
              </w:divBdr>
            </w:div>
          </w:divsChild>
        </w:div>
        <w:div w:id="149445428">
          <w:marLeft w:val="-259"/>
          <w:marRight w:val="-259"/>
          <w:marTop w:val="311"/>
          <w:marBottom w:val="311"/>
          <w:divBdr>
            <w:top w:val="none" w:sz="0" w:space="0" w:color="auto"/>
            <w:left w:val="none" w:sz="0" w:space="0" w:color="auto"/>
            <w:bottom w:val="none" w:sz="0" w:space="0" w:color="auto"/>
            <w:right w:val="none" w:sz="0" w:space="0" w:color="auto"/>
          </w:divBdr>
          <w:divsChild>
            <w:div w:id="1755660256">
              <w:marLeft w:val="0"/>
              <w:marRight w:val="0"/>
              <w:marTop w:val="0"/>
              <w:marBottom w:val="0"/>
              <w:divBdr>
                <w:top w:val="none" w:sz="0" w:space="0" w:color="auto"/>
                <w:left w:val="single" w:sz="18" w:space="8" w:color="4CAF50"/>
                <w:bottom w:val="none" w:sz="0" w:space="0" w:color="auto"/>
                <w:right w:val="none" w:sz="0" w:space="0" w:color="auto"/>
              </w:divBdr>
            </w:div>
          </w:divsChild>
        </w:div>
        <w:div w:id="797141125">
          <w:marLeft w:val="0"/>
          <w:marRight w:val="0"/>
          <w:marTop w:val="0"/>
          <w:marBottom w:val="0"/>
          <w:divBdr>
            <w:top w:val="none" w:sz="0" w:space="0" w:color="auto"/>
            <w:left w:val="none" w:sz="0" w:space="0" w:color="auto"/>
            <w:bottom w:val="none" w:sz="0" w:space="0" w:color="auto"/>
            <w:right w:val="none" w:sz="0" w:space="0" w:color="auto"/>
          </w:divBdr>
          <w:divsChild>
            <w:div w:id="1820342657">
              <w:marLeft w:val="0"/>
              <w:marRight w:val="0"/>
              <w:marTop w:val="0"/>
              <w:marBottom w:val="0"/>
              <w:divBdr>
                <w:top w:val="none" w:sz="0" w:space="0" w:color="auto"/>
                <w:left w:val="none" w:sz="0" w:space="0" w:color="auto"/>
                <w:bottom w:val="none" w:sz="0" w:space="0" w:color="auto"/>
                <w:right w:val="none" w:sz="0" w:space="0" w:color="auto"/>
              </w:divBdr>
            </w:div>
          </w:divsChild>
        </w:div>
        <w:div w:id="1789857837">
          <w:marLeft w:val="-259"/>
          <w:marRight w:val="-259"/>
          <w:marTop w:val="311"/>
          <w:marBottom w:val="311"/>
          <w:divBdr>
            <w:top w:val="none" w:sz="0" w:space="0" w:color="auto"/>
            <w:left w:val="none" w:sz="0" w:space="0" w:color="auto"/>
            <w:bottom w:val="none" w:sz="0" w:space="0" w:color="auto"/>
            <w:right w:val="none" w:sz="0" w:space="0" w:color="auto"/>
          </w:divBdr>
          <w:divsChild>
            <w:div w:id="176294498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215510461">
      <w:bodyDiv w:val="1"/>
      <w:marLeft w:val="0"/>
      <w:marRight w:val="0"/>
      <w:marTop w:val="0"/>
      <w:marBottom w:val="0"/>
      <w:divBdr>
        <w:top w:val="none" w:sz="0" w:space="0" w:color="auto"/>
        <w:left w:val="none" w:sz="0" w:space="0" w:color="auto"/>
        <w:bottom w:val="none" w:sz="0" w:space="0" w:color="auto"/>
        <w:right w:val="none" w:sz="0" w:space="0" w:color="auto"/>
      </w:divBdr>
    </w:div>
    <w:div w:id="347603223">
      <w:bodyDiv w:val="1"/>
      <w:marLeft w:val="0"/>
      <w:marRight w:val="0"/>
      <w:marTop w:val="0"/>
      <w:marBottom w:val="0"/>
      <w:divBdr>
        <w:top w:val="none" w:sz="0" w:space="0" w:color="auto"/>
        <w:left w:val="none" w:sz="0" w:space="0" w:color="auto"/>
        <w:bottom w:val="none" w:sz="0" w:space="0" w:color="auto"/>
        <w:right w:val="none" w:sz="0" w:space="0" w:color="auto"/>
      </w:divBdr>
    </w:div>
    <w:div w:id="377167014">
      <w:bodyDiv w:val="1"/>
      <w:marLeft w:val="0"/>
      <w:marRight w:val="0"/>
      <w:marTop w:val="0"/>
      <w:marBottom w:val="0"/>
      <w:divBdr>
        <w:top w:val="none" w:sz="0" w:space="0" w:color="auto"/>
        <w:left w:val="none" w:sz="0" w:space="0" w:color="auto"/>
        <w:bottom w:val="none" w:sz="0" w:space="0" w:color="auto"/>
        <w:right w:val="none" w:sz="0" w:space="0" w:color="auto"/>
      </w:divBdr>
      <w:divsChild>
        <w:div w:id="17901610">
          <w:marLeft w:val="0"/>
          <w:marRight w:val="0"/>
          <w:marTop w:val="0"/>
          <w:marBottom w:val="0"/>
          <w:divBdr>
            <w:top w:val="none" w:sz="0" w:space="0" w:color="auto"/>
            <w:left w:val="none" w:sz="0" w:space="0" w:color="auto"/>
            <w:bottom w:val="none" w:sz="0" w:space="0" w:color="auto"/>
            <w:right w:val="none" w:sz="0" w:space="0" w:color="auto"/>
          </w:divBdr>
          <w:divsChild>
            <w:div w:id="389041331">
              <w:marLeft w:val="0"/>
              <w:marRight w:val="0"/>
              <w:marTop w:val="0"/>
              <w:marBottom w:val="0"/>
              <w:divBdr>
                <w:top w:val="none" w:sz="0" w:space="0" w:color="auto"/>
                <w:left w:val="none" w:sz="0" w:space="0" w:color="auto"/>
                <w:bottom w:val="none" w:sz="0" w:space="0" w:color="auto"/>
                <w:right w:val="none" w:sz="0" w:space="0" w:color="auto"/>
              </w:divBdr>
              <w:divsChild>
                <w:div w:id="231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093">
          <w:marLeft w:val="0"/>
          <w:marRight w:val="0"/>
          <w:marTop w:val="0"/>
          <w:marBottom w:val="0"/>
          <w:divBdr>
            <w:top w:val="single" w:sz="4" w:space="7" w:color="D6D6D6"/>
            <w:left w:val="none" w:sz="0" w:space="0" w:color="auto"/>
            <w:bottom w:val="single" w:sz="4" w:space="0" w:color="D6D6D6"/>
            <w:right w:val="none" w:sz="0" w:space="0" w:color="auto"/>
          </w:divBdr>
          <w:divsChild>
            <w:div w:id="2006472773">
              <w:marLeft w:val="0"/>
              <w:marRight w:val="0"/>
              <w:marTop w:val="0"/>
              <w:marBottom w:val="0"/>
              <w:divBdr>
                <w:top w:val="none" w:sz="0" w:space="0" w:color="auto"/>
                <w:left w:val="none" w:sz="0" w:space="0" w:color="auto"/>
                <w:bottom w:val="none" w:sz="0" w:space="0" w:color="auto"/>
                <w:right w:val="none" w:sz="0" w:space="0" w:color="auto"/>
              </w:divBdr>
            </w:div>
            <w:div w:id="2061853729">
              <w:marLeft w:val="0"/>
              <w:marRight w:val="0"/>
              <w:marTop w:val="0"/>
              <w:marBottom w:val="0"/>
              <w:divBdr>
                <w:top w:val="none" w:sz="0" w:space="0" w:color="auto"/>
                <w:left w:val="none" w:sz="0" w:space="0" w:color="auto"/>
                <w:bottom w:val="none" w:sz="0" w:space="0" w:color="auto"/>
                <w:right w:val="none" w:sz="0" w:space="0" w:color="auto"/>
              </w:divBdr>
            </w:div>
          </w:divsChild>
        </w:div>
        <w:div w:id="1274050909">
          <w:blockQuote w:val="1"/>
          <w:marLeft w:val="0"/>
          <w:marRight w:val="0"/>
          <w:marTop w:val="376"/>
          <w:marBottom w:val="350"/>
          <w:divBdr>
            <w:top w:val="none" w:sz="0" w:space="0" w:color="auto"/>
            <w:left w:val="single" w:sz="24" w:space="10" w:color="E9E9E9"/>
            <w:bottom w:val="none" w:sz="0" w:space="0" w:color="auto"/>
            <w:right w:val="none" w:sz="0" w:space="0" w:color="auto"/>
          </w:divBdr>
        </w:div>
      </w:divsChild>
    </w:div>
    <w:div w:id="404375954">
      <w:bodyDiv w:val="1"/>
      <w:marLeft w:val="0"/>
      <w:marRight w:val="0"/>
      <w:marTop w:val="0"/>
      <w:marBottom w:val="0"/>
      <w:divBdr>
        <w:top w:val="none" w:sz="0" w:space="0" w:color="auto"/>
        <w:left w:val="none" w:sz="0" w:space="0" w:color="auto"/>
        <w:bottom w:val="none" w:sz="0" w:space="0" w:color="auto"/>
        <w:right w:val="none" w:sz="0" w:space="0" w:color="auto"/>
      </w:divBdr>
    </w:div>
    <w:div w:id="439497002">
      <w:bodyDiv w:val="1"/>
      <w:marLeft w:val="0"/>
      <w:marRight w:val="0"/>
      <w:marTop w:val="0"/>
      <w:marBottom w:val="0"/>
      <w:divBdr>
        <w:top w:val="none" w:sz="0" w:space="0" w:color="auto"/>
        <w:left w:val="none" w:sz="0" w:space="0" w:color="auto"/>
        <w:bottom w:val="none" w:sz="0" w:space="0" w:color="auto"/>
        <w:right w:val="none" w:sz="0" w:space="0" w:color="auto"/>
      </w:divBdr>
    </w:div>
    <w:div w:id="465124752">
      <w:bodyDiv w:val="1"/>
      <w:marLeft w:val="0"/>
      <w:marRight w:val="0"/>
      <w:marTop w:val="0"/>
      <w:marBottom w:val="0"/>
      <w:divBdr>
        <w:top w:val="none" w:sz="0" w:space="0" w:color="auto"/>
        <w:left w:val="none" w:sz="0" w:space="0" w:color="auto"/>
        <w:bottom w:val="none" w:sz="0" w:space="0" w:color="auto"/>
        <w:right w:val="none" w:sz="0" w:space="0" w:color="auto"/>
      </w:divBdr>
    </w:div>
    <w:div w:id="4654382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071">
          <w:marLeft w:val="-259"/>
          <w:marRight w:val="-259"/>
          <w:marTop w:val="311"/>
          <w:marBottom w:val="311"/>
          <w:divBdr>
            <w:top w:val="none" w:sz="0" w:space="0" w:color="auto"/>
            <w:left w:val="none" w:sz="0" w:space="0" w:color="auto"/>
            <w:bottom w:val="none" w:sz="0" w:space="0" w:color="auto"/>
            <w:right w:val="none" w:sz="0" w:space="0" w:color="auto"/>
          </w:divBdr>
          <w:divsChild>
            <w:div w:id="1562256429">
              <w:marLeft w:val="0"/>
              <w:marRight w:val="0"/>
              <w:marTop w:val="0"/>
              <w:marBottom w:val="0"/>
              <w:divBdr>
                <w:top w:val="none" w:sz="0" w:space="0" w:color="auto"/>
                <w:left w:val="single" w:sz="18" w:space="8" w:color="4CAF50"/>
                <w:bottom w:val="none" w:sz="0" w:space="0" w:color="auto"/>
                <w:right w:val="none" w:sz="0" w:space="0" w:color="auto"/>
              </w:divBdr>
            </w:div>
          </w:divsChild>
        </w:div>
        <w:div w:id="703946978">
          <w:marLeft w:val="-259"/>
          <w:marRight w:val="-259"/>
          <w:marTop w:val="311"/>
          <w:marBottom w:val="311"/>
          <w:divBdr>
            <w:top w:val="none" w:sz="0" w:space="0" w:color="auto"/>
            <w:left w:val="none" w:sz="0" w:space="0" w:color="auto"/>
            <w:bottom w:val="none" w:sz="0" w:space="0" w:color="auto"/>
            <w:right w:val="none" w:sz="0" w:space="0" w:color="auto"/>
          </w:divBdr>
          <w:divsChild>
            <w:div w:id="1478104367">
              <w:marLeft w:val="0"/>
              <w:marRight w:val="0"/>
              <w:marTop w:val="0"/>
              <w:marBottom w:val="0"/>
              <w:divBdr>
                <w:top w:val="none" w:sz="0" w:space="0" w:color="auto"/>
                <w:left w:val="single" w:sz="18" w:space="8" w:color="4CAF50"/>
                <w:bottom w:val="none" w:sz="0" w:space="0" w:color="auto"/>
                <w:right w:val="none" w:sz="0" w:space="0" w:color="auto"/>
              </w:divBdr>
            </w:div>
          </w:divsChild>
        </w:div>
        <w:div w:id="1075738518">
          <w:marLeft w:val="-259"/>
          <w:marRight w:val="-259"/>
          <w:marTop w:val="311"/>
          <w:marBottom w:val="311"/>
          <w:divBdr>
            <w:top w:val="none" w:sz="0" w:space="0" w:color="auto"/>
            <w:left w:val="none" w:sz="0" w:space="0" w:color="auto"/>
            <w:bottom w:val="none" w:sz="0" w:space="0" w:color="auto"/>
            <w:right w:val="none" w:sz="0" w:space="0" w:color="auto"/>
          </w:divBdr>
          <w:divsChild>
            <w:div w:id="1399980277">
              <w:marLeft w:val="0"/>
              <w:marRight w:val="0"/>
              <w:marTop w:val="0"/>
              <w:marBottom w:val="0"/>
              <w:divBdr>
                <w:top w:val="none" w:sz="0" w:space="0" w:color="auto"/>
                <w:left w:val="single" w:sz="18" w:space="8" w:color="4CAF50"/>
                <w:bottom w:val="none" w:sz="0" w:space="0" w:color="auto"/>
                <w:right w:val="none" w:sz="0" w:space="0" w:color="auto"/>
              </w:divBdr>
            </w:div>
          </w:divsChild>
        </w:div>
        <w:div w:id="181745255">
          <w:marLeft w:val="-259"/>
          <w:marRight w:val="-259"/>
          <w:marTop w:val="311"/>
          <w:marBottom w:val="311"/>
          <w:divBdr>
            <w:top w:val="none" w:sz="0" w:space="0" w:color="auto"/>
            <w:left w:val="none" w:sz="0" w:space="0" w:color="auto"/>
            <w:bottom w:val="none" w:sz="0" w:space="0" w:color="auto"/>
            <w:right w:val="none" w:sz="0" w:space="0" w:color="auto"/>
          </w:divBdr>
          <w:divsChild>
            <w:div w:id="713391340">
              <w:marLeft w:val="0"/>
              <w:marRight w:val="0"/>
              <w:marTop w:val="0"/>
              <w:marBottom w:val="0"/>
              <w:divBdr>
                <w:top w:val="none" w:sz="0" w:space="0" w:color="auto"/>
                <w:left w:val="single" w:sz="18" w:space="8" w:color="4CAF50"/>
                <w:bottom w:val="none" w:sz="0" w:space="0" w:color="auto"/>
                <w:right w:val="none" w:sz="0" w:space="0" w:color="auto"/>
              </w:divBdr>
            </w:div>
          </w:divsChild>
        </w:div>
        <w:div w:id="1376739693">
          <w:marLeft w:val="-259"/>
          <w:marRight w:val="-259"/>
          <w:marTop w:val="311"/>
          <w:marBottom w:val="311"/>
          <w:divBdr>
            <w:top w:val="none" w:sz="0" w:space="0" w:color="auto"/>
            <w:left w:val="none" w:sz="0" w:space="0" w:color="auto"/>
            <w:bottom w:val="none" w:sz="0" w:space="0" w:color="auto"/>
            <w:right w:val="none" w:sz="0" w:space="0" w:color="auto"/>
          </w:divBdr>
          <w:divsChild>
            <w:div w:id="192309831">
              <w:marLeft w:val="0"/>
              <w:marRight w:val="0"/>
              <w:marTop w:val="0"/>
              <w:marBottom w:val="0"/>
              <w:divBdr>
                <w:top w:val="none" w:sz="0" w:space="0" w:color="auto"/>
                <w:left w:val="single" w:sz="18" w:space="8" w:color="4CAF50"/>
                <w:bottom w:val="none" w:sz="0" w:space="0" w:color="auto"/>
                <w:right w:val="none" w:sz="0" w:space="0" w:color="auto"/>
              </w:divBdr>
            </w:div>
          </w:divsChild>
        </w:div>
        <w:div w:id="1181622171">
          <w:marLeft w:val="-259"/>
          <w:marRight w:val="-259"/>
          <w:marTop w:val="311"/>
          <w:marBottom w:val="311"/>
          <w:divBdr>
            <w:top w:val="none" w:sz="0" w:space="0" w:color="auto"/>
            <w:left w:val="none" w:sz="0" w:space="0" w:color="auto"/>
            <w:bottom w:val="none" w:sz="0" w:space="0" w:color="auto"/>
            <w:right w:val="none" w:sz="0" w:space="0" w:color="auto"/>
          </w:divBdr>
          <w:divsChild>
            <w:div w:id="627710482">
              <w:marLeft w:val="0"/>
              <w:marRight w:val="0"/>
              <w:marTop w:val="0"/>
              <w:marBottom w:val="0"/>
              <w:divBdr>
                <w:top w:val="none" w:sz="0" w:space="0" w:color="auto"/>
                <w:left w:val="single" w:sz="18" w:space="8" w:color="4CAF50"/>
                <w:bottom w:val="none" w:sz="0" w:space="0" w:color="auto"/>
                <w:right w:val="none" w:sz="0" w:space="0" w:color="auto"/>
              </w:divBdr>
            </w:div>
          </w:divsChild>
        </w:div>
        <w:div w:id="244802439">
          <w:marLeft w:val="-259"/>
          <w:marRight w:val="-259"/>
          <w:marTop w:val="311"/>
          <w:marBottom w:val="311"/>
          <w:divBdr>
            <w:top w:val="none" w:sz="0" w:space="0" w:color="auto"/>
            <w:left w:val="none" w:sz="0" w:space="0" w:color="auto"/>
            <w:bottom w:val="none" w:sz="0" w:space="0" w:color="auto"/>
            <w:right w:val="none" w:sz="0" w:space="0" w:color="auto"/>
          </w:divBdr>
          <w:divsChild>
            <w:div w:id="456028585">
              <w:marLeft w:val="0"/>
              <w:marRight w:val="0"/>
              <w:marTop w:val="0"/>
              <w:marBottom w:val="0"/>
              <w:divBdr>
                <w:top w:val="none" w:sz="0" w:space="0" w:color="auto"/>
                <w:left w:val="single" w:sz="18" w:space="8" w:color="4CAF50"/>
                <w:bottom w:val="none" w:sz="0" w:space="0" w:color="auto"/>
                <w:right w:val="none" w:sz="0" w:space="0" w:color="auto"/>
              </w:divBdr>
            </w:div>
          </w:divsChild>
        </w:div>
        <w:div w:id="1393381829">
          <w:marLeft w:val="-259"/>
          <w:marRight w:val="-259"/>
          <w:marTop w:val="311"/>
          <w:marBottom w:val="311"/>
          <w:divBdr>
            <w:top w:val="none" w:sz="0" w:space="0" w:color="auto"/>
            <w:left w:val="none" w:sz="0" w:space="0" w:color="auto"/>
            <w:bottom w:val="none" w:sz="0" w:space="0" w:color="auto"/>
            <w:right w:val="none" w:sz="0" w:space="0" w:color="auto"/>
          </w:divBdr>
          <w:divsChild>
            <w:div w:id="135260691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478503976">
      <w:bodyDiv w:val="1"/>
      <w:marLeft w:val="0"/>
      <w:marRight w:val="0"/>
      <w:marTop w:val="0"/>
      <w:marBottom w:val="0"/>
      <w:divBdr>
        <w:top w:val="none" w:sz="0" w:space="0" w:color="auto"/>
        <w:left w:val="none" w:sz="0" w:space="0" w:color="auto"/>
        <w:bottom w:val="none" w:sz="0" w:space="0" w:color="auto"/>
        <w:right w:val="none" w:sz="0" w:space="0" w:color="auto"/>
      </w:divBdr>
    </w:div>
    <w:div w:id="550652614">
      <w:bodyDiv w:val="1"/>
      <w:marLeft w:val="0"/>
      <w:marRight w:val="0"/>
      <w:marTop w:val="0"/>
      <w:marBottom w:val="0"/>
      <w:divBdr>
        <w:top w:val="none" w:sz="0" w:space="0" w:color="auto"/>
        <w:left w:val="none" w:sz="0" w:space="0" w:color="auto"/>
        <w:bottom w:val="none" w:sz="0" w:space="0" w:color="auto"/>
        <w:right w:val="none" w:sz="0" w:space="0" w:color="auto"/>
      </w:divBdr>
    </w:div>
    <w:div w:id="59251269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86">
          <w:marLeft w:val="0"/>
          <w:marRight w:val="0"/>
          <w:marTop w:val="0"/>
          <w:marBottom w:val="0"/>
          <w:divBdr>
            <w:top w:val="none" w:sz="0" w:space="0" w:color="auto"/>
            <w:left w:val="none" w:sz="0" w:space="0" w:color="auto"/>
            <w:bottom w:val="none" w:sz="0" w:space="0" w:color="auto"/>
            <w:right w:val="none" w:sz="0" w:space="0" w:color="auto"/>
          </w:divBdr>
          <w:divsChild>
            <w:div w:id="2113477019">
              <w:marLeft w:val="0"/>
              <w:marRight w:val="0"/>
              <w:marTop w:val="0"/>
              <w:marBottom w:val="0"/>
              <w:divBdr>
                <w:top w:val="none" w:sz="0" w:space="0" w:color="auto"/>
                <w:left w:val="none" w:sz="0" w:space="0" w:color="auto"/>
                <w:bottom w:val="none" w:sz="0" w:space="0" w:color="auto"/>
                <w:right w:val="none" w:sz="0" w:space="0" w:color="auto"/>
              </w:divBdr>
              <w:divsChild>
                <w:div w:id="1704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008">
          <w:marLeft w:val="0"/>
          <w:marRight w:val="0"/>
          <w:marTop w:val="0"/>
          <w:marBottom w:val="0"/>
          <w:divBdr>
            <w:top w:val="single" w:sz="4" w:space="7" w:color="D6D6D6"/>
            <w:left w:val="none" w:sz="0" w:space="0" w:color="auto"/>
            <w:bottom w:val="single" w:sz="4" w:space="0" w:color="D6D6D6"/>
            <w:right w:val="none" w:sz="0" w:space="0" w:color="auto"/>
          </w:divBdr>
          <w:divsChild>
            <w:div w:id="1643995621">
              <w:marLeft w:val="0"/>
              <w:marRight w:val="0"/>
              <w:marTop w:val="0"/>
              <w:marBottom w:val="0"/>
              <w:divBdr>
                <w:top w:val="none" w:sz="0" w:space="0" w:color="auto"/>
                <w:left w:val="none" w:sz="0" w:space="0" w:color="auto"/>
                <w:bottom w:val="none" w:sz="0" w:space="0" w:color="auto"/>
                <w:right w:val="none" w:sz="0" w:space="0" w:color="auto"/>
              </w:divBdr>
            </w:div>
            <w:div w:id="92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825">
      <w:bodyDiv w:val="1"/>
      <w:marLeft w:val="0"/>
      <w:marRight w:val="0"/>
      <w:marTop w:val="0"/>
      <w:marBottom w:val="0"/>
      <w:divBdr>
        <w:top w:val="none" w:sz="0" w:space="0" w:color="auto"/>
        <w:left w:val="none" w:sz="0" w:space="0" w:color="auto"/>
        <w:bottom w:val="none" w:sz="0" w:space="0" w:color="auto"/>
        <w:right w:val="none" w:sz="0" w:space="0" w:color="auto"/>
      </w:divBdr>
      <w:divsChild>
        <w:div w:id="1505851654">
          <w:marLeft w:val="0"/>
          <w:marRight w:val="0"/>
          <w:marTop w:val="0"/>
          <w:marBottom w:val="0"/>
          <w:divBdr>
            <w:top w:val="none" w:sz="0" w:space="0" w:color="auto"/>
            <w:left w:val="none" w:sz="0" w:space="0" w:color="auto"/>
            <w:bottom w:val="none" w:sz="0" w:space="0" w:color="auto"/>
            <w:right w:val="none" w:sz="0" w:space="0" w:color="auto"/>
          </w:divBdr>
          <w:divsChild>
            <w:div w:id="1709717273">
              <w:marLeft w:val="0"/>
              <w:marRight w:val="0"/>
              <w:marTop w:val="0"/>
              <w:marBottom w:val="0"/>
              <w:divBdr>
                <w:top w:val="none" w:sz="0" w:space="0" w:color="auto"/>
                <w:left w:val="none" w:sz="0" w:space="0" w:color="auto"/>
                <w:bottom w:val="none" w:sz="0" w:space="0" w:color="auto"/>
                <w:right w:val="none" w:sz="0" w:space="0" w:color="auto"/>
              </w:divBdr>
              <w:divsChild>
                <w:div w:id="692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748">
          <w:marLeft w:val="0"/>
          <w:marRight w:val="0"/>
          <w:marTop w:val="0"/>
          <w:marBottom w:val="0"/>
          <w:divBdr>
            <w:top w:val="single" w:sz="4" w:space="7" w:color="D6D6D6"/>
            <w:left w:val="none" w:sz="0" w:space="0" w:color="auto"/>
            <w:bottom w:val="single" w:sz="4" w:space="0" w:color="D6D6D6"/>
            <w:right w:val="none" w:sz="0" w:space="0" w:color="auto"/>
          </w:divBdr>
          <w:divsChild>
            <w:div w:id="294260077">
              <w:marLeft w:val="0"/>
              <w:marRight w:val="0"/>
              <w:marTop w:val="0"/>
              <w:marBottom w:val="0"/>
              <w:divBdr>
                <w:top w:val="none" w:sz="0" w:space="0" w:color="auto"/>
                <w:left w:val="none" w:sz="0" w:space="0" w:color="auto"/>
                <w:bottom w:val="none" w:sz="0" w:space="0" w:color="auto"/>
                <w:right w:val="none" w:sz="0" w:space="0" w:color="auto"/>
              </w:divBdr>
            </w:div>
            <w:div w:id="141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17">
      <w:bodyDiv w:val="1"/>
      <w:marLeft w:val="0"/>
      <w:marRight w:val="0"/>
      <w:marTop w:val="0"/>
      <w:marBottom w:val="0"/>
      <w:divBdr>
        <w:top w:val="none" w:sz="0" w:space="0" w:color="auto"/>
        <w:left w:val="none" w:sz="0" w:space="0" w:color="auto"/>
        <w:bottom w:val="none" w:sz="0" w:space="0" w:color="auto"/>
        <w:right w:val="none" w:sz="0" w:space="0" w:color="auto"/>
      </w:divBdr>
    </w:div>
    <w:div w:id="714045752">
      <w:bodyDiv w:val="1"/>
      <w:marLeft w:val="0"/>
      <w:marRight w:val="0"/>
      <w:marTop w:val="0"/>
      <w:marBottom w:val="0"/>
      <w:divBdr>
        <w:top w:val="none" w:sz="0" w:space="0" w:color="auto"/>
        <w:left w:val="none" w:sz="0" w:space="0" w:color="auto"/>
        <w:bottom w:val="none" w:sz="0" w:space="0" w:color="auto"/>
        <w:right w:val="none" w:sz="0" w:space="0" w:color="auto"/>
      </w:divBdr>
    </w:div>
    <w:div w:id="729419866">
      <w:bodyDiv w:val="1"/>
      <w:marLeft w:val="0"/>
      <w:marRight w:val="0"/>
      <w:marTop w:val="0"/>
      <w:marBottom w:val="0"/>
      <w:divBdr>
        <w:top w:val="none" w:sz="0" w:space="0" w:color="auto"/>
        <w:left w:val="none" w:sz="0" w:space="0" w:color="auto"/>
        <w:bottom w:val="none" w:sz="0" w:space="0" w:color="auto"/>
        <w:right w:val="none" w:sz="0" w:space="0" w:color="auto"/>
      </w:divBdr>
    </w:div>
    <w:div w:id="80570243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94">
          <w:marLeft w:val="0"/>
          <w:marRight w:val="0"/>
          <w:marTop w:val="0"/>
          <w:marBottom w:val="0"/>
          <w:divBdr>
            <w:top w:val="none" w:sz="0" w:space="0" w:color="auto"/>
            <w:left w:val="none" w:sz="0" w:space="0" w:color="auto"/>
            <w:bottom w:val="none" w:sz="0" w:space="0" w:color="auto"/>
            <w:right w:val="none" w:sz="0" w:space="0" w:color="auto"/>
          </w:divBdr>
          <w:divsChild>
            <w:div w:id="952975263">
              <w:marLeft w:val="0"/>
              <w:marRight w:val="0"/>
              <w:marTop w:val="0"/>
              <w:marBottom w:val="0"/>
              <w:divBdr>
                <w:top w:val="none" w:sz="0" w:space="0" w:color="auto"/>
                <w:left w:val="none" w:sz="0" w:space="0" w:color="auto"/>
                <w:bottom w:val="none" w:sz="0" w:space="0" w:color="auto"/>
                <w:right w:val="none" w:sz="0" w:space="0" w:color="auto"/>
              </w:divBdr>
              <w:divsChild>
                <w:div w:id="7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154">
          <w:marLeft w:val="0"/>
          <w:marRight w:val="0"/>
          <w:marTop w:val="0"/>
          <w:marBottom w:val="0"/>
          <w:divBdr>
            <w:top w:val="single" w:sz="4" w:space="7" w:color="D6D6D6"/>
            <w:left w:val="none" w:sz="0" w:space="0" w:color="auto"/>
            <w:bottom w:val="single" w:sz="4" w:space="0" w:color="D6D6D6"/>
            <w:right w:val="none" w:sz="0" w:space="0" w:color="auto"/>
          </w:divBdr>
          <w:divsChild>
            <w:div w:id="153956127">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324">
      <w:bodyDiv w:val="1"/>
      <w:marLeft w:val="0"/>
      <w:marRight w:val="0"/>
      <w:marTop w:val="0"/>
      <w:marBottom w:val="0"/>
      <w:divBdr>
        <w:top w:val="none" w:sz="0" w:space="0" w:color="auto"/>
        <w:left w:val="none" w:sz="0" w:space="0" w:color="auto"/>
        <w:bottom w:val="none" w:sz="0" w:space="0" w:color="auto"/>
        <w:right w:val="none" w:sz="0" w:space="0" w:color="auto"/>
      </w:divBdr>
      <w:divsChild>
        <w:div w:id="2136366832">
          <w:marLeft w:val="0"/>
          <w:marRight w:val="0"/>
          <w:marTop w:val="0"/>
          <w:marBottom w:val="104"/>
          <w:divBdr>
            <w:top w:val="single" w:sz="4" w:space="0" w:color="D5DDC6"/>
            <w:left w:val="single" w:sz="18" w:space="0" w:color="66BB55"/>
            <w:bottom w:val="single" w:sz="4" w:space="0" w:color="D5DDC6"/>
            <w:right w:val="single" w:sz="4" w:space="0" w:color="D5DDC6"/>
          </w:divBdr>
        </w:div>
        <w:div w:id="764229803">
          <w:marLeft w:val="0"/>
          <w:marRight w:val="0"/>
          <w:marTop w:val="0"/>
          <w:marBottom w:val="104"/>
          <w:divBdr>
            <w:top w:val="single" w:sz="4" w:space="0" w:color="D5DDC6"/>
            <w:left w:val="single" w:sz="18" w:space="0" w:color="66BB55"/>
            <w:bottom w:val="single" w:sz="4" w:space="0" w:color="D5DDC6"/>
            <w:right w:val="single" w:sz="4" w:space="0" w:color="D5DDC6"/>
          </w:divBdr>
        </w:div>
        <w:div w:id="739524177">
          <w:marLeft w:val="0"/>
          <w:marRight w:val="0"/>
          <w:marTop w:val="0"/>
          <w:marBottom w:val="104"/>
          <w:divBdr>
            <w:top w:val="single" w:sz="4" w:space="0" w:color="D5DDC6"/>
            <w:left w:val="single" w:sz="18" w:space="0" w:color="66BB55"/>
            <w:bottom w:val="single" w:sz="4" w:space="0" w:color="D5DDC6"/>
            <w:right w:val="single" w:sz="4" w:space="0" w:color="D5DDC6"/>
          </w:divBdr>
        </w:div>
        <w:div w:id="2099018218">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830413200">
      <w:bodyDiv w:val="1"/>
      <w:marLeft w:val="0"/>
      <w:marRight w:val="0"/>
      <w:marTop w:val="0"/>
      <w:marBottom w:val="0"/>
      <w:divBdr>
        <w:top w:val="none" w:sz="0" w:space="0" w:color="auto"/>
        <w:left w:val="none" w:sz="0" w:space="0" w:color="auto"/>
        <w:bottom w:val="none" w:sz="0" w:space="0" w:color="auto"/>
        <w:right w:val="none" w:sz="0" w:space="0" w:color="auto"/>
      </w:divBdr>
    </w:div>
    <w:div w:id="856581005">
      <w:bodyDiv w:val="1"/>
      <w:marLeft w:val="0"/>
      <w:marRight w:val="0"/>
      <w:marTop w:val="0"/>
      <w:marBottom w:val="0"/>
      <w:divBdr>
        <w:top w:val="none" w:sz="0" w:space="0" w:color="auto"/>
        <w:left w:val="none" w:sz="0" w:space="0" w:color="auto"/>
        <w:bottom w:val="none" w:sz="0" w:space="0" w:color="auto"/>
        <w:right w:val="none" w:sz="0" w:space="0" w:color="auto"/>
      </w:divBdr>
      <w:divsChild>
        <w:div w:id="14165479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21836767">
      <w:bodyDiv w:val="1"/>
      <w:marLeft w:val="0"/>
      <w:marRight w:val="0"/>
      <w:marTop w:val="0"/>
      <w:marBottom w:val="0"/>
      <w:divBdr>
        <w:top w:val="none" w:sz="0" w:space="0" w:color="auto"/>
        <w:left w:val="none" w:sz="0" w:space="0" w:color="auto"/>
        <w:bottom w:val="none" w:sz="0" w:space="0" w:color="auto"/>
        <w:right w:val="none" w:sz="0" w:space="0" w:color="auto"/>
      </w:divBdr>
      <w:divsChild>
        <w:div w:id="31345440">
          <w:marLeft w:val="-259"/>
          <w:marRight w:val="-259"/>
          <w:marTop w:val="311"/>
          <w:marBottom w:val="311"/>
          <w:divBdr>
            <w:top w:val="none" w:sz="0" w:space="0" w:color="auto"/>
            <w:left w:val="none" w:sz="0" w:space="0" w:color="auto"/>
            <w:bottom w:val="none" w:sz="0" w:space="0" w:color="auto"/>
            <w:right w:val="none" w:sz="0" w:space="0" w:color="auto"/>
          </w:divBdr>
          <w:divsChild>
            <w:div w:id="1021735684">
              <w:marLeft w:val="0"/>
              <w:marRight w:val="0"/>
              <w:marTop w:val="0"/>
              <w:marBottom w:val="0"/>
              <w:divBdr>
                <w:top w:val="none" w:sz="0" w:space="0" w:color="auto"/>
                <w:left w:val="single" w:sz="18" w:space="8" w:color="4CAF50"/>
                <w:bottom w:val="none" w:sz="0" w:space="0" w:color="auto"/>
                <w:right w:val="none" w:sz="0" w:space="0" w:color="auto"/>
              </w:divBdr>
            </w:div>
          </w:divsChild>
        </w:div>
        <w:div w:id="563570918">
          <w:marLeft w:val="-259"/>
          <w:marRight w:val="-259"/>
          <w:marTop w:val="311"/>
          <w:marBottom w:val="311"/>
          <w:divBdr>
            <w:top w:val="none" w:sz="0" w:space="0" w:color="auto"/>
            <w:left w:val="none" w:sz="0" w:space="0" w:color="auto"/>
            <w:bottom w:val="none" w:sz="0" w:space="0" w:color="auto"/>
            <w:right w:val="none" w:sz="0" w:space="0" w:color="auto"/>
          </w:divBdr>
          <w:divsChild>
            <w:div w:id="605312027">
              <w:marLeft w:val="0"/>
              <w:marRight w:val="0"/>
              <w:marTop w:val="0"/>
              <w:marBottom w:val="0"/>
              <w:divBdr>
                <w:top w:val="none" w:sz="0" w:space="0" w:color="auto"/>
                <w:left w:val="single" w:sz="18" w:space="8" w:color="4CAF50"/>
                <w:bottom w:val="none" w:sz="0" w:space="0" w:color="auto"/>
                <w:right w:val="none" w:sz="0" w:space="0" w:color="auto"/>
              </w:divBdr>
            </w:div>
          </w:divsChild>
        </w:div>
        <w:div w:id="242953862">
          <w:marLeft w:val="-259"/>
          <w:marRight w:val="-259"/>
          <w:marTop w:val="311"/>
          <w:marBottom w:val="311"/>
          <w:divBdr>
            <w:top w:val="none" w:sz="0" w:space="0" w:color="auto"/>
            <w:left w:val="none" w:sz="0" w:space="0" w:color="auto"/>
            <w:bottom w:val="none" w:sz="0" w:space="0" w:color="auto"/>
            <w:right w:val="none" w:sz="0" w:space="0" w:color="auto"/>
          </w:divBdr>
          <w:divsChild>
            <w:div w:id="1682047036">
              <w:marLeft w:val="0"/>
              <w:marRight w:val="0"/>
              <w:marTop w:val="0"/>
              <w:marBottom w:val="0"/>
              <w:divBdr>
                <w:top w:val="none" w:sz="0" w:space="0" w:color="auto"/>
                <w:left w:val="single" w:sz="18" w:space="8" w:color="4CAF50"/>
                <w:bottom w:val="none" w:sz="0" w:space="0" w:color="auto"/>
                <w:right w:val="none" w:sz="0" w:space="0" w:color="auto"/>
              </w:divBdr>
            </w:div>
          </w:divsChild>
        </w:div>
        <w:div w:id="1264650827">
          <w:marLeft w:val="-259"/>
          <w:marRight w:val="-259"/>
          <w:marTop w:val="311"/>
          <w:marBottom w:val="311"/>
          <w:divBdr>
            <w:top w:val="none" w:sz="0" w:space="0" w:color="auto"/>
            <w:left w:val="none" w:sz="0" w:space="0" w:color="auto"/>
            <w:bottom w:val="none" w:sz="0" w:space="0" w:color="auto"/>
            <w:right w:val="none" w:sz="0" w:space="0" w:color="auto"/>
          </w:divBdr>
          <w:divsChild>
            <w:div w:id="604583134">
              <w:marLeft w:val="0"/>
              <w:marRight w:val="0"/>
              <w:marTop w:val="0"/>
              <w:marBottom w:val="0"/>
              <w:divBdr>
                <w:top w:val="none" w:sz="0" w:space="0" w:color="auto"/>
                <w:left w:val="single" w:sz="18" w:space="8" w:color="4CAF50"/>
                <w:bottom w:val="none" w:sz="0" w:space="0" w:color="auto"/>
                <w:right w:val="none" w:sz="0" w:space="0" w:color="auto"/>
              </w:divBdr>
            </w:div>
          </w:divsChild>
        </w:div>
        <w:div w:id="1259945118">
          <w:marLeft w:val="-259"/>
          <w:marRight w:val="-259"/>
          <w:marTop w:val="311"/>
          <w:marBottom w:val="311"/>
          <w:divBdr>
            <w:top w:val="none" w:sz="0" w:space="0" w:color="auto"/>
            <w:left w:val="none" w:sz="0" w:space="0" w:color="auto"/>
            <w:bottom w:val="none" w:sz="0" w:space="0" w:color="auto"/>
            <w:right w:val="none" w:sz="0" w:space="0" w:color="auto"/>
          </w:divBdr>
          <w:divsChild>
            <w:div w:id="1156191259">
              <w:marLeft w:val="0"/>
              <w:marRight w:val="0"/>
              <w:marTop w:val="0"/>
              <w:marBottom w:val="0"/>
              <w:divBdr>
                <w:top w:val="none" w:sz="0" w:space="0" w:color="auto"/>
                <w:left w:val="single" w:sz="18" w:space="8" w:color="4CAF50"/>
                <w:bottom w:val="none" w:sz="0" w:space="0" w:color="auto"/>
                <w:right w:val="none" w:sz="0" w:space="0" w:color="auto"/>
              </w:divBdr>
            </w:div>
          </w:divsChild>
        </w:div>
        <w:div w:id="1016229466">
          <w:marLeft w:val="-259"/>
          <w:marRight w:val="-259"/>
          <w:marTop w:val="311"/>
          <w:marBottom w:val="311"/>
          <w:divBdr>
            <w:top w:val="none" w:sz="0" w:space="0" w:color="auto"/>
            <w:left w:val="none" w:sz="0" w:space="0" w:color="auto"/>
            <w:bottom w:val="none" w:sz="0" w:space="0" w:color="auto"/>
            <w:right w:val="none" w:sz="0" w:space="0" w:color="auto"/>
          </w:divBdr>
          <w:divsChild>
            <w:div w:id="75593631">
              <w:marLeft w:val="0"/>
              <w:marRight w:val="0"/>
              <w:marTop w:val="0"/>
              <w:marBottom w:val="0"/>
              <w:divBdr>
                <w:top w:val="none" w:sz="0" w:space="0" w:color="auto"/>
                <w:left w:val="single" w:sz="18" w:space="8" w:color="4CAF50"/>
                <w:bottom w:val="none" w:sz="0" w:space="0" w:color="auto"/>
                <w:right w:val="none" w:sz="0" w:space="0" w:color="auto"/>
              </w:divBdr>
            </w:div>
          </w:divsChild>
        </w:div>
        <w:div w:id="1719162410">
          <w:marLeft w:val="-259"/>
          <w:marRight w:val="-259"/>
          <w:marTop w:val="311"/>
          <w:marBottom w:val="311"/>
          <w:divBdr>
            <w:top w:val="none" w:sz="0" w:space="0" w:color="auto"/>
            <w:left w:val="none" w:sz="0" w:space="0" w:color="auto"/>
            <w:bottom w:val="none" w:sz="0" w:space="0" w:color="auto"/>
            <w:right w:val="none" w:sz="0" w:space="0" w:color="auto"/>
          </w:divBdr>
          <w:divsChild>
            <w:div w:id="65676542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067723246">
      <w:bodyDiv w:val="1"/>
      <w:marLeft w:val="0"/>
      <w:marRight w:val="0"/>
      <w:marTop w:val="0"/>
      <w:marBottom w:val="0"/>
      <w:divBdr>
        <w:top w:val="none" w:sz="0" w:space="0" w:color="auto"/>
        <w:left w:val="none" w:sz="0" w:space="0" w:color="auto"/>
        <w:bottom w:val="none" w:sz="0" w:space="0" w:color="auto"/>
        <w:right w:val="none" w:sz="0" w:space="0" w:color="auto"/>
      </w:divBdr>
    </w:div>
    <w:div w:id="1181889627">
      <w:bodyDiv w:val="1"/>
      <w:marLeft w:val="0"/>
      <w:marRight w:val="0"/>
      <w:marTop w:val="0"/>
      <w:marBottom w:val="0"/>
      <w:divBdr>
        <w:top w:val="none" w:sz="0" w:space="0" w:color="auto"/>
        <w:left w:val="none" w:sz="0" w:space="0" w:color="auto"/>
        <w:bottom w:val="none" w:sz="0" w:space="0" w:color="auto"/>
        <w:right w:val="none" w:sz="0" w:space="0" w:color="auto"/>
      </w:divBdr>
    </w:div>
    <w:div w:id="1222135484">
      <w:bodyDiv w:val="1"/>
      <w:marLeft w:val="0"/>
      <w:marRight w:val="0"/>
      <w:marTop w:val="0"/>
      <w:marBottom w:val="0"/>
      <w:divBdr>
        <w:top w:val="none" w:sz="0" w:space="0" w:color="auto"/>
        <w:left w:val="none" w:sz="0" w:space="0" w:color="auto"/>
        <w:bottom w:val="none" w:sz="0" w:space="0" w:color="auto"/>
        <w:right w:val="none" w:sz="0" w:space="0" w:color="auto"/>
      </w:divBdr>
    </w:div>
    <w:div w:id="1257907101">
      <w:bodyDiv w:val="1"/>
      <w:marLeft w:val="0"/>
      <w:marRight w:val="0"/>
      <w:marTop w:val="0"/>
      <w:marBottom w:val="0"/>
      <w:divBdr>
        <w:top w:val="none" w:sz="0" w:space="0" w:color="auto"/>
        <w:left w:val="none" w:sz="0" w:space="0" w:color="auto"/>
        <w:bottom w:val="none" w:sz="0" w:space="0" w:color="auto"/>
        <w:right w:val="none" w:sz="0" w:space="0" w:color="auto"/>
      </w:divBdr>
      <w:divsChild>
        <w:div w:id="1902908121">
          <w:marLeft w:val="0"/>
          <w:marRight w:val="0"/>
          <w:marTop w:val="0"/>
          <w:marBottom w:val="0"/>
          <w:divBdr>
            <w:top w:val="none" w:sz="0" w:space="0" w:color="auto"/>
            <w:left w:val="none" w:sz="0" w:space="0" w:color="auto"/>
            <w:bottom w:val="none" w:sz="0" w:space="0" w:color="auto"/>
            <w:right w:val="none" w:sz="0" w:space="0" w:color="auto"/>
          </w:divBdr>
          <w:divsChild>
            <w:div w:id="206651116">
              <w:marLeft w:val="0"/>
              <w:marRight w:val="0"/>
              <w:marTop w:val="0"/>
              <w:marBottom w:val="0"/>
              <w:divBdr>
                <w:top w:val="none" w:sz="0" w:space="0" w:color="auto"/>
                <w:left w:val="none" w:sz="0" w:space="0" w:color="auto"/>
                <w:bottom w:val="none" w:sz="0" w:space="0" w:color="auto"/>
                <w:right w:val="none" w:sz="0" w:space="0" w:color="auto"/>
              </w:divBdr>
              <w:divsChild>
                <w:div w:id="11246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449">
          <w:marLeft w:val="0"/>
          <w:marRight w:val="0"/>
          <w:marTop w:val="0"/>
          <w:marBottom w:val="0"/>
          <w:divBdr>
            <w:top w:val="single" w:sz="4" w:space="7" w:color="D6D6D6"/>
            <w:left w:val="none" w:sz="0" w:space="0" w:color="auto"/>
            <w:bottom w:val="single" w:sz="4" w:space="0" w:color="D6D6D6"/>
            <w:right w:val="none" w:sz="0" w:space="0" w:color="auto"/>
          </w:divBdr>
          <w:divsChild>
            <w:div w:id="421493832">
              <w:marLeft w:val="0"/>
              <w:marRight w:val="0"/>
              <w:marTop w:val="0"/>
              <w:marBottom w:val="0"/>
              <w:divBdr>
                <w:top w:val="none" w:sz="0" w:space="0" w:color="auto"/>
                <w:left w:val="none" w:sz="0" w:space="0" w:color="auto"/>
                <w:bottom w:val="none" w:sz="0" w:space="0" w:color="auto"/>
                <w:right w:val="none" w:sz="0" w:space="0" w:color="auto"/>
              </w:divBdr>
            </w:div>
            <w:div w:id="141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785">
      <w:bodyDiv w:val="1"/>
      <w:marLeft w:val="0"/>
      <w:marRight w:val="0"/>
      <w:marTop w:val="0"/>
      <w:marBottom w:val="0"/>
      <w:divBdr>
        <w:top w:val="none" w:sz="0" w:space="0" w:color="auto"/>
        <w:left w:val="none" w:sz="0" w:space="0" w:color="auto"/>
        <w:bottom w:val="none" w:sz="0" w:space="0" w:color="auto"/>
        <w:right w:val="none" w:sz="0" w:space="0" w:color="auto"/>
      </w:divBdr>
    </w:div>
    <w:div w:id="1312514415">
      <w:bodyDiv w:val="1"/>
      <w:marLeft w:val="0"/>
      <w:marRight w:val="0"/>
      <w:marTop w:val="0"/>
      <w:marBottom w:val="0"/>
      <w:divBdr>
        <w:top w:val="none" w:sz="0" w:space="0" w:color="auto"/>
        <w:left w:val="none" w:sz="0" w:space="0" w:color="auto"/>
        <w:bottom w:val="none" w:sz="0" w:space="0" w:color="auto"/>
        <w:right w:val="none" w:sz="0" w:space="0" w:color="auto"/>
      </w:divBdr>
    </w:div>
    <w:div w:id="1319118886">
      <w:bodyDiv w:val="1"/>
      <w:marLeft w:val="0"/>
      <w:marRight w:val="0"/>
      <w:marTop w:val="0"/>
      <w:marBottom w:val="0"/>
      <w:divBdr>
        <w:top w:val="none" w:sz="0" w:space="0" w:color="auto"/>
        <w:left w:val="none" w:sz="0" w:space="0" w:color="auto"/>
        <w:bottom w:val="none" w:sz="0" w:space="0" w:color="auto"/>
        <w:right w:val="none" w:sz="0" w:space="0" w:color="auto"/>
      </w:divBdr>
    </w:div>
    <w:div w:id="1328485765">
      <w:bodyDiv w:val="1"/>
      <w:marLeft w:val="0"/>
      <w:marRight w:val="0"/>
      <w:marTop w:val="0"/>
      <w:marBottom w:val="0"/>
      <w:divBdr>
        <w:top w:val="none" w:sz="0" w:space="0" w:color="auto"/>
        <w:left w:val="none" w:sz="0" w:space="0" w:color="auto"/>
        <w:bottom w:val="none" w:sz="0" w:space="0" w:color="auto"/>
        <w:right w:val="none" w:sz="0" w:space="0" w:color="auto"/>
      </w:divBdr>
      <w:divsChild>
        <w:div w:id="1323239944">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378167936">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5">
          <w:marLeft w:val="0"/>
          <w:marRight w:val="0"/>
          <w:marTop w:val="0"/>
          <w:marBottom w:val="0"/>
          <w:divBdr>
            <w:top w:val="none" w:sz="0" w:space="0" w:color="auto"/>
            <w:left w:val="none" w:sz="0" w:space="0" w:color="auto"/>
            <w:bottom w:val="none" w:sz="0" w:space="0" w:color="auto"/>
            <w:right w:val="none" w:sz="0" w:space="0" w:color="auto"/>
          </w:divBdr>
          <w:divsChild>
            <w:div w:id="256987093">
              <w:marLeft w:val="0"/>
              <w:marRight w:val="0"/>
              <w:marTop w:val="0"/>
              <w:marBottom w:val="0"/>
              <w:divBdr>
                <w:top w:val="none" w:sz="0" w:space="0" w:color="auto"/>
                <w:left w:val="none" w:sz="0" w:space="0" w:color="auto"/>
                <w:bottom w:val="none" w:sz="0" w:space="0" w:color="auto"/>
                <w:right w:val="none" w:sz="0" w:space="0" w:color="auto"/>
              </w:divBdr>
              <w:divsChild>
                <w:div w:id="1649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18">
          <w:marLeft w:val="0"/>
          <w:marRight w:val="0"/>
          <w:marTop w:val="0"/>
          <w:marBottom w:val="0"/>
          <w:divBdr>
            <w:top w:val="single" w:sz="4" w:space="7" w:color="D6D6D6"/>
            <w:left w:val="none" w:sz="0" w:space="0" w:color="auto"/>
            <w:bottom w:val="single" w:sz="4" w:space="0" w:color="D6D6D6"/>
            <w:right w:val="none" w:sz="0" w:space="0" w:color="auto"/>
          </w:divBdr>
          <w:divsChild>
            <w:div w:id="653603555">
              <w:marLeft w:val="0"/>
              <w:marRight w:val="0"/>
              <w:marTop w:val="0"/>
              <w:marBottom w:val="0"/>
              <w:divBdr>
                <w:top w:val="none" w:sz="0" w:space="0" w:color="auto"/>
                <w:left w:val="none" w:sz="0" w:space="0" w:color="auto"/>
                <w:bottom w:val="none" w:sz="0" w:space="0" w:color="auto"/>
                <w:right w:val="none" w:sz="0" w:space="0" w:color="auto"/>
              </w:divBdr>
            </w:div>
            <w:div w:id="8589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398">
      <w:bodyDiv w:val="1"/>
      <w:marLeft w:val="0"/>
      <w:marRight w:val="0"/>
      <w:marTop w:val="0"/>
      <w:marBottom w:val="0"/>
      <w:divBdr>
        <w:top w:val="none" w:sz="0" w:space="0" w:color="auto"/>
        <w:left w:val="none" w:sz="0" w:space="0" w:color="auto"/>
        <w:bottom w:val="none" w:sz="0" w:space="0" w:color="auto"/>
        <w:right w:val="none" w:sz="0" w:space="0" w:color="auto"/>
      </w:divBdr>
    </w:div>
    <w:div w:id="1460756406">
      <w:bodyDiv w:val="1"/>
      <w:marLeft w:val="0"/>
      <w:marRight w:val="0"/>
      <w:marTop w:val="0"/>
      <w:marBottom w:val="0"/>
      <w:divBdr>
        <w:top w:val="none" w:sz="0" w:space="0" w:color="auto"/>
        <w:left w:val="none" w:sz="0" w:space="0" w:color="auto"/>
        <w:bottom w:val="none" w:sz="0" w:space="0" w:color="auto"/>
        <w:right w:val="none" w:sz="0" w:space="0" w:color="auto"/>
      </w:divBdr>
      <w:divsChild>
        <w:div w:id="1004935637">
          <w:marLeft w:val="0"/>
          <w:marRight w:val="0"/>
          <w:marTop w:val="0"/>
          <w:marBottom w:val="0"/>
          <w:divBdr>
            <w:top w:val="none" w:sz="0" w:space="0" w:color="auto"/>
            <w:left w:val="none" w:sz="0" w:space="0" w:color="auto"/>
            <w:bottom w:val="none" w:sz="0" w:space="0" w:color="auto"/>
            <w:right w:val="none" w:sz="0" w:space="0" w:color="auto"/>
          </w:divBdr>
          <w:divsChild>
            <w:div w:id="1540825272">
              <w:marLeft w:val="0"/>
              <w:marRight w:val="0"/>
              <w:marTop w:val="0"/>
              <w:marBottom w:val="0"/>
              <w:divBdr>
                <w:top w:val="none" w:sz="0" w:space="0" w:color="auto"/>
                <w:left w:val="none" w:sz="0" w:space="0" w:color="auto"/>
                <w:bottom w:val="none" w:sz="0" w:space="0" w:color="auto"/>
                <w:right w:val="none" w:sz="0" w:space="0" w:color="auto"/>
              </w:divBdr>
              <w:divsChild>
                <w:div w:id="199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70">
          <w:marLeft w:val="0"/>
          <w:marRight w:val="0"/>
          <w:marTop w:val="0"/>
          <w:marBottom w:val="0"/>
          <w:divBdr>
            <w:top w:val="single" w:sz="4" w:space="7" w:color="D6D6D6"/>
            <w:left w:val="none" w:sz="0" w:space="0" w:color="auto"/>
            <w:bottom w:val="single" w:sz="4" w:space="0" w:color="D6D6D6"/>
            <w:right w:val="none" w:sz="0" w:space="0" w:color="auto"/>
          </w:divBdr>
          <w:divsChild>
            <w:div w:id="175964706">
              <w:marLeft w:val="0"/>
              <w:marRight w:val="0"/>
              <w:marTop w:val="0"/>
              <w:marBottom w:val="0"/>
              <w:divBdr>
                <w:top w:val="none" w:sz="0" w:space="0" w:color="auto"/>
                <w:left w:val="none" w:sz="0" w:space="0" w:color="auto"/>
                <w:bottom w:val="none" w:sz="0" w:space="0" w:color="auto"/>
                <w:right w:val="none" w:sz="0" w:space="0" w:color="auto"/>
              </w:divBdr>
            </w:div>
            <w:div w:id="1799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04">
      <w:bodyDiv w:val="1"/>
      <w:marLeft w:val="0"/>
      <w:marRight w:val="0"/>
      <w:marTop w:val="0"/>
      <w:marBottom w:val="0"/>
      <w:divBdr>
        <w:top w:val="none" w:sz="0" w:space="0" w:color="auto"/>
        <w:left w:val="none" w:sz="0" w:space="0" w:color="auto"/>
        <w:bottom w:val="none" w:sz="0" w:space="0" w:color="auto"/>
        <w:right w:val="none" w:sz="0" w:space="0" w:color="auto"/>
      </w:divBdr>
    </w:div>
    <w:div w:id="1519083646">
      <w:bodyDiv w:val="1"/>
      <w:marLeft w:val="0"/>
      <w:marRight w:val="0"/>
      <w:marTop w:val="0"/>
      <w:marBottom w:val="0"/>
      <w:divBdr>
        <w:top w:val="none" w:sz="0" w:space="0" w:color="auto"/>
        <w:left w:val="none" w:sz="0" w:space="0" w:color="auto"/>
        <w:bottom w:val="none" w:sz="0" w:space="0" w:color="auto"/>
        <w:right w:val="none" w:sz="0" w:space="0" w:color="auto"/>
      </w:divBdr>
      <w:divsChild>
        <w:div w:id="917981112">
          <w:marLeft w:val="0"/>
          <w:marRight w:val="0"/>
          <w:marTop w:val="0"/>
          <w:marBottom w:val="0"/>
          <w:divBdr>
            <w:top w:val="none" w:sz="0" w:space="0" w:color="auto"/>
            <w:left w:val="none" w:sz="0" w:space="0" w:color="auto"/>
            <w:bottom w:val="none" w:sz="0" w:space="0" w:color="auto"/>
            <w:right w:val="none" w:sz="0" w:space="0" w:color="auto"/>
          </w:divBdr>
        </w:div>
      </w:divsChild>
    </w:div>
    <w:div w:id="1543135342">
      <w:bodyDiv w:val="1"/>
      <w:marLeft w:val="0"/>
      <w:marRight w:val="0"/>
      <w:marTop w:val="0"/>
      <w:marBottom w:val="0"/>
      <w:divBdr>
        <w:top w:val="none" w:sz="0" w:space="0" w:color="auto"/>
        <w:left w:val="none" w:sz="0" w:space="0" w:color="auto"/>
        <w:bottom w:val="none" w:sz="0" w:space="0" w:color="auto"/>
        <w:right w:val="none" w:sz="0" w:space="0" w:color="auto"/>
      </w:divBdr>
    </w:div>
    <w:div w:id="1561087397">
      <w:bodyDiv w:val="1"/>
      <w:marLeft w:val="0"/>
      <w:marRight w:val="0"/>
      <w:marTop w:val="0"/>
      <w:marBottom w:val="0"/>
      <w:divBdr>
        <w:top w:val="none" w:sz="0" w:space="0" w:color="auto"/>
        <w:left w:val="none" w:sz="0" w:space="0" w:color="auto"/>
        <w:bottom w:val="none" w:sz="0" w:space="0" w:color="auto"/>
        <w:right w:val="none" w:sz="0" w:space="0" w:color="auto"/>
      </w:divBdr>
    </w:div>
    <w:div w:id="1603535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7202">
          <w:marLeft w:val="-259"/>
          <w:marRight w:val="-259"/>
          <w:marTop w:val="311"/>
          <w:marBottom w:val="311"/>
          <w:divBdr>
            <w:top w:val="none" w:sz="0" w:space="0" w:color="auto"/>
            <w:left w:val="none" w:sz="0" w:space="0" w:color="auto"/>
            <w:bottom w:val="none" w:sz="0" w:space="0" w:color="auto"/>
            <w:right w:val="none" w:sz="0" w:space="0" w:color="auto"/>
          </w:divBdr>
          <w:divsChild>
            <w:div w:id="1825118098">
              <w:marLeft w:val="0"/>
              <w:marRight w:val="0"/>
              <w:marTop w:val="0"/>
              <w:marBottom w:val="0"/>
              <w:divBdr>
                <w:top w:val="none" w:sz="0" w:space="0" w:color="auto"/>
                <w:left w:val="single" w:sz="18" w:space="8" w:color="4CAF50"/>
                <w:bottom w:val="none" w:sz="0" w:space="0" w:color="auto"/>
                <w:right w:val="none" w:sz="0" w:space="0" w:color="auto"/>
              </w:divBdr>
            </w:div>
          </w:divsChild>
        </w:div>
        <w:div w:id="885146213">
          <w:marLeft w:val="-415"/>
          <w:marRight w:val="-415"/>
          <w:marTop w:val="311"/>
          <w:marBottom w:val="311"/>
          <w:divBdr>
            <w:top w:val="none" w:sz="0" w:space="0" w:color="auto"/>
            <w:left w:val="none" w:sz="0" w:space="0" w:color="auto"/>
            <w:bottom w:val="none" w:sz="0" w:space="0" w:color="auto"/>
            <w:right w:val="none" w:sz="0" w:space="0" w:color="auto"/>
          </w:divBdr>
        </w:div>
        <w:div w:id="1921787485">
          <w:marLeft w:val="-259"/>
          <w:marRight w:val="-259"/>
          <w:marTop w:val="311"/>
          <w:marBottom w:val="311"/>
          <w:divBdr>
            <w:top w:val="none" w:sz="0" w:space="0" w:color="auto"/>
            <w:left w:val="none" w:sz="0" w:space="0" w:color="auto"/>
            <w:bottom w:val="none" w:sz="0" w:space="0" w:color="auto"/>
            <w:right w:val="none" w:sz="0" w:space="0" w:color="auto"/>
          </w:divBdr>
          <w:divsChild>
            <w:div w:id="925069102">
              <w:marLeft w:val="0"/>
              <w:marRight w:val="0"/>
              <w:marTop w:val="0"/>
              <w:marBottom w:val="0"/>
              <w:divBdr>
                <w:top w:val="none" w:sz="0" w:space="0" w:color="auto"/>
                <w:left w:val="single" w:sz="18" w:space="8" w:color="4CAF50"/>
                <w:bottom w:val="none" w:sz="0" w:space="0" w:color="auto"/>
                <w:right w:val="none" w:sz="0" w:space="0" w:color="auto"/>
              </w:divBdr>
            </w:div>
          </w:divsChild>
        </w:div>
        <w:div w:id="1632245003">
          <w:marLeft w:val="-259"/>
          <w:marRight w:val="-259"/>
          <w:marTop w:val="311"/>
          <w:marBottom w:val="311"/>
          <w:divBdr>
            <w:top w:val="none" w:sz="0" w:space="0" w:color="auto"/>
            <w:left w:val="none" w:sz="0" w:space="0" w:color="auto"/>
            <w:bottom w:val="none" w:sz="0" w:space="0" w:color="auto"/>
            <w:right w:val="none" w:sz="0" w:space="0" w:color="auto"/>
          </w:divBdr>
          <w:divsChild>
            <w:div w:id="1544753319">
              <w:marLeft w:val="0"/>
              <w:marRight w:val="0"/>
              <w:marTop w:val="0"/>
              <w:marBottom w:val="0"/>
              <w:divBdr>
                <w:top w:val="none" w:sz="0" w:space="0" w:color="auto"/>
                <w:left w:val="single" w:sz="18" w:space="8" w:color="4CAF50"/>
                <w:bottom w:val="none" w:sz="0" w:space="0" w:color="auto"/>
                <w:right w:val="none" w:sz="0" w:space="0" w:color="auto"/>
              </w:divBdr>
            </w:div>
          </w:divsChild>
        </w:div>
        <w:div w:id="974677276">
          <w:marLeft w:val="-259"/>
          <w:marRight w:val="-259"/>
          <w:marTop w:val="311"/>
          <w:marBottom w:val="311"/>
          <w:divBdr>
            <w:top w:val="none" w:sz="0" w:space="0" w:color="auto"/>
            <w:left w:val="none" w:sz="0" w:space="0" w:color="auto"/>
            <w:bottom w:val="none" w:sz="0" w:space="0" w:color="auto"/>
            <w:right w:val="none" w:sz="0" w:space="0" w:color="auto"/>
          </w:divBdr>
          <w:divsChild>
            <w:div w:id="1120219404">
              <w:marLeft w:val="0"/>
              <w:marRight w:val="0"/>
              <w:marTop w:val="0"/>
              <w:marBottom w:val="0"/>
              <w:divBdr>
                <w:top w:val="none" w:sz="0" w:space="0" w:color="auto"/>
                <w:left w:val="single" w:sz="18" w:space="8" w:color="4CAF50"/>
                <w:bottom w:val="none" w:sz="0" w:space="0" w:color="auto"/>
                <w:right w:val="none" w:sz="0" w:space="0" w:color="auto"/>
              </w:divBdr>
            </w:div>
          </w:divsChild>
        </w:div>
        <w:div w:id="823740679">
          <w:marLeft w:val="-259"/>
          <w:marRight w:val="-259"/>
          <w:marTop w:val="311"/>
          <w:marBottom w:val="311"/>
          <w:divBdr>
            <w:top w:val="none" w:sz="0" w:space="0" w:color="auto"/>
            <w:left w:val="none" w:sz="0" w:space="0" w:color="auto"/>
            <w:bottom w:val="none" w:sz="0" w:space="0" w:color="auto"/>
            <w:right w:val="none" w:sz="0" w:space="0" w:color="auto"/>
          </w:divBdr>
          <w:divsChild>
            <w:div w:id="53626719">
              <w:marLeft w:val="0"/>
              <w:marRight w:val="0"/>
              <w:marTop w:val="0"/>
              <w:marBottom w:val="0"/>
              <w:divBdr>
                <w:top w:val="none" w:sz="0" w:space="0" w:color="auto"/>
                <w:left w:val="single" w:sz="18" w:space="8" w:color="4CAF50"/>
                <w:bottom w:val="none" w:sz="0" w:space="0" w:color="auto"/>
                <w:right w:val="none" w:sz="0" w:space="0" w:color="auto"/>
              </w:divBdr>
            </w:div>
          </w:divsChild>
        </w:div>
        <w:div w:id="1069351475">
          <w:marLeft w:val="-415"/>
          <w:marRight w:val="-415"/>
          <w:marTop w:val="311"/>
          <w:marBottom w:val="311"/>
          <w:divBdr>
            <w:top w:val="none" w:sz="0" w:space="0" w:color="auto"/>
            <w:left w:val="none" w:sz="0" w:space="0" w:color="auto"/>
            <w:bottom w:val="none" w:sz="0" w:space="0" w:color="auto"/>
            <w:right w:val="none" w:sz="0" w:space="0" w:color="auto"/>
          </w:divBdr>
        </w:div>
        <w:div w:id="942037775">
          <w:marLeft w:val="-259"/>
          <w:marRight w:val="-259"/>
          <w:marTop w:val="311"/>
          <w:marBottom w:val="311"/>
          <w:divBdr>
            <w:top w:val="none" w:sz="0" w:space="0" w:color="auto"/>
            <w:left w:val="none" w:sz="0" w:space="0" w:color="auto"/>
            <w:bottom w:val="none" w:sz="0" w:space="0" w:color="auto"/>
            <w:right w:val="none" w:sz="0" w:space="0" w:color="auto"/>
          </w:divBdr>
          <w:divsChild>
            <w:div w:id="1980652161">
              <w:marLeft w:val="0"/>
              <w:marRight w:val="0"/>
              <w:marTop w:val="0"/>
              <w:marBottom w:val="0"/>
              <w:divBdr>
                <w:top w:val="none" w:sz="0" w:space="0" w:color="auto"/>
                <w:left w:val="single" w:sz="18" w:space="8" w:color="4CAF50"/>
                <w:bottom w:val="none" w:sz="0" w:space="0" w:color="auto"/>
                <w:right w:val="none" w:sz="0" w:space="0" w:color="auto"/>
              </w:divBdr>
            </w:div>
          </w:divsChild>
        </w:div>
        <w:div w:id="454641936">
          <w:marLeft w:val="-259"/>
          <w:marRight w:val="-259"/>
          <w:marTop w:val="311"/>
          <w:marBottom w:val="311"/>
          <w:divBdr>
            <w:top w:val="none" w:sz="0" w:space="0" w:color="auto"/>
            <w:left w:val="none" w:sz="0" w:space="0" w:color="auto"/>
            <w:bottom w:val="none" w:sz="0" w:space="0" w:color="auto"/>
            <w:right w:val="none" w:sz="0" w:space="0" w:color="auto"/>
          </w:divBdr>
          <w:divsChild>
            <w:div w:id="2129616012">
              <w:marLeft w:val="0"/>
              <w:marRight w:val="0"/>
              <w:marTop w:val="0"/>
              <w:marBottom w:val="0"/>
              <w:divBdr>
                <w:top w:val="none" w:sz="0" w:space="0" w:color="auto"/>
                <w:left w:val="single" w:sz="18" w:space="8" w:color="4CAF50"/>
                <w:bottom w:val="none" w:sz="0" w:space="0" w:color="auto"/>
                <w:right w:val="none" w:sz="0" w:space="0" w:color="auto"/>
              </w:divBdr>
            </w:div>
          </w:divsChild>
        </w:div>
        <w:div w:id="1221093553">
          <w:marLeft w:val="-259"/>
          <w:marRight w:val="-259"/>
          <w:marTop w:val="311"/>
          <w:marBottom w:val="311"/>
          <w:divBdr>
            <w:top w:val="none" w:sz="0" w:space="0" w:color="auto"/>
            <w:left w:val="none" w:sz="0" w:space="0" w:color="auto"/>
            <w:bottom w:val="none" w:sz="0" w:space="0" w:color="auto"/>
            <w:right w:val="none" w:sz="0" w:space="0" w:color="auto"/>
          </w:divBdr>
          <w:divsChild>
            <w:div w:id="71634276">
              <w:marLeft w:val="0"/>
              <w:marRight w:val="0"/>
              <w:marTop w:val="0"/>
              <w:marBottom w:val="0"/>
              <w:divBdr>
                <w:top w:val="none" w:sz="0" w:space="0" w:color="auto"/>
                <w:left w:val="single" w:sz="18" w:space="8" w:color="4CAF50"/>
                <w:bottom w:val="none" w:sz="0" w:space="0" w:color="auto"/>
                <w:right w:val="none" w:sz="0" w:space="0" w:color="auto"/>
              </w:divBdr>
            </w:div>
          </w:divsChild>
        </w:div>
        <w:div w:id="1535919590">
          <w:marLeft w:val="-259"/>
          <w:marRight w:val="-259"/>
          <w:marTop w:val="311"/>
          <w:marBottom w:val="311"/>
          <w:divBdr>
            <w:top w:val="none" w:sz="0" w:space="0" w:color="auto"/>
            <w:left w:val="none" w:sz="0" w:space="0" w:color="auto"/>
            <w:bottom w:val="none" w:sz="0" w:space="0" w:color="auto"/>
            <w:right w:val="none" w:sz="0" w:space="0" w:color="auto"/>
          </w:divBdr>
          <w:divsChild>
            <w:div w:id="1863929937">
              <w:marLeft w:val="0"/>
              <w:marRight w:val="0"/>
              <w:marTop w:val="0"/>
              <w:marBottom w:val="0"/>
              <w:divBdr>
                <w:top w:val="none" w:sz="0" w:space="0" w:color="auto"/>
                <w:left w:val="single" w:sz="18" w:space="8" w:color="4CAF50"/>
                <w:bottom w:val="none" w:sz="0" w:space="0" w:color="auto"/>
                <w:right w:val="none" w:sz="0" w:space="0" w:color="auto"/>
              </w:divBdr>
            </w:div>
          </w:divsChild>
        </w:div>
        <w:div w:id="1117602508">
          <w:marLeft w:val="-259"/>
          <w:marRight w:val="-259"/>
          <w:marTop w:val="311"/>
          <w:marBottom w:val="311"/>
          <w:divBdr>
            <w:top w:val="none" w:sz="0" w:space="0" w:color="auto"/>
            <w:left w:val="none" w:sz="0" w:space="0" w:color="auto"/>
            <w:bottom w:val="none" w:sz="0" w:space="0" w:color="auto"/>
            <w:right w:val="none" w:sz="0" w:space="0" w:color="auto"/>
          </w:divBdr>
          <w:divsChild>
            <w:div w:id="564141453">
              <w:marLeft w:val="0"/>
              <w:marRight w:val="0"/>
              <w:marTop w:val="0"/>
              <w:marBottom w:val="0"/>
              <w:divBdr>
                <w:top w:val="none" w:sz="0" w:space="0" w:color="auto"/>
                <w:left w:val="single" w:sz="18" w:space="8" w:color="4CAF50"/>
                <w:bottom w:val="none" w:sz="0" w:space="0" w:color="auto"/>
                <w:right w:val="none" w:sz="0" w:space="0" w:color="auto"/>
              </w:divBdr>
            </w:div>
          </w:divsChild>
        </w:div>
        <w:div w:id="414396649">
          <w:marLeft w:val="-259"/>
          <w:marRight w:val="-259"/>
          <w:marTop w:val="311"/>
          <w:marBottom w:val="311"/>
          <w:divBdr>
            <w:top w:val="none" w:sz="0" w:space="0" w:color="auto"/>
            <w:left w:val="none" w:sz="0" w:space="0" w:color="auto"/>
            <w:bottom w:val="none" w:sz="0" w:space="0" w:color="auto"/>
            <w:right w:val="none" w:sz="0" w:space="0" w:color="auto"/>
          </w:divBdr>
          <w:divsChild>
            <w:div w:id="511604365">
              <w:marLeft w:val="0"/>
              <w:marRight w:val="0"/>
              <w:marTop w:val="0"/>
              <w:marBottom w:val="0"/>
              <w:divBdr>
                <w:top w:val="none" w:sz="0" w:space="0" w:color="auto"/>
                <w:left w:val="single" w:sz="18" w:space="8" w:color="4CAF50"/>
                <w:bottom w:val="none" w:sz="0" w:space="0" w:color="auto"/>
                <w:right w:val="none" w:sz="0" w:space="0" w:color="auto"/>
              </w:divBdr>
            </w:div>
          </w:divsChild>
        </w:div>
        <w:div w:id="347028550">
          <w:marLeft w:val="-259"/>
          <w:marRight w:val="-259"/>
          <w:marTop w:val="311"/>
          <w:marBottom w:val="311"/>
          <w:divBdr>
            <w:top w:val="none" w:sz="0" w:space="0" w:color="auto"/>
            <w:left w:val="none" w:sz="0" w:space="0" w:color="auto"/>
            <w:bottom w:val="none" w:sz="0" w:space="0" w:color="auto"/>
            <w:right w:val="none" w:sz="0" w:space="0" w:color="auto"/>
          </w:divBdr>
          <w:divsChild>
            <w:div w:id="178272469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23626630">
      <w:bodyDiv w:val="1"/>
      <w:marLeft w:val="0"/>
      <w:marRight w:val="0"/>
      <w:marTop w:val="0"/>
      <w:marBottom w:val="0"/>
      <w:divBdr>
        <w:top w:val="none" w:sz="0" w:space="0" w:color="auto"/>
        <w:left w:val="none" w:sz="0" w:space="0" w:color="auto"/>
        <w:bottom w:val="none" w:sz="0" w:space="0" w:color="auto"/>
        <w:right w:val="none" w:sz="0" w:space="0" w:color="auto"/>
      </w:divBdr>
      <w:divsChild>
        <w:div w:id="1373535607">
          <w:marLeft w:val="0"/>
          <w:marRight w:val="0"/>
          <w:marTop w:val="0"/>
          <w:marBottom w:val="0"/>
          <w:divBdr>
            <w:top w:val="single" w:sz="18" w:space="0" w:color="auto"/>
            <w:left w:val="single" w:sz="18" w:space="0" w:color="auto"/>
            <w:bottom w:val="single" w:sz="18" w:space="0" w:color="auto"/>
            <w:right w:val="single" w:sz="18" w:space="0" w:color="auto"/>
          </w:divBdr>
        </w:div>
        <w:div w:id="993994055">
          <w:marLeft w:val="-259"/>
          <w:marRight w:val="-259"/>
          <w:marTop w:val="311"/>
          <w:marBottom w:val="311"/>
          <w:divBdr>
            <w:top w:val="none" w:sz="0" w:space="0" w:color="auto"/>
            <w:left w:val="none" w:sz="0" w:space="0" w:color="auto"/>
            <w:bottom w:val="none" w:sz="0" w:space="0" w:color="auto"/>
            <w:right w:val="none" w:sz="0" w:space="0" w:color="auto"/>
          </w:divBdr>
          <w:divsChild>
            <w:div w:id="1760983117">
              <w:marLeft w:val="0"/>
              <w:marRight w:val="0"/>
              <w:marTop w:val="0"/>
              <w:marBottom w:val="0"/>
              <w:divBdr>
                <w:top w:val="none" w:sz="0" w:space="0" w:color="auto"/>
                <w:left w:val="single" w:sz="18" w:space="8" w:color="4CAF50"/>
                <w:bottom w:val="none" w:sz="0" w:space="0" w:color="auto"/>
                <w:right w:val="none" w:sz="0" w:space="0" w:color="auto"/>
              </w:divBdr>
            </w:div>
          </w:divsChild>
        </w:div>
        <w:div w:id="906501304">
          <w:marLeft w:val="0"/>
          <w:marRight w:val="0"/>
          <w:marTop w:val="0"/>
          <w:marBottom w:val="0"/>
          <w:divBdr>
            <w:top w:val="single" w:sz="18" w:space="0" w:color="auto"/>
            <w:left w:val="single" w:sz="18" w:space="0" w:color="auto"/>
            <w:bottom w:val="single" w:sz="18" w:space="0" w:color="auto"/>
            <w:right w:val="single" w:sz="18" w:space="0" w:color="auto"/>
          </w:divBdr>
        </w:div>
        <w:div w:id="1549148275">
          <w:marLeft w:val="-259"/>
          <w:marRight w:val="-259"/>
          <w:marTop w:val="311"/>
          <w:marBottom w:val="311"/>
          <w:divBdr>
            <w:top w:val="none" w:sz="0" w:space="0" w:color="auto"/>
            <w:left w:val="none" w:sz="0" w:space="0" w:color="auto"/>
            <w:bottom w:val="none" w:sz="0" w:space="0" w:color="auto"/>
            <w:right w:val="none" w:sz="0" w:space="0" w:color="auto"/>
          </w:divBdr>
          <w:divsChild>
            <w:div w:id="1551502990">
              <w:marLeft w:val="0"/>
              <w:marRight w:val="0"/>
              <w:marTop w:val="0"/>
              <w:marBottom w:val="0"/>
              <w:divBdr>
                <w:top w:val="none" w:sz="0" w:space="0" w:color="auto"/>
                <w:left w:val="single" w:sz="18" w:space="8" w:color="4CAF50"/>
                <w:bottom w:val="none" w:sz="0" w:space="0" w:color="auto"/>
                <w:right w:val="none" w:sz="0" w:space="0" w:color="auto"/>
              </w:divBdr>
            </w:div>
          </w:divsChild>
        </w:div>
        <w:div w:id="910505894">
          <w:marLeft w:val="-259"/>
          <w:marRight w:val="-259"/>
          <w:marTop w:val="311"/>
          <w:marBottom w:val="311"/>
          <w:divBdr>
            <w:top w:val="none" w:sz="0" w:space="0" w:color="auto"/>
            <w:left w:val="none" w:sz="0" w:space="0" w:color="auto"/>
            <w:bottom w:val="none" w:sz="0" w:space="0" w:color="auto"/>
            <w:right w:val="none" w:sz="0" w:space="0" w:color="auto"/>
          </w:divBdr>
          <w:divsChild>
            <w:div w:id="2081977984">
              <w:marLeft w:val="0"/>
              <w:marRight w:val="0"/>
              <w:marTop w:val="0"/>
              <w:marBottom w:val="0"/>
              <w:divBdr>
                <w:top w:val="none" w:sz="0" w:space="0" w:color="auto"/>
                <w:left w:val="single" w:sz="18" w:space="8" w:color="4CAF50"/>
                <w:bottom w:val="none" w:sz="0" w:space="0" w:color="auto"/>
                <w:right w:val="none" w:sz="0" w:space="0" w:color="auto"/>
              </w:divBdr>
            </w:div>
          </w:divsChild>
        </w:div>
        <w:div w:id="1846817619">
          <w:marLeft w:val="0"/>
          <w:marRight w:val="0"/>
          <w:marTop w:val="0"/>
          <w:marBottom w:val="0"/>
          <w:divBdr>
            <w:top w:val="single" w:sz="18" w:space="5" w:color="auto"/>
            <w:left w:val="single" w:sz="18" w:space="5" w:color="auto"/>
            <w:bottom w:val="single" w:sz="18" w:space="5" w:color="auto"/>
            <w:right w:val="single" w:sz="18" w:space="5" w:color="auto"/>
          </w:divBdr>
        </w:div>
        <w:div w:id="129711435">
          <w:marLeft w:val="0"/>
          <w:marRight w:val="0"/>
          <w:marTop w:val="0"/>
          <w:marBottom w:val="0"/>
          <w:divBdr>
            <w:top w:val="single" w:sz="18" w:space="0" w:color="auto"/>
            <w:left w:val="single" w:sz="18" w:space="0" w:color="auto"/>
            <w:bottom w:val="single" w:sz="18" w:space="0" w:color="auto"/>
            <w:right w:val="single" w:sz="18" w:space="0" w:color="auto"/>
          </w:divBdr>
          <w:divsChild>
            <w:div w:id="3355448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894435499">
          <w:marLeft w:val="-259"/>
          <w:marRight w:val="-259"/>
          <w:marTop w:val="311"/>
          <w:marBottom w:val="311"/>
          <w:divBdr>
            <w:top w:val="none" w:sz="0" w:space="0" w:color="auto"/>
            <w:left w:val="none" w:sz="0" w:space="0" w:color="auto"/>
            <w:bottom w:val="none" w:sz="0" w:space="0" w:color="auto"/>
            <w:right w:val="none" w:sz="0" w:space="0" w:color="auto"/>
          </w:divBdr>
          <w:divsChild>
            <w:div w:id="1865050514">
              <w:marLeft w:val="0"/>
              <w:marRight w:val="0"/>
              <w:marTop w:val="0"/>
              <w:marBottom w:val="0"/>
              <w:divBdr>
                <w:top w:val="none" w:sz="0" w:space="0" w:color="auto"/>
                <w:left w:val="single" w:sz="18" w:space="8" w:color="4CAF50"/>
                <w:bottom w:val="none" w:sz="0" w:space="0" w:color="auto"/>
                <w:right w:val="none" w:sz="0" w:space="0" w:color="auto"/>
              </w:divBdr>
            </w:div>
          </w:divsChild>
        </w:div>
        <w:div w:id="899748344">
          <w:marLeft w:val="-415"/>
          <w:marRight w:val="-415"/>
          <w:marTop w:val="311"/>
          <w:marBottom w:val="311"/>
          <w:divBdr>
            <w:top w:val="none" w:sz="0" w:space="0" w:color="auto"/>
            <w:left w:val="none" w:sz="0" w:space="0" w:color="auto"/>
            <w:bottom w:val="none" w:sz="0" w:space="0" w:color="auto"/>
            <w:right w:val="none" w:sz="0" w:space="0" w:color="auto"/>
          </w:divBdr>
        </w:div>
        <w:div w:id="798257633">
          <w:marLeft w:val="-259"/>
          <w:marRight w:val="-259"/>
          <w:marTop w:val="311"/>
          <w:marBottom w:val="311"/>
          <w:divBdr>
            <w:top w:val="none" w:sz="0" w:space="0" w:color="auto"/>
            <w:left w:val="none" w:sz="0" w:space="0" w:color="auto"/>
            <w:bottom w:val="none" w:sz="0" w:space="0" w:color="auto"/>
            <w:right w:val="none" w:sz="0" w:space="0" w:color="auto"/>
          </w:divBdr>
          <w:divsChild>
            <w:div w:id="1970358138">
              <w:marLeft w:val="0"/>
              <w:marRight w:val="0"/>
              <w:marTop w:val="0"/>
              <w:marBottom w:val="0"/>
              <w:divBdr>
                <w:top w:val="none" w:sz="0" w:space="0" w:color="auto"/>
                <w:left w:val="single" w:sz="18" w:space="8" w:color="4CAF50"/>
                <w:bottom w:val="none" w:sz="0" w:space="0" w:color="auto"/>
                <w:right w:val="none" w:sz="0" w:space="0" w:color="auto"/>
              </w:divBdr>
            </w:div>
          </w:divsChild>
        </w:div>
        <w:div w:id="2113865156">
          <w:marLeft w:val="-259"/>
          <w:marRight w:val="-259"/>
          <w:marTop w:val="311"/>
          <w:marBottom w:val="311"/>
          <w:divBdr>
            <w:top w:val="none" w:sz="0" w:space="0" w:color="auto"/>
            <w:left w:val="none" w:sz="0" w:space="0" w:color="auto"/>
            <w:bottom w:val="none" w:sz="0" w:space="0" w:color="auto"/>
            <w:right w:val="none" w:sz="0" w:space="0" w:color="auto"/>
          </w:divBdr>
        </w:div>
        <w:div w:id="960307631">
          <w:marLeft w:val="-259"/>
          <w:marRight w:val="-259"/>
          <w:marTop w:val="311"/>
          <w:marBottom w:val="311"/>
          <w:divBdr>
            <w:top w:val="none" w:sz="0" w:space="0" w:color="auto"/>
            <w:left w:val="none" w:sz="0" w:space="0" w:color="auto"/>
            <w:bottom w:val="none" w:sz="0" w:space="0" w:color="auto"/>
            <w:right w:val="none" w:sz="0" w:space="0" w:color="auto"/>
          </w:divBdr>
          <w:divsChild>
            <w:div w:id="852958478">
              <w:marLeft w:val="0"/>
              <w:marRight w:val="0"/>
              <w:marTop w:val="0"/>
              <w:marBottom w:val="0"/>
              <w:divBdr>
                <w:top w:val="none" w:sz="0" w:space="0" w:color="auto"/>
                <w:left w:val="single" w:sz="18" w:space="8" w:color="4CAF50"/>
                <w:bottom w:val="none" w:sz="0" w:space="0" w:color="auto"/>
                <w:right w:val="none" w:sz="0" w:space="0" w:color="auto"/>
              </w:divBdr>
            </w:div>
          </w:divsChild>
        </w:div>
        <w:div w:id="1440442840">
          <w:marLeft w:val="-415"/>
          <w:marRight w:val="-415"/>
          <w:marTop w:val="311"/>
          <w:marBottom w:val="311"/>
          <w:divBdr>
            <w:top w:val="none" w:sz="0" w:space="0" w:color="auto"/>
            <w:left w:val="none" w:sz="0" w:space="0" w:color="auto"/>
            <w:bottom w:val="none" w:sz="0" w:space="0" w:color="auto"/>
            <w:right w:val="none" w:sz="0" w:space="0" w:color="auto"/>
          </w:divBdr>
        </w:div>
        <w:div w:id="1037202596">
          <w:marLeft w:val="-259"/>
          <w:marRight w:val="-259"/>
          <w:marTop w:val="311"/>
          <w:marBottom w:val="311"/>
          <w:divBdr>
            <w:top w:val="none" w:sz="0" w:space="0" w:color="auto"/>
            <w:left w:val="none" w:sz="0" w:space="0" w:color="auto"/>
            <w:bottom w:val="none" w:sz="0" w:space="0" w:color="auto"/>
            <w:right w:val="none" w:sz="0" w:space="0" w:color="auto"/>
          </w:divBdr>
          <w:divsChild>
            <w:div w:id="40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228">
      <w:bodyDiv w:val="1"/>
      <w:marLeft w:val="0"/>
      <w:marRight w:val="0"/>
      <w:marTop w:val="0"/>
      <w:marBottom w:val="0"/>
      <w:divBdr>
        <w:top w:val="none" w:sz="0" w:space="0" w:color="auto"/>
        <w:left w:val="none" w:sz="0" w:space="0" w:color="auto"/>
        <w:bottom w:val="none" w:sz="0" w:space="0" w:color="auto"/>
        <w:right w:val="none" w:sz="0" w:space="0" w:color="auto"/>
      </w:divBdr>
      <w:divsChild>
        <w:div w:id="807095142">
          <w:marLeft w:val="0"/>
          <w:marRight w:val="0"/>
          <w:marTop w:val="0"/>
          <w:marBottom w:val="104"/>
          <w:divBdr>
            <w:top w:val="single" w:sz="4" w:space="0" w:color="D5DDC6"/>
            <w:left w:val="single" w:sz="18" w:space="0" w:color="66BB55"/>
            <w:bottom w:val="single" w:sz="4" w:space="0" w:color="D5DDC6"/>
            <w:right w:val="single" w:sz="4" w:space="0" w:color="D5DDC6"/>
          </w:divBdr>
        </w:div>
        <w:div w:id="466046415">
          <w:marLeft w:val="0"/>
          <w:marRight w:val="0"/>
          <w:marTop w:val="0"/>
          <w:marBottom w:val="104"/>
          <w:divBdr>
            <w:top w:val="single" w:sz="4" w:space="0" w:color="D5DDC6"/>
            <w:left w:val="single" w:sz="18" w:space="0" w:color="66BB55"/>
            <w:bottom w:val="single" w:sz="4" w:space="0" w:color="D5DDC6"/>
            <w:right w:val="single" w:sz="4" w:space="0" w:color="D5DDC6"/>
          </w:divBdr>
        </w:div>
        <w:div w:id="2013993024">
          <w:marLeft w:val="0"/>
          <w:marRight w:val="0"/>
          <w:marTop w:val="0"/>
          <w:marBottom w:val="104"/>
          <w:divBdr>
            <w:top w:val="single" w:sz="4" w:space="0" w:color="D5DDC6"/>
            <w:left w:val="single" w:sz="18" w:space="0" w:color="66BB55"/>
            <w:bottom w:val="single" w:sz="4" w:space="0" w:color="D5DDC6"/>
            <w:right w:val="single" w:sz="4" w:space="0" w:color="D5DDC6"/>
          </w:divBdr>
        </w:div>
        <w:div w:id="900094000">
          <w:marLeft w:val="0"/>
          <w:marRight w:val="0"/>
          <w:marTop w:val="0"/>
          <w:marBottom w:val="104"/>
          <w:divBdr>
            <w:top w:val="single" w:sz="4" w:space="0" w:color="D5DDC6"/>
            <w:left w:val="single" w:sz="18" w:space="0" w:color="66BB55"/>
            <w:bottom w:val="single" w:sz="4" w:space="0" w:color="D5DDC6"/>
            <w:right w:val="single" w:sz="4" w:space="0" w:color="D5DDC6"/>
          </w:divBdr>
        </w:div>
        <w:div w:id="403572813">
          <w:marLeft w:val="0"/>
          <w:marRight w:val="0"/>
          <w:marTop w:val="0"/>
          <w:marBottom w:val="104"/>
          <w:divBdr>
            <w:top w:val="single" w:sz="4" w:space="0" w:color="D5DDC6"/>
            <w:left w:val="single" w:sz="18" w:space="0" w:color="66BB55"/>
            <w:bottom w:val="single" w:sz="4" w:space="0" w:color="D5DDC6"/>
            <w:right w:val="single" w:sz="4" w:space="0" w:color="D5DDC6"/>
          </w:divBdr>
        </w:div>
        <w:div w:id="1849252625">
          <w:marLeft w:val="0"/>
          <w:marRight w:val="0"/>
          <w:marTop w:val="0"/>
          <w:marBottom w:val="104"/>
          <w:divBdr>
            <w:top w:val="single" w:sz="4" w:space="0" w:color="D5DDC6"/>
            <w:left w:val="single" w:sz="18" w:space="0" w:color="66BB55"/>
            <w:bottom w:val="single" w:sz="4" w:space="0" w:color="D5DDC6"/>
            <w:right w:val="single" w:sz="4" w:space="0" w:color="D5DDC6"/>
          </w:divBdr>
        </w:div>
        <w:div w:id="1005207845">
          <w:marLeft w:val="0"/>
          <w:marRight w:val="0"/>
          <w:marTop w:val="0"/>
          <w:marBottom w:val="104"/>
          <w:divBdr>
            <w:top w:val="single" w:sz="4" w:space="0" w:color="D5DDC6"/>
            <w:left w:val="single" w:sz="18" w:space="0" w:color="66BB55"/>
            <w:bottom w:val="single" w:sz="4" w:space="0" w:color="D5DDC6"/>
            <w:right w:val="single" w:sz="4" w:space="0" w:color="D5DDC6"/>
          </w:divBdr>
        </w:div>
        <w:div w:id="753010212">
          <w:marLeft w:val="0"/>
          <w:marRight w:val="0"/>
          <w:marTop w:val="0"/>
          <w:marBottom w:val="104"/>
          <w:divBdr>
            <w:top w:val="single" w:sz="4" w:space="0" w:color="D5DDC6"/>
            <w:left w:val="single" w:sz="18" w:space="0" w:color="66BB55"/>
            <w:bottom w:val="single" w:sz="4" w:space="0" w:color="D5DDC6"/>
            <w:right w:val="single" w:sz="4" w:space="0" w:color="D5DDC6"/>
          </w:divBdr>
        </w:div>
        <w:div w:id="1698694784">
          <w:marLeft w:val="0"/>
          <w:marRight w:val="0"/>
          <w:marTop w:val="0"/>
          <w:marBottom w:val="104"/>
          <w:divBdr>
            <w:top w:val="single" w:sz="4" w:space="0" w:color="D5DDC6"/>
            <w:left w:val="single" w:sz="18" w:space="0" w:color="66BB55"/>
            <w:bottom w:val="single" w:sz="4" w:space="0" w:color="D5DDC6"/>
            <w:right w:val="single" w:sz="4" w:space="0" w:color="D5DDC6"/>
          </w:divBdr>
        </w:div>
        <w:div w:id="2095783986">
          <w:marLeft w:val="0"/>
          <w:marRight w:val="0"/>
          <w:marTop w:val="0"/>
          <w:marBottom w:val="104"/>
          <w:divBdr>
            <w:top w:val="single" w:sz="4" w:space="0" w:color="D5DDC6"/>
            <w:left w:val="single" w:sz="18" w:space="0" w:color="66BB55"/>
            <w:bottom w:val="single" w:sz="4" w:space="0" w:color="D5DDC6"/>
            <w:right w:val="single" w:sz="4" w:space="0" w:color="D5DDC6"/>
          </w:divBdr>
        </w:div>
        <w:div w:id="1664162908">
          <w:marLeft w:val="0"/>
          <w:marRight w:val="0"/>
          <w:marTop w:val="0"/>
          <w:marBottom w:val="104"/>
          <w:divBdr>
            <w:top w:val="single" w:sz="4" w:space="0" w:color="D5DDC6"/>
            <w:left w:val="single" w:sz="18" w:space="0" w:color="66BB55"/>
            <w:bottom w:val="single" w:sz="4" w:space="0" w:color="D5DDC6"/>
            <w:right w:val="single" w:sz="4" w:space="0" w:color="D5DDC6"/>
          </w:divBdr>
        </w:div>
        <w:div w:id="2122333726">
          <w:marLeft w:val="0"/>
          <w:marRight w:val="0"/>
          <w:marTop w:val="0"/>
          <w:marBottom w:val="104"/>
          <w:divBdr>
            <w:top w:val="single" w:sz="4" w:space="0" w:color="D5DDC6"/>
            <w:left w:val="single" w:sz="18" w:space="0" w:color="66BB55"/>
            <w:bottom w:val="single" w:sz="4" w:space="0" w:color="D5DDC6"/>
            <w:right w:val="single" w:sz="4" w:space="0" w:color="D5DDC6"/>
          </w:divBdr>
        </w:div>
        <w:div w:id="1025253215">
          <w:marLeft w:val="0"/>
          <w:marRight w:val="0"/>
          <w:marTop w:val="0"/>
          <w:marBottom w:val="104"/>
          <w:divBdr>
            <w:top w:val="single" w:sz="4" w:space="0" w:color="D5DDC6"/>
            <w:left w:val="single" w:sz="18" w:space="0" w:color="66BB55"/>
            <w:bottom w:val="single" w:sz="4" w:space="0" w:color="D5DDC6"/>
            <w:right w:val="single" w:sz="4" w:space="0" w:color="D5DDC6"/>
          </w:divBdr>
        </w:div>
        <w:div w:id="22363979">
          <w:marLeft w:val="0"/>
          <w:marRight w:val="0"/>
          <w:marTop w:val="0"/>
          <w:marBottom w:val="104"/>
          <w:divBdr>
            <w:top w:val="single" w:sz="4" w:space="0" w:color="D5DDC6"/>
            <w:left w:val="single" w:sz="18" w:space="0" w:color="66BB55"/>
            <w:bottom w:val="single" w:sz="4" w:space="0" w:color="D5DDC6"/>
            <w:right w:val="single" w:sz="4" w:space="0" w:color="D5DDC6"/>
          </w:divBdr>
        </w:div>
        <w:div w:id="160341348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14592016">
      <w:bodyDiv w:val="1"/>
      <w:marLeft w:val="0"/>
      <w:marRight w:val="0"/>
      <w:marTop w:val="0"/>
      <w:marBottom w:val="0"/>
      <w:divBdr>
        <w:top w:val="none" w:sz="0" w:space="0" w:color="auto"/>
        <w:left w:val="none" w:sz="0" w:space="0" w:color="auto"/>
        <w:bottom w:val="none" w:sz="0" w:space="0" w:color="auto"/>
        <w:right w:val="none" w:sz="0" w:space="0" w:color="auto"/>
      </w:divBdr>
    </w:div>
    <w:div w:id="1833839191">
      <w:bodyDiv w:val="1"/>
      <w:marLeft w:val="0"/>
      <w:marRight w:val="0"/>
      <w:marTop w:val="0"/>
      <w:marBottom w:val="0"/>
      <w:divBdr>
        <w:top w:val="none" w:sz="0" w:space="0" w:color="auto"/>
        <w:left w:val="none" w:sz="0" w:space="0" w:color="auto"/>
        <w:bottom w:val="none" w:sz="0" w:space="0" w:color="auto"/>
        <w:right w:val="none" w:sz="0" w:space="0" w:color="auto"/>
      </w:divBdr>
      <w:divsChild>
        <w:div w:id="124201550">
          <w:marLeft w:val="-415"/>
          <w:marRight w:val="-415"/>
          <w:marTop w:val="311"/>
          <w:marBottom w:val="311"/>
          <w:divBdr>
            <w:top w:val="none" w:sz="0" w:space="0" w:color="auto"/>
            <w:left w:val="none" w:sz="0" w:space="0" w:color="auto"/>
            <w:bottom w:val="none" w:sz="0" w:space="0" w:color="auto"/>
            <w:right w:val="none" w:sz="0" w:space="0" w:color="auto"/>
          </w:divBdr>
        </w:div>
        <w:div w:id="350492163">
          <w:marLeft w:val="0"/>
          <w:marRight w:val="0"/>
          <w:marTop w:val="0"/>
          <w:marBottom w:val="0"/>
          <w:divBdr>
            <w:top w:val="none" w:sz="0" w:space="0" w:color="auto"/>
            <w:left w:val="none" w:sz="0" w:space="0" w:color="auto"/>
            <w:bottom w:val="none" w:sz="0" w:space="0" w:color="auto"/>
            <w:right w:val="none" w:sz="0" w:space="0" w:color="auto"/>
          </w:divBdr>
        </w:div>
        <w:div w:id="1264874785">
          <w:marLeft w:val="-259"/>
          <w:marRight w:val="-259"/>
          <w:marTop w:val="1271"/>
          <w:marBottom w:val="311"/>
          <w:divBdr>
            <w:top w:val="none" w:sz="0" w:space="0" w:color="auto"/>
            <w:left w:val="none" w:sz="0" w:space="0" w:color="auto"/>
            <w:bottom w:val="none" w:sz="0" w:space="0" w:color="auto"/>
            <w:right w:val="none" w:sz="0" w:space="0" w:color="auto"/>
          </w:divBdr>
          <w:divsChild>
            <w:div w:id="2064717577">
              <w:marLeft w:val="0"/>
              <w:marRight w:val="0"/>
              <w:marTop w:val="0"/>
              <w:marBottom w:val="0"/>
              <w:divBdr>
                <w:top w:val="none" w:sz="0" w:space="0" w:color="auto"/>
                <w:left w:val="single" w:sz="18" w:space="8" w:color="4CAF50"/>
                <w:bottom w:val="none" w:sz="0" w:space="0" w:color="auto"/>
                <w:right w:val="none" w:sz="0" w:space="0" w:color="auto"/>
              </w:divBdr>
            </w:div>
          </w:divsChild>
        </w:div>
        <w:div w:id="287471108">
          <w:marLeft w:val="0"/>
          <w:marRight w:val="0"/>
          <w:marTop w:val="0"/>
          <w:marBottom w:val="0"/>
          <w:divBdr>
            <w:top w:val="none" w:sz="0" w:space="0" w:color="auto"/>
            <w:left w:val="none" w:sz="0" w:space="0" w:color="auto"/>
            <w:bottom w:val="none" w:sz="0" w:space="0" w:color="auto"/>
            <w:right w:val="none" w:sz="0" w:space="0" w:color="auto"/>
          </w:divBdr>
        </w:div>
        <w:div w:id="434787376">
          <w:marLeft w:val="-259"/>
          <w:marRight w:val="-259"/>
          <w:marTop w:val="311"/>
          <w:marBottom w:val="311"/>
          <w:divBdr>
            <w:top w:val="none" w:sz="0" w:space="0" w:color="auto"/>
            <w:left w:val="none" w:sz="0" w:space="0" w:color="auto"/>
            <w:bottom w:val="none" w:sz="0" w:space="0" w:color="auto"/>
            <w:right w:val="none" w:sz="0" w:space="0" w:color="auto"/>
          </w:divBdr>
          <w:divsChild>
            <w:div w:id="891190388">
              <w:marLeft w:val="0"/>
              <w:marRight w:val="0"/>
              <w:marTop w:val="0"/>
              <w:marBottom w:val="0"/>
              <w:divBdr>
                <w:top w:val="none" w:sz="0" w:space="0" w:color="auto"/>
                <w:left w:val="single" w:sz="18" w:space="8" w:color="4CAF50"/>
                <w:bottom w:val="none" w:sz="0" w:space="0" w:color="auto"/>
                <w:right w:val="none" w:sz="0" w:space="0" w:color="auto"/>
              </w:divBdr>
            </w:div>
          </w:divsChild>
        </w:div>
        <w:div w:id="1280792496">
          <w:marLeft w:val="0"/>
          <w:marRight w:val="0"/>
          <w:marTop w:val="0"/>
          <w:marBottom w:val="0"/>
          <w:divBdr>
            <w:top w:val="none" w:sz="0" w:space="0" w:color="auto"/>
            <w:left w:val="none" w:sz="0" w:space="0" w:color="auto"/>
            <w:bottom w:val="none" w:sz="0" w:space="0" w:color="auto"/>
            <w:right w:val="none" w:sz="0" w:space="0" w:color="auto"/>
          </w:divBdr>
        </w:div>
        <w:div w:id="1318146095">
          <w:marLeft w:val="-259"/>
          <w:marRight w:val="-259"/>
          <w:marTop w:val="311"/>
          <w:marBottom w:val="311"/>
          <w:divBdr>
            <w:top w:val="none" w:sz="0" w:space="0" w:color="auto"/>
            <w:left w:val="none" w:sz="0" w:space="0" w:color="auto"/>
            <w:bottom w:val="none" w:sz="0" w:space="0" w:color="auto"/>
            <w:right w:val="none" w:sz="0" w:space="0" w:color="auto"/>
          </w:divBdr>
          <w:divsChild>
            <w:div w:id="503204050">
              <w:marLeft w:val="0"/>
              <w:marRight w:val="0"/>
              <w:marTop w:val="0"/>
              <w:marBottom w:val="0"/>
              <w:divBdr>
                <w:top w:val="none" w:sz="0" w:space="0" w:color="auto"/>
                <w:left w:val="single" w:sz="18" w:space="8" w:color="4CAF50"/>
                <w:bottom w:val="none" w:sz="0" w:space="0" w:color="auto"/>
                <w:right w:val="none" w:sz="0" w:space="0" w:color="auto"/>
              </w:divBdr>
            </w:div>
          </w:divsChild>
        </w:div>
        <w:div w:id="746340975">
          <w:marLeft w:val="0"/>
          <w:marRight w:val="0"/>
          <w:marTop w:val="0"/>
          <w:marBottom w:val="0"/>
          <w:divBdr>
            <w:top w:val="none" w:sz="0" w:space="0" w:color="auto"/>
            <w:left w:val="none" w:sz="0" w:space="0" w:color="auto"/>
            <w:bottom w:val="none" w:sz="0" w:space="0" w:color="auto"/>
            <w:right w:val="none" w:sz="0" w:space="0" w:color="auto"/>
          </w:divBdr>
        </w:div>
        <w:div w:id="248317177">
          <w:marLeft w:val="-259"/>
          <w:marRight w:val="-259"/>
          <w:marTop w:val="311"/>
          <w:marBottom w:val="311"/>
          <w:divBdr>
            <w:top w:val="none" w:sz="0" w:space="0" w:color="auto"/>
            <w:left w:val="none" w:sz="0" w:space="0" w:color="auto"/>
            <w:bottom w:val="none" w:sz="0" w:space="0" w:color="auto"/>
            <w:right w:val="none" w:sz="0" w:space="0" w:color="auto"/>
          </w:divBdr>
          <w:divsChild>
            <w:div w:id="1083066216">
              <w:marLeft w:val="0"/>
              <w:marRight w:val="0"/>
              <w:marTop w:val="0"/>
              <w:marBottom w:val="0"/>
              <w:divBdr>
                <w:top w:val="none" w:sz="0" w:space="0" w:color="auto"/>
                <w:left w:val="single" w:sz="18" w:space="8" w:color="4CAF50"/>
                <w:bottom w:val="none" w:sz="0" w:space="0" w:color="auto"/>
                <w:right w:val="none" w:sz="0" w:space="0" w:color="auto"/>
              </w:divBdr>
            </w:div>
          </w:divsChild>
        </w:div>
        <w:div w:id="1164510140">
          <w:marLeft w:val="0"/>
          <w:marRight w:val="0"/>
          <w:marTop w:val="0"/>
          <w:marBottom w:val="0"/>
          <w:divBdr>
            <w:top w:val="none" w:sz="0" w:space="0" w:color="auto"/>
            <w:left w:val="none" w:sz="0" w:space="0" w:color="auto"/>
            <w:bottom w:val="none" w:sz="0" w:space="0" w:color="auto"/>
            <w:right w:val="none" w:sz="0" w:space="0" w:color="auto"/>
          </w:divBdr>
        </w:div>
        <w:div w:id="1980650124">
          <w:marLeft w:val="-259"/>
          <w:marRight w:val="-259"/>
          <w:marTop w:val="311"/>
          <w:marBottom w:val="311"/>
          <w:divBdr>
            <w:top w:val="none" w:sz="0" w:space="0" w:color="auto"/>
            <w:left w:val="none" w:sz="0" w:space="0" w:color="auto"/>
            <w:bottom w:val="none" w:sz="0" w:space="0" w:color="auto"/>
            <w:right w:val="none" w:sz="0" w:space="0" w:color="auto"/>
          </w:divBdr>
          <w:divsChild>
            <w:div w:id="150150129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935432079">
      <w:bodyDiv w:val="1"/>
      <w:marLeft w:val="0"/>
      <w:marRight w:val="0"/>
      <w:marTop w:val="0"/>
      <w:marBottom w:val="0"/>
      <w:divBdr>
        <w:top w:val="none" w:sz="0" w:space="0" w:color="auto"/>
        <w:left w:val="none" w:sz="0" w:space="0" w:color="auto"/>
        <w:bottom w:val="none" w:sz="0" w:space="0" w:color="auto"/>
        <w:right w:val="none" w:sz="0" w:space="0" w:color="auto"/>
      </w:divBdr>
      <w:divsChild>
        <w:div w:id="114519955">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682315659">
          <w:marLeft w:val="0"/>
          <w:marRight w:val="0"/>
          <w:marTop w:val="0"/>
          <w:marBottom w:val="104"/>
          <w:divBdr>
            <w:top w:val="single" w:sz="4" w:space="0" w:color="D5DDC6"/>
            <w:left w:val="single" w:sz="18" w:space="0" w:color="66BB55"/>
            <w:bottom w:val="single" w:sz="4" w:space="0" w:color="D5DDC6"/>
            <w:right w:val="single" w:sz="4" w:space="0" w:color="D5DDC6"/>
          </w:divBdr>
        </w:div>
        <w:div w:id="2091269255">
          <w:marLeft w:val="0"/>
          <w:marRight w:val="0"/>
          <w:marTop w:val="104"/>
          <w:marBottom w:val="0"/>
          <w:divBdr>
            <w:top w:val="single" w:sz="4" w:space="0" w:color="D5DDC6"/>
            <w:left w:val="single" w:sz="4" w:space="3" w:color="D5DDC6"/>
            <w:bottom w:val="single" w:sz="4" w:space="0" w:color="D5DDC6"/>
            <w:right w:val="single" w:sz="4" w:space="0" w:color="D5DDC6"/>
          </w:divBdr>
        </w:div>
        <w:div w:id="540484412">
          <w:marLeft w:val="0"/>
          <w:marRight w:val="0"/>
          <w:marTop w:val="0"/>
          <w:marBottom w:val="104"/>
          <w:divBdr>
            <w:top w:val="single" w:sz="4" w:space="0" w:color="D5DDC6"/>
            <w:left w:val="single" w:sz="18" w:space="0" w:color="66BB55"/>
            <w:bottom w:val="single" w:sz="4" w:space="0" w:color="D5DDC6"/>
            <w:right w:val="single" w:sz="4" w:space="0" w:color="D5DDC6"/>
          </w:divBdr>
        </w:div>
        <w:div w:id="1021396265">
          <w:marLeft w:val="0"/>
          <w:marRight w:val="0"/>
          <w:marTop w:val="104"/>
          <w:marBottom w:val="0"/>
          <w:divBdr>
            <w:top w:val="single" w:sz="4" w:space="0" w:color="D5DDC6"/>
            <w:left w:val="single" w:sz="4" w:space="3" w:color="D5DDC6"/>
            <w:bottom w:val="single" w:sz="4" w:space="0" w:color="D5DDC6"/>
            <w:right w:val="single" w:sz="4" w:space="0" w:color="D5DDC6"/>
          </w:divBdr>
        </w:div>
        <w:div w:id="1893419311">
          <w:marLeft w:val="0"/>
          <w:marRight w:val="0"/>
          <w:marTop w:val="0"/>
          <w:marBottom w:val="104"/>
          <w:divBdr>
            <w:top w:val="single" w:sz="4" w:space="0" w:color="D5DDC6"/>
            <w:left w:val="single" w:sz="18" w:space="0" w:color="66BB55"/>
            <w:bottom w:val="single" w:sz="4" w:space="0" w:color="D5DDC6"/>
            <w:right w:val="single" w:sz="4" w:space="0" w:color="D5DDC6"/>
          </w:divBdr>
        </w:div>
        <w:div w:id="905457188">
          <w:marLeft w:val="0"/>
          <w:marRight w:val="0"/>
          <w:marTop w:val="104"/>
          <w:marBottom w:val="0"/>
          <w:divBdr>
            <w:top w:val="single" w:sz="4" w:space="0" w:color="D5DDC6"/>
            <w:left w:val="single" w:sz="4" w:space="3" w:color="D5DDC6"/>
            <w:bottom w:val="single" w:sz="4" w:space="0" w:color="D5DDC6"/>
            <w:right w:val="single" w:sz="4" w:space="0" w:color="D5DDC6"/>
          </w:divBdr>
        </w:div>
        <w:div w:id="1271164597">
          <w:marLeft w:val="0"/>
          <w:marRight w:val="0"/>
          <w:marTop w:val="0"/>
          <w:marBottom w:val="104"/>
          <w:divBdr>
            <w:top w:val="single" w:sz="4" w:space="0" w:color="D5DDC6"/>
            <w:left w:val="single" w:sz="18" w:space="0" w:color="66BB55"/>
            <w:bottom w:val="single" w:sz="4" w:space="0" w:color="D5DDC6"/>
            <w:right w:val="single" w:sz="4" w:space="0" w:color="D5DDC6"/>
          </w:divBdr>
        </w:div>
        <w:div w:id="901528817">
          <w:marLeft w:val="0"/>
          <w:marRight w:val="0"/>
          <w:marTop w:val="104"/>
          <w:marBottom w:val="0"/>
          <w:divBdr>
            <w:top w:val="single" w:sz="4" w:space="0" w:color="D5DDC6"/>
            <w:left w:val="single" w:sz="4" w:space="3" w:color="D5DDC6"/>
            <w:bottom w:val="single" w:sz="4" w:space="0" w:color="D5DDC6"/>
            <w:right w:val="single" w:sz="4" w:space="0" w:color="D5DDC6"/>
          </w:divBdr>
        </w:div>
        <w:div w:id="1443768132">
          <w:marLeft w:val="0"/>
          <w:marRight w:val="0"/>
          <w:marTop w:val="0"/>
          <w:marBottom w:val="104"/>
          <w:divBdr>
            <w:top w:val="single" w:sz="4" w:space="0" w:color="D5DDC6"/>
            <w:left w:val="single" w:sz="18" w:space="0" w:color="66BB55"/>
            <w:bottom w:val="single" w:sz="4" w:space="0" w:color="D5DDC6"/>
            <w:right w:val="single" w:sz="4" w:space="0" w:color="D5DDC6"/>
          </w:divBdr>
        </w:div>
        <w:div w:id="1554384150">
          <w:marLeft w:val="0"/>
          <w:marRight w:val="0"/>
          <w:marTop w:val="104"/>
          <w:marBottom w:val="0"/>
          <w:divBdr>
            <w:top w:val="single" w:sz="4" w:space="0" w:color="D5DDC6"/>
            <w:left w:val="single" w:sz="4" w:space="3" w:color="D5DDC6"/>
            <w:bottom w:val="single" w:sz="4" w:space="0" w:color="D5DDC6"/>
            <w:right w:val="single" w:sz="4" w:space="0" w:color="D5DDC6"/>
          </w:divBdr>
        </w:div>
        <w:div w:id="1852257037">
          <w:marLeft w:val="0"/>
          <w:marRight w:val="0"/>
          <w:marTop w:val="0"/>
          <w:marBottom w:val="104"/>
          <w:divBdr>
            <w:top w:val="single" w:sz="4" w:space="0" w:color="D5DDC6"/>
            <w:left w:val="single" w:sz="18" w:space="0" w:color="66BB55"/>
            <w:bottom w:val="single" w:sz="4" w:space="0" w:color="D5DDC6"/>
            <w:right w:val="single" w:sz="4" w:space="0" w:color="D5DDC6"/>
          </w:divBdr>
        </w:div>
        <w:div w:id="2132700874">
          <w:marLeft w:val="0"/>
          <w:marRight w:val="0"/>
          <w:marTop w:val="104"/>
          <w:marBottom w:val="0"/>
          <w:divBdr>
            <w:top w:val="single" w:sz="4" w:space="0" w:color="D5DDC6"/>
            <w:left w:val="single" w:sz="4" w:space="3" w:color="D5DDC6"/>
            <w:bottom w:val="single" w:sz="4" w:space="0" w:color="D5DDC6"/>
            <w:right w:val="single" w:sz="4" w:space="0" w:color="D5DDC6"/>
          </w:divBdr>
        </w:div>
        <w:div w:id="671644674">
          <w:marLeft w:val="0"/>
          <w:marRight w:val="0"/>
          <w:marTop w:val="0"/>
          <w:marBottom w:val="104"/>
          <w:divBdr>
            <w:top w:val="single" w:sz="4" w:space="0" w:color="D5DDC6"/>
            <w:left w:val="single" w:sz="18" w:space="0" w:color="66BB55"/>
            <w:bottom w:val="single" w:sz="4" w:space="0" w:color="D5DDC6"/>
            <w:right w:val="single" w:sz="4" w:space="0" w:color="D5DDC6"/>
          </w:divBdr>
        </w:div>
        <w:div w:id="2099017067">
          <w:marLeft w:val="0"/>
          <w:marRight w:val="0"/>
          <w:marTop w:val="104"/>
          <w:marBottom w:val="0"/>
          <w:divBdr>
            <w:top w:val="single" w:sz="4" w:space="0" w:color="D5DDC6"/>
            <w:left w:val="single" w:sz="4" w:space="3" w:color="D5DDC6"/>
            <w:bottom w:val="single" w:sz="4" w:space="0" w:color="D5DDC6"/>
            <w:right w:val="single" w:sz="4" w:space="0" w:color="D5DDC6"/>
          </w:divBdr>
        </w:div>
        <w:div w:id="1011640612">
          <w:marLeft w:val="0"/>
          <w:marRight w:val="0"/>
          <w:marTop w:val="0"/>
          <w:marBottom w:val="104"/>
          <w:divBdr>
            <w:top w:val="single" w:sz="4" w:space="0" w:color="D5DDC6"/>
            <w:left w:val="single" w:sz="18" w:space="0" w:color="66BB55"/>
            <w:bottom w:val="single" w:sz="4" w:space="0" w:color="D5DDC6"/>
            <w:right w:val="single" w:sz="4" w:space="0" w:color="D5DDC6"/>
          </w:divBdr>
        </w:div>
        <w:div w:id="947278808">
          <w:marLeft w:val="0"/>
          <w:marRight w:val="0"/>
          <w:marTop w:val="104"/>
          <w:marBottom w:val="0"/>
          <w:divBdr>
            <w:top w:val="single" w:sz="4" w:space="0" w:color="D5DDC6"/>
            <w:left w:val="single" w:sz="4" w:space="3" w:color="D5DDC6"/>
            <w:bottom w:val="single" w:sz="4" w:space="0" w:color="D5DDC6"/>
            <w:right w:val="single" w:sz="4" w:space="0" w:color="D5DDC6"/>
          </w:divBdr>
        </w:div>
        <w:div w:id="1915042456">
          <w:marLeft w:val="0"/>
          <w:marRight w:val="0"/>
          <w:marTop w:val="0"/>
          <w:marBottom w:val="104"/>
          <w:divBdr>
            <w:top w:val="single" w:sz="4" w:space="0" w:color="D5DDC6"/>
            <w:left w:val="single" w:sz="18" w:space="0" w:color="66BB55"/>
            <w:bottom w:val="single" w:sz="4" w:space="0" w:color="D5DDC6"/>
            <w:right w:val="single" w:sz="4" w:space="0" w:color="D5DDC6"/>
          </w:divBdr>
        </w:div>
        <w:div w:id="269095521">
          <w:marLeft w:val="0"/>
          <w:marRight w:val="0"/>
          <w:marTop w:val="0"/>
          <w:marBottom w:val="104"/>
          <w:divBdr>
            <w:top w:val="single" w:sz="4" w:space="0" w:color="D5DDC6"/>
            <w:left w:val="single" w:sz="18" w:space="0" w:color="66BB55"/>
            <w:bottom w:val="single" w:sz="4" w:space="0" w:color="D5DDC6"/>
            <w:right w:val="single" w:sz="4" w:space="0" w:color="D5DDC6"/>
          </w:divBdr>
        </w:div>
        <w:div w:id="675033587">
          <w:marLeft w:val="0"/>
          <w:marRight w:val="0"/>
          <w:marTop w:val="104"/>
          <w:marBottom w:val="0"/>
          <w:divBdr>
            <w:top w:val="single" w:sz="4" w:space="0" w:color="D5DDC6"/>
            <w:left w:val="single" w:sz="4" w:space="3" w:color="D5DDC6"/>
            <w:bottom w:val="single" w:sz="4" w:space="0" w:color="D5DDC6"/>
            <w:right w:val="single" w:sz="4" w:space="0" w:color="D5DDC6"/>
          </w:divBdr>
        </w:div>
        <w:div w:id="423035691">
          <w:marLeft w:val="0"/>
          <w:marRight w:val="0"/>
          <w:marTop w:val="0"/>
          <w:marBottom w:val="104"/>
          <w:divBdr>
            <w:top w:val="single" w:sz="4" w:space="0" w:color="D5DDC6"/>
            <w:left w:val="single" w:sz="18" w:space="0" w:color="66BB55"/>
            <w:bottom w:val="single" w:sz="4" w:space="0" w:color="D5DDC6"/>
            <w:right w:val="single" w:sz="4" w:space="0" w:color="D5DDC6"/>
          </w:divBdr>
        </w:div>
        <w:div w:id="374088246">
          <w:marLeft w:val="0"/>
          <w:marRight w:val="0"/>
          <w:marTop w:val="104"/>
          <w:marBottom w:val="0"/>
          <w:divBdr>
            <w:top w:val="single" w:sz="4" w:space="0" w:color="D5DDC6"/>
            <w:left w:val="single" w:sz="4" w:space="3" w:color="D5DDC6"/>
            <w:bottom w:val="single" w:sz="4" w:space="0" w:color="D5DDC6"/>
            <w:right w:val="single" w:sz="4" w:space="0" w:color="D5DDC6"/>
          </w:divBdr>
        </w:div>
        <w:div w:id="1167787890">
          <w:marLeft w:val="0"/>
          <w:marRight w:val="0"/>
          <w:marTop w:val="0"/>
          <w:marBottom w:val="104"/>
          <w:divBdr>
            <w:top w:val="single" w:sz="4" w:space="0" w:color="D5DDC6"/>
            <w:left w:val="single" w:sz="18" w:space="0" w:color="66BB55"/>
            <w:bottom w:val="single" w:sz="4" w:space="0" w:color="D5DDC6"/>
            <w:right w:val="single" w:sz="4" w:space="0" w:color="D5DDC6"/>
          </w:divBdr>
        </w:div>
        <w:div w:id="660737058">
          <w:marLeft w:val="0"/>
          <w:marRight w:val="0"/>
          <w:marTop w:val="104"/>
          <w:marBottom w:val="0"/>
          <w:divBdr>
            <w:top w:val="single" w:sz="4" w:space="0" w:color="D5DDC6"/>
            <w:left w:val="single" w:sz="4" w:space="3" w:color="D5DDC6"/>
            <w:bottom w:val="single" w:sz="4" w:space="0" w:color="D5DDC6"/>
            <w:right w:val="single" w:sz="4" w:space="0" w:color="D5DDC6"/>
          </w:divBdr>
        </w:div>
        <w:div w:id="680932553">
          <w:marLeft w:val="0"/>
          <w:marRight w:val="0"/>
          <w:marTop w:val="0"/>
          <w:marBottom w:val="104"/>
          <w:divBdr>
            <w:top w:val="single" w:sz="4" w:space="0" w:color="D5DDC6"/>
            <w:left w:val="single" w:sz="18" w:space="0" w:color="66BB55"/>
            <w:bottom w:val="single" w:sz="4" w:space="0" w:color="D5DDC6"/>
            <w:right w:val="single" w:sz="4" w:space="0" w:color="D5DDC6"/>
          </w:divBdr>
        </w:div>
        <w:div w:id="683168049">
          <w:marLeft w:val="0"/>
          <w:marRight w:val="0"/>
          <w:marTop w:val="104"/>
          <w:marBottom w:val="0"/>
          <w:divBdr>
            <w:top w:val="single" w:sz="4" w:space="0" w:color="D5DDC6"/>
            <w:left w:val="single" w:sz="4" w:space="3" w:color="D5DDC6"/>
            <w:bottom w:val="single" w:sz="4" w:space="0" w:color="D5DDC6"/>
            <w:right w:val="single" w:sz="4" w:space="0" w:color="D5DDC6"/>
          </w:divBdr>
        </w:div>
        <w:div w:id="1337997678">
          <w:marLeft w:val="0"/>
          <w:marRight w:val="0"/>
          <w:marTop w:val="0"/>
          <w:marBottom w:val="104"/>
          <w:divBdr>
            <w:top w:val="single" w:sz="4" w:space="0" w:color="D5DDC6"/>
            <w:left w:val="single" w:sz="18" w:space="0" w:color="66BB55"/>
            <w:bottom w:val="single" w:sz="4" w:space="0" w:color="D5DDC6"/>
            <w:right w:val="single" w:sz="4" w:space="0" w:color="D5DDC6"/>
          </w:divBdr>
        </w:div>
        <w:div w:id="1424493712">
          <w:marLeft w:val="0"/>
          <w:marRight w:val="0"/>
          <w:marTop w:val="104"/>
          <w:marBottom w:val="0"/>
          <w:divBdr>
            <w:top w:val="single" w:sz="4" w:space="0" w:color="D5DDC6"/>
            <w:left w:val="single" w:sz="4" w:space="3" w:color="D5DDC6"/>
            <w:bottom w:val="single" w:sz="4" w:space="0" w:color="D5DDC6"/>
            <w:right w:val="single" w:sz="4" w:space="0" w:color="D5DDC6"/>
          </w:divBdr>
        </w:div>
        <w:div w:id="134179076">
          <w:marLeft w:val="0"/>
          <w:marRight w:val="0"/>
          <w:marTop w:val="0"/>
          <w:marBottom w:val="104"/>
          <w:divBdr>
            <w:top w:val="single" w:sz="4" w:space="0" w:color="D5DDC6"/>
            <w:left w:val="single" w:sz="18" w:space="0" w:color="66BB55"/>
            <w:bottom w:val="single" w:sz="4" w:space="0" w:color="D5DDC6"/>
            <w:right w:val="single" w:sz="4" w:space="0" w:color="D5DDC6"/>
          </w:divBdr>
        </w:div>
        <w:div w:id="1436975014">
          <w:marLeft w:val="0"/>
          <w:marRight w:val="0"/>
          <w:marTop w:val="104"/>
          <w:marBottom w:val="0"/>
          <w:divBdr>
            <w:top w:val="single" w:sz="4" w:space="0" w:color="D5DDC6"/>
            <w:left w:val="single" w:sz="4" w:space="3" w:color="D5DDC6"/>
            <w:bottom w:val="single" w:sz="4" w:space="0" w:color="D5DDC6"/>
            <w:right w:val="single" w:sz="4" w:space="0" w:color="D5DDC6"/>
          </w:divBdr>
        </w:div>
        <w:div w:id="791020222">
          <w:marLeft w:val="0"/>
          <w:marRight w:val="0"/>
          <w:marTop w:val="0"/>
          <w:marBottom w:val="104"/>
          <w:divBdr>
            <w:top w:val="single" w:sz="4" w:space="0" w:color="D5DDC6"/>
            <w:left w:val="single" w:sz="18" w:space="0" w:color="66BB55"/>
            <w:bottom w:val="single" w:sz="4" w:space="0" w:color="D5DDC6"/>
            <w:right w:val="single" w:sz="4" w:space="0" w:color="D5DDC6"/>
          </w:divBdr>
        </w:div>
        <w:div w:id="860514075">
          <w:marLeft w:val="0"/>
          <w:marRight w:val="0"/>
          <w:marTop w:val="104"/>
          <w:marBottom w:val="0"/>
          <w:divBdr>
            <w:top w:val="single" w:sz="4" w:space="0" w:color="D5DDC6"/>
            <w:left w:val="single" w:sz="4" w:space="3" w:color="D5DDC6"/>
            <w:bottom w:val="single" w:sz="4" w:space="0" w:color="D5DDC6"/>
            <w:right w:val="single" w:sz="4" w:space="0" w:color="D5DDC6"/>
          </w:divBdr>
        </w:div>
        <w:div w:id="1133056876">
          <w:marLeft w:val="0"/>
          <w:marRight w:val="0"/>
          <w:marTop w:val="0"/>
          <w:marBottom w:val="104"/>
          <w:divBdr>
            <w:top w:val="single" w:sz="4" w:space="0" w:color="D5DDC6"/>
            <w:left w:val="single" w:sz="18" w:space="0" w:color="66BB55"/>
            <w:bottom w:val="single" w:sz="4" w:space="0" w:color="D5DDC6"/>
            <w:right w:val="single" w:sz="4" w:space="0" w:color="D5DDC6"/>
          </w:divBdr>
        </w:div>
        <w:div w:id="725105082">
          <w:marLeft w:val="0"/>
          <w:marRight w:val="0"/>
          <w:marTop w:val="104"/>
          <w:marBottom w:val="0"/>
          <w:divBdr>
            <w:top w:val="single" w:sz="4" w:space="0" w:color="D5DDC6"/>
            <w:left w:val="single" w:sz="4" w:space="3" w:color="D5DDC6"/>
            <w:bottom w:val="single" w:sz="4" w:space="0" w:color="D5DDC6"/>
            <w:right w:val="single" w:sz="4" w:space="0" w:color="D5DDC6"/>
          </w:divBdr>
        </w:div>
        <w:div w:id="102772284">
          <w:marLeft w:val="0"/>
          <w:marRight w:val="0"/>
          <w:marTop w:val="0"/>
          <w:marBottom w:val="104"/>
          <w:divBdr>
            <w:top w:val="single" w:sz="4" w:space="0" w:color="D5DDC6"/>
            <w:left w:val="single" w:sz="18" w:space="0" w:color="66BB55"/>
            <w:bottom w:val="single" w:sz="4" w:space="0" w:color="D5DDC6"/>
            <w:right w:val="single" w:sz="4" w:space="0" w:color="D5DDC6"/>
          </w:divBdr>
        </w:div>
        <w:div w:id="1538809180">
          <w:marLeft w:val="0"/>
          <w:marRight w:val="0"/>
          <w:marTop w:val="104"/>
          <w:marBottom w:val="0"/>
          <w:divBdr>
            <w:top w:val="single" w:sz="4" w:space="0" w:color="D5DDC6"/>
            <w:left w:val="single" w:sz="4" w:space="3" w:color="D5DDC6"/>
            <w:bottom w:val="single" w:sz="4" w:space="0" w:color="D5DDC6"/>
            <w:right w:val="single" w:sz="4" w:space="0" w:color="D5DDC6"/>
          </w:divBdr>
        </w:div>
        <w:div w:id="136047615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69041929">
      <w:bodyDiv w:val="1"/>
      <w:marLeft w:val="0"/>
      <w:marRight w:val="0"/>
      <w:marTop w:val="0"/>
      <w:marBottom w:val="0"/>
      <w:divBdr>
        <w:top w:val="none" w:sz="0" w:space="0" w:color="auto"/>
        <w:left w:val="none" w:sz="0" w:space="0" w:color="auto"/>
        <w:bottom w:val="none" w:sz="0" w:space="0" w:color="auto"/>
        <w:right w:val="none" w:sz="0" w:space="0" w:color="auto"/>
      </w:divBdr>
    </w:div>
    <w:div w:id="1979795160">
      <w:bodyDiv w:val="1"/>
      <w:marLeft w:val="0"/>
      <w:marRight w:val="0"/>
      <w:marTop w:val="0"/>
      <w:marBottom w:val="0"/>
      <w:divBdr>
        <w:top w:val="none" w:sz="0" w:space="0" w:color="auto"/>
        <w:left w:val="none" w:sz="0" w:space="0" w:color="auto"/>
        <w:bottom w:val="none" w:sz="0" w:space="0" w:color="auto"/>
        <w:right w:val="none" w:sz="0" w:space="0" w:color="auto"/>
      </w:divBdr>
    </w:div>
    <w:div w:id="2018998953">
      <w:bodyDiv w:val="1"/>
      <w:marLeft w:val="0"/>
      <w:marRight w:val="0"/>
      <w:marTop w:val="0"/>
      <w:marBottom w:val="0"/>
      <w:divBdr>
        <w:top w:val="none" w:sz="0" w:space="0" w:color="auto"/>
        <w:left w:val="none" w:sz="0" w:space="0" w:color="auto"/>
        <w:bottom w:val="none" w:sz="0" w:space="0" w:color="auto"/>
        <w:right w:val="none" w:sz="0" w:space="0" w:color="auto"/>
      </w:divBdr>
    </w:div>
    <w:div w:id="2024820965">
      <w:bodyDiv w:val="1"/>
      <w:marLeft w:val="0"/>
      <w:marRight w:val="0"/>
      <w:marTop w:val="0"/>
      <w:marBottom w:val="0"/>
      <w:divBdr>
        <w:top w:val="none" w:sz="0" w:space="0" w:color="auto"/>
        <w:left w:val="none" w:sz="0" w:space="0" w:color="auto"/>
        <w:bottom w:val="none" w:sz="0" w:space="0" w:color="auto"/>
        <w:right w:val="none" w:sz="0" w:space="0" w:color="auto"/>
      </w:divBdr>
      <w:divsChild>
        <w:div w:id="1988053419">
          <w:marLeft w:val="0"/>
          <w:marRight w:val="0"/>
          <w:marTop w:val="0"/>
          <w:marBottom w:val="0"/>
          <w:divBdr>
            <w:top w:val="none" w:sz="0" w:space="0" w:color="auto"/>
            <w:left w:val="none" w:sz="0" w:space="0" w:color="auto"/>
            <w:bottom w:val="none" w:sz="0" w:space="0" w:color="auto"/>
            <w:right w:val="none" w:sz="0" w:space="0" w:color="auto"/>
          </w:divBdr>
        </w:div>
        <w:div w:id="662974667">
          <w:marLeft w:val="-259"/>
          <w:marRight w:val="-259"/>
          <w:marTop w:val="311"/>
          <w:marBottom w:val="311"/>
          <w:divBdr>
            <w:top w:val="none" w:sz="0" w:space="0" w:color="auto"/>
            <w:left w:val="none" w:sz="0" w:space="0" w:color="auto"/>
            <w:bottom w:val="none" w:sz="0" w:space="0" w:color="auto"/>
            <w:right w:val="none" w:sz="0" w:space="0" w:color="auto"/>
          </w:divBdr>
          <w:divsChild>
            <w:div w:id="947616094">
              <w:marLeft w:val="0"/>
              <w:marRight w:val="0"/>
              <w:marTop w:val="0"/>
              <w:marBottom w:val="0"/>
              <w:divBdr>
                <w:top w:val="none" w:sz="0" w:space="0" w:color="auto"/>
                <w:left w:val="single" w:sz="18" w:space="8" w:color="4CAF50"/>
                <w:bottom w:val="none" w:sz="0" w:space="0" w:color="auto"/>
                <w:right w:val="none" w:sz="0" w:space="0" w:color="auto"/>
              </w:divBdr>
            </w:div>
          </w:divsChild>
        </w:div>
        <w:div w:id="453988211">
          <w:marLeft w:val="-259"/>
          <w:marRight w:val="-259"/>
          <w:marTop w:val="311"/>
          <w:marBottom w:val="311"/>
          <w:divBdr>
            <w:top w:val="none" w:sz="0" w:space="0" w:color="auto"/>
            <w:left w:val="none" w:sz="0" w:space="0" w:color="auto"/>
            <w:bottom w:val="none" w:sz="0" w:space="0" w:color="auto"/>
            <w:right w:val="none" w:sz="0" w:space="0" w:color="auto"/>
          </w:divBdr>
          <w:divsChild>
            <w:div w:id="2081520779">
              <w:marLeft w:val="0"/>
              <w:marRight w:val="0"/>
              <w:marTop w:val="0"/>
              <w:marBottom w:val="0"/>
              <w:divBdr>
                <w:top w:val="none" w:sz="0" w:space="0" w:color="auto"/>
                <w:left w:val="single" w:sz="18" w:space="8" w:color="4CAF50"/>
                <w:bottom w:val="none" w:sz="0" w:space="0" w:color="auto"/>
                <w:right w:val="none" w:sz="0" w:space="0" w:color="auto"/>
              </w:divBdr>
            </w:div>
          </w:divsChild>
        </w:div>
        <w:div w:id="509030387">
          <w:marLeft w:val="-259"/>
          <w:marRight w:val="-259"/>
          <w:marTop w:val="311"/>
          <w:marBottom w:val="311"/>
          <w:divBdr>
            <w:top w:val="none" w:sz="0" w:space="0" w:color="auto"/>
            <w:left w:val="none" w:sz="0" w:space="0" w:color="auto"/>
            <w:bottom w:val="none" w:sz="0" w:space="0" w:color="auto"/>
            <w:right w:val="none" w:sz="0" w:space="0" w:color="auto"/>
          </w:divBdr>
          <w:divsChild>
            <w:div w:id="37172729">
              <w:marLeft w:val="0"/>
              <w:marRight w:val="0"/>
              <w:marTop w:val="0"/>
              <w:marBottom w:val="0"/>
              <w:divBdr>
                <w:top w:val="none" w:sz="0" w:space="0" w:color="auto"/>
                <w:left w:val="single" w:sz="18" w:space="8" w:color="4CAF50"/>
                <w:bottom w:val="none" w:sz="0" w:space="0" w:color="auto"/>
                <w:right w:val="none" w:sz="0" w:space="0" w:color="auto"/>
              </w:divBdr>
            </w:div>
          </w:divsChild>
        </w:div>
        <w:div w:id="1796824387">
          <w:marLeft w:val="-259"/>
          <w:marRight w:val="-259"/>
          <w:marTop w:val="311"/>
          <w:marBottom w:val="311"/>
          <w:divBdr>
            <w:top w:val="none" w:sz="0" w:space="0" w:color="auto"/>
            <w:left w:val="none" w:sz="0" w:space="0" w:color="auto"/>
            <w:bottom w:val="none" w:sz="0" w:space="0" w:color="auto"/>
            <w:right w:val="none" w:sz="0" w:space="0" w:color="auto"/>
          </w:divBdr>
          <w:divsChild>
            <w:div w:id="141043531">
              <w:marLeft w:val="0"/>
              <w:marRight w:val="0"/>
              <w:marTop w:val="0"/>
              <w:marBottom w:val="0"/>
              <w:divBdr>
                <w:top w:val="none" w:sz="0" w:space="0" w:color="auto"/>
                <w:left w:val="single" w:sz="18" w:space="8" w:color="4CAF50"/>
                <w:bottom w:val="none" w:sz="0" w:space="0" w:color="auto"/>
                <w:right w:val="none" w:sz="0" w:space="0" w:color="auto"/>
              </w:divBdr>
            </w:div>
          </w:divsChild>
        </w:div>
        <w:div w:id="141116582">
          <w:marLeft w:val="-259"/>
          <w:marRight w:val="-259"/>
          <w:marTop w:val="311"/>
          <w:marBottom w:val="311"/>
          <w:divBdr>
            <w:top w:val="none" w:sz="0" w:space="0" w:color="auto"/>
            <w:left w:val="none" w:sz="0" w:space="0" w:color="auto"/>
            <w:bottom w:val="none" w:sz="0" w:space="0" w:color="auto"/>
            <w:right w:val="none" w:sz="0" w:space="0" w:color="auto"/>
          </w:divBdr>
          <w:divsChild>
            <w:div w:id="44570866">
              <w:marLeft w:val="0"/>
              <w:marRight w:val="0"/>
              <w:marTop w:val="0"/>
              <w:marBottom w:val="0"/>
              <w:divBdr>
                <w:top w:val="none" w:sz="0" w:space="0" w:color="auto"/>
                <w:left w:val="single" w:sz="18" w:space="8" w:color="4CAF50"/>
                <w:bottom w:val="none" w:sz="0" w:space="0" w:color="auto"/>
                <w:right w:val="none" w:sz="0" w:space="0" w:color="auto"/>
              </w:divBdr>
            </w:div>
          </w:divsChild>
        </w:div>
        <w:div w:id="1180510389">
          <w:marLeft w:val="-259"/>
          <w:marRight w:val="-259"/>
          <w:marTop w:val="311"/>
          <w:marBottom w:val="311"/>
          <w:divBdr>
            <w:top w:val="none" w:sz="0" w:space="0" w:color="auto"/>
            <w:left w:val="none" w:sz="0" w:space="0" w:color="auto"/>
            <w:bottom w:val="none" w:sz="0" w:space="0" w:color="auto"/>
            <w:right w:val="none" w:sz="0" w:space="0" w:color="auto"/>
          </w:divBdr>
          <w:divsChild>
            <w:div w:id="643855190">
              <w:marLeft w:val="0"/>
              <w:marRight w:val="0"/>
              <w:marTop w:val="0"/>
              <w:marBottom w:val="0"/>
              <w:divBdr>
                <w:top w:val="none" w:sz="0" w:space="0" w:color="auto"/>
                <w:left w:val="single" w:sz="18" w:space="8" w:color="4CAF50"/>
                <w:bottom w:val="none" w:sz="0" w:space="0" w:color="auto"/>
                <w:right w:val="none" w:sz="0" w:space="0" w:color="auto"/>
              </w:divBdr>
            </w:div>
          </w:divsChild>
        </w:div>
        <w:div w:id="742022515">
          <w:marLeft w:val="-415"/>
          <w:marRight w:val="-415"/>
          <w:marTop w:val="311"/>
          <w:marBottom w:val="311"/>
          <w:divBdr>
            <w:top w:val="none" w:sz="0" w:space="0" w:color="auto"/>
            <w:left w:val="none" w:sz="0" w:space="0" w:color="auto"/>
            <w:bottom w:val="none" w:sz="0" w:space="0" w:color="auto"/>
            <w:right w:val="none" w:sz="0" w:space="0" w:color="auto"/>
          </w:divBdr>
        </w:div>
        <w:div w:id="1360625306">
          <w:marLeft w:val="-259"/>
          <w:marRight w:val="-259"/>
          <w:marTop w:val="311"/>
          <w:marBottom w:val="311"/>
          <w:divBdr>
            <w:top w:val="none" w:sz="0" w:space="0" w:color="auto"/>
            <w:left w:val="none" w:sz="0" w:space="0" w:color="auto"/>
            <w:bottom w:val="none" w:sz="0" w:space="0" w:color="auto"/>
            <w:right w:val="none" w:sz="0" w:space="0" w:color="auto"/>
          </w:divBdr>
          <w:divsChild>
            <w:div w:id="875847058">
              <w:marLeft w:val="0"/>
              <w:marRight w:val="0"/>
              <w:marTop w:val="0"/>
              <w:marBottom w:val="0"/>
              <w:divBdr>
                <w:top w:val="none" w:sz="0" w:space="0" w:color="auto"/>
                <w:left w:val="single" w:sz="18" w:space="8" w:color="4CAF50"/>
                <w:bottom w:val="none" w:sz="0" w:space="0" w:color="auto"/>
                <w:right w:val="none" w:sz="0" w:space="0" w:color="auto"/>
              </w:divBdr>
            </w:div>
          </w:divsChild>
        </w:div>
        <w:div w:id="63184683">
          <w:marLeft w:val="-259"/>
          <w:marRight w:val="-259"/>
          <w:marTop w:val="311"/>
          <w:marBottom w:val="311"/>
          <w:divBdr>
            <w:top w:val="none" w:sz="0" w:space="0" w:color="auto"/>
            <w:left w:val="none" w:sz="0" w:space="0" w:color="auto"/>
            <w:bottom w:val="none" w:sz="0" w:space="0" w:color="auto"/>
            <w:right w:val="none" w:sz="0" w:space="0" w:color="auto"/>
          </w:divBdr>
          <w:divsChild>
            <w:div w:id="158160058">
              <w:marLeft w:val="0"/>
              <w:marRight w:val="0"/>
              <w:marTop w:val="0"/>
              <w:marBottom w:val="0"/>
              <w:divBdr>
                <w:top w:val="none" w:sz="0" w:space="0" w:color="auto"/>
                <w:left w:val="single" w:sz="18" w:space="8" w:color="4CAF50"/>
                <w:bottom w:val="none" w:sz="0" w:space="0" w:color="auto"/>
                <w:right w:val="none" w:sz="0" w:space="0" w:color="auto"/>
              </w:divBdr>
            </w:div>
          </w:divsChild>
        </w:div>
        <w:div w:id="999431137">
          <w:marLeft w:val="-415"/>
          <w:marRight w:val="-415"/>
          <w:marTop w:val="311"/>
          <w:marBottom w:val="311"/>
          <w:divBdr>
            <w:top w:val="none" w:sz="0" w:space="0" w:color="auto"/>
            <w:left w:val="none" w:sz="0" w:space="0" w:color="auto"/>
            <w:bottom w:val="none" w:sz="0" w:space="0" w:color="auto"/>
            <w:right w:val="none" w:sz="0" w:space="0" w:color="auto"/>
          </w:divBdr>
        </w:div>
        <w:div w:id="857279912">
          <w:marLeft w:val="-259"/>
          <w:marRight w:val="-259"/>
          <w:marTop w:val="311"/>
          <w:marBottom w:val="311"/>
          <w:divBdr>
            <w:top w:val="none" w:sz="0" w:space="0" w:color="auto"/>
            <w:left w:val="none" w:sz="0" w:space="0" w:color="auto"/>
            <w:bottom w:val="none" w:sz="0" w:space="0" w:color="auto"/>
            <w:right w:val="none" w:sz="0" w:space="0" w:color="auto"/>
          </w:divBdr>
          <w:divsChild>
            <w:div w:id="415443972">
              <w:marLeft w:val="0"/>
              <w:marRight w:val="0"/>
              <w:marTop w:val="0"/>
              <w:marBottom w:val="0"/>
              <w:divBdr>
                <w:top w:val="none" w:sz="0" w:space="0" w:color="auto"/>
                <w:left w:val="single" w:sz="18" w:space="8" w:color="4CAF50"/>
                <w:bottom w:val="none" w:sz="0" w:space="0" w:color="auto"/>
                <w:right w:val="none" w:sz="0" w:space="0" w:color="auto"/>
              </w:divBdr>
            </w:div>
          </w:divsChild>
        </w:div>
        <w:div w:id="1361935227">
          <w:marLeft w:val="-259"/>
          <w:marRight w:val="-259"/>
          <w:marTop w:val="311"/>
          <w:marBottom w:val="311"/>
          <w:divBdr>
            <w:top w:val="none" w:sz="0" w:space="0" w:color="auto"/>
            <w:left w:val="none" w:sz="0" w:space="0" w:color="auto"/>
            <w:bottom w:val="none" w:sz="0" w:space="0" w:color="auto"/>
            <w:right w:val="none" w:sz="0" w:space="0" w:color="auto"/>
          </w:divBdr>
          <w:divsChild>
            <w:div w:id="1794790802">
              <w:marLeft w:val="0"/>
              <w:marRight w:val="0"/>
              <w:marTop w:val="0"/>
              <w:marBottom w:val="0"/>
              <w:divBdr>
                <w:top w:val="none" w:sz="0" w:space="0" w:color="auto"/>
                <w:left w:val="single" w:sz="18" w:space="8" w:color="4CAF50"/>
                <w:bottom w:val="none" w:sz="0" w:space="0" w:color="auto"/>
                <w:right w:val="none" w:sz="0" w:space="0" w:color="auto"/>
              </w:divBdr>
            </w:div>
          </w:divsChild>
        </w:div>
        <w:div w:id="1794593832">
          <w:marLeft w:val="-259"/>
          <w:marRight w:val="-259"/>
          <w:marTop w:val="311"/>
          <w:marBottom w:val="311"/>
          <w:divBdr>
            <w:top w:val="none" w:sz="0" w:space="0" w:color="auto"/>
            <w:left w:val="none" w:sz="0" w:space="0" w:color="auto"/>
            <w:bottom w:val="none" w:sz="0" w:space="0" w:color="auto"/>
            <w:right w:val="none" w:sz="0" w:space="0" w:color="auto"/>
          </w:divBdr>
          <w:divsChild>
            <w:div w:id="1441074073">
              <w:marLeft w:val="0"/>
              <w:marRight w:val="0"/>
              <w:marTop w:val="0"/>
              <w:marBottom w:val="0"/>
              <w:divBdr>
                <w:top w:val="none" w:sz="0" w:space="0" w:color="auto"/>
                <w:left w:val="single" w:sz="18" w:space="8" w:color="4CAF50"/>
                <w:bottom w:val="none" w:sz="0" w:space="0" w:color="auto"/>
                <w:right w:val="none" w:sz="0" w:space="0" w:color="auto"/>
              </w:divBdr>
            </w:div>
          </w:divsChild>
        </w:div>
        <w:div w:id="821966376">
          <w:marLeft w:val="-415"/>
          <w:marRight w:val="-415"/>
          <w:marTop w:val="311"/>
          <w:marBottom w:val="311"/>
          <w:divBdr>
            <w:top w:val="none" w:sz="0" w:space="0" w:color="auto"/>
            <w:left w:val="none" w:sz="0" w:space="0" w:color="auto"/>
            <w:bottom w:val="none" w:sz="0" w:space="0" w:color="auto"/>
            <w:right w:val="none" w:sz="0" w:space="0" w:color="auto"/>
          </w:divBdr>
        </w:div>
        <w:div w:id="1760564609">
          <w:marLeft w:val="-259"/>
          <w:marRight w:val="-259"/>
          <w:marTop w:val="311"/>
          <w:marBottom w:val="311"/>
          <w:divBdr>
            <w:top w:val="none" w:sz="0" w:space="0" w:color="auto"/>
            <w:left w:val="none" w:sz="0" w:space="0" w:color="auto"/>
            <w:bottom w:val="none" w:sz="0" w:space="0" w:color="auto"/>
            <w:right w:val="none" w:sz="0" w:space="0" w:color="auto"/>
          </w:divBdr>
          <w:divsChild>
            <w:div w:id="729766881">
              <w:marLeft w:val="0"/>
              <w:marRight w:val="0"/>
              <w:marTop w:val="0"/>
              <w:marBottom w:val="0"/>
              <w:divBdr>
                <w:top w:val="none" w:sz="0" w:space="0" w:color="auto"/>
                <w:left w:val="single" w:sz="18" w:space="8" w:color="4CAF50"/>
                <w:bottom w:val="none" w:sz="0" w:space="0" w:color="auto"/>
                <w:right w:val="none" w:sz="0" w:space="0" w:color="auto"/>
              </w:divBdr>
            </w:div>
          </w:divsChild>
        </w:div>
        <w:div w:id="1323965795">
          <w:marLeft w:val="-259"/>
          <w:marRight w:val="-259"/>
          <w:marTop w:val="311"/>
          <w:marBottom w:val="311"/>
          <w:divBdr>
            <w:top w:val="none" w:sz="0" w:space="0" w:color="auto"/>
            <w:left w:val="none" w:sz="0" w:space="0" w:color="auto"/>
            <w:bottom w:val="none" w:sz="0" w:space="0" w:color="auto"/>
            <w:right w:val="none" w:sz="0" w:space="0" w:color="auto"/>
          </w:divBdr>
          <w:divsChild>
            <w:div w:id="42484549">
              <w:marLeft w:val="0"/>
              <w:marRight w:val="0"/>
              <w:marTop w:val="0"/>
              <w:marBottom w:val="0"/>
              <w:divBdr>
                <w:top w:val="none" w:sz="0" w:space="0" w:color="auto"/>
                <w:left w:val="single" w:sz="18" w:space="8" w:color="4CAF50"/>
                <w:bottom w:val="none" w:sz="0" w:space="0" w:color="auto"/>
                <w:right w:val="none" w:sz="0" w:space="0" w:color="auto"/>
              </w:divBdr>
            </w:div>
          </w:divsChild>
        </w:div>
        <w:div w:id="1948006107">
          <w:marLeft w:val="-415"/>
          <w:marRight w:val="-415"/>
          <w:marTop w:val="311"/>
          <w:marBottom w:val="311"/>
          <w:divBdr>
            <w:top w:val="none" w:sz="0" w:space="0" w:color="auto"/>
            <w:left w:val="none" w:sz="0" w:space="0" w:color="auto"/>
            <w:bottom w:val="none" w:sz="0" w:space="0" w:color="auto"/>
            <w:right w:val="none" w:sz="0" w:space="0" w:color="auto"/>
          </w:divBdr>
        </w:div>
        <w:div w:id="556210148">
          <w:marLeft w:val="-259"/>
          <w:marRight w:val="-259"/>
          <w:marTop w:val="311"/>
          <w:marBottom w:val="311"/>
          <w:divBdr>
            <w:top w:val="none" w:sz="0" w:space="0" w:color="auto"/>
            <w:left w:val="none" w:sz="0" w:space="0" w:color="auto"/>
            <w:bottom w:val="none" w:sz="0" w:space="0" w:color="auto"/>
            <w:right w:val="none" w:sz="0" w:space="0" w:color="auto"/>
          </w:divBdr>
          <w:divsChild>
            <w:div w:id="55738271">
              <w:marLeft w:val="0"/>
              <w:marRight w:val="0"/>
              <w:marTop w:val="0"/>
              <w:marBottom w:val="0"/>
              <w:divBdr>
                <w:top w:val="none" w:sz="0" w:space="0" w:color="auto"/>
                <w:left w:val="single" w:sz="18" w:space="8" w:color="4CAF50"/>
                <w:bottom w:val="none" w:sz="0" w:space="0" w:color="auto"/>
                <w:right w:val="none" w:sz="0" w:space="0" w:color="auto"/>
              </w:divBdr>
            </w:div>
          </w:divsChild>
        </w:div>
        <w:div w:id="509297041">
          <w:marLeft w:val="-415"/>
          <w:marRight w:val="-415"/>
          <w:marTop w:val="311"/>
          <w:marBottom w:val="311"/>
          <w:divBdr>
            <w:top w:val="none" w:sz="0" w:space="0" w:color="auto"/>
            <w:left w:val="none" w:sz="0" w:space="0" w:color="auto"/>
            <w:bottom w:val="none" w:sz="0" w:space="0" w:color="auto"/>
            <w:right w:val="none" w:sz="0" w:space="0" w:color="auto"/>
          </w:divBdr>
        </w:div>
      </w:divsChild>
    </w:div>
    <w:div w:id="2052655018">
      <w:bodyDiv w:val="1"/>
      <w:marLeft w:val="0"/>
      <w:marRight w:val="0"/>
      <w:marTop w:val="0"/>
      <w:marBottom w:val="0"/>
      <w:divBdr>
        <w:top w:val="none" w:sz="0" w:space="0" w:color="auto"/>
        <w:left w:val="none" w:sz="0" w:space="0" w:color="auto"/>
        <w:bottom w:val="none" w:sz="0" w:space="0" w:color="auto"/>
        <w:right w:val="none" w:sz="0" w:space="0" w:color="auto"/>
      </w:divBdr>
      <w:divsChild>
        <w:div w:id="966394956">
          <w:marLeft w:val="0"/>
          <w:marRight w:val="0"/>
          <w:marTop w:val="0"/>
          <w:marBottom w:val="0"/>
          <w:divBdr>
            <w:top w:val="none" w:sz="0" w:space="0" w:color="auto"/>
            <w:left w:val="none" w:sz="0" w:space="0" w:color="auto"/>
            <w:bottom w:val="none" w:sz="0" w:space="0" w:color="auto"/>
            <w:right w:val="none" w:sz="0" w:space="0" w:color="auto"/>
          </w:divBdr>
        </w:div>
        <w:div w:id="1428233099">
          <w:marLeft w:val="0"/>
          <w:marRight w:val="0"/>
          <w:marTop w:val="0"/>
          <w:marBottom w:val="0"/>
          <w:divBdr>
            <w:top w:val="none" w:sz="0" w:space="0" w:color="auto"/>
            <w:left w:val="none" w:sz="0" w:space="0" w:color="auto"/>
            <w:bottom w:val="none" w:sz="0" w:space="0" w:color="auto"/>
            <w:right w:val="none" w:sz="0" w:space="0" w:color="auto"/>
          </w:divBdr>
        </w:div>
        <w:div w:id="544298039">
          <w:marLeft w:val="0"/>
          <w:marRight w:val="0"/>
          <w:marTop w:val="0"/>
          <w:marBottom w:val="0"/>
          <w:divBdr>
            <w:top w:val="none" w:sz="0" w:space="0" w:color="auto"/>
            <w:left w:val="none" w:sz="0" w:space="0" w:color="auto"/>
            <w:bottom w:val="none" w:sz="0" w:space="0" w:color="auto"/>
            <w:right w:val="none" w:sz="0" w:space="0" w:color="auto"/>
          </w:divBdr>
        </w:div>
        <w:div w:id="1457213051">
          <w:marLeft w:val="0"/>
          <w:marRight w:val="0"/>
          <w:marTop w:val="0"/>
          <w:marBottom w:val="0"/>
          <w:divBdr>
            <w:top w:val="none" w:sz="0" w:space="0" w:color="auto"/>
            <w:left w:val="none" w:sz="0" w:space="0" w:color="auto"/>
            <w:bottom w:val="none" w:sz="0" w:space="0" w:color="auto"/>
            <w:right w:val="none" w:sz="0" w:space="0" w:color="auto"/>
          </w:divBdr>
        </w:div>
        <w:div w:id="589200673">
          <w:marLeft w:val="-259"/>
          <w:marRight w:val="-259"/>
          <w:marTop w:val="311"/>
          <w:marBottom w:val="311"/>
          <w:divBdr>
            <w:top w:val="none" w:sz="0" w:space="0" w:color="auto"/>
            <w:left w:val="none" w:sz="0" w:space="0" w:color="auto"/>
            <w:bottom w:val="none" w:sz="0" w:space="0" w:color="auto"/>
            <w:right w:val="none" w:sz="0" w:space="0" w:color="auto"/>
          </w:divBdr>
          <w:divsChild>
            <w:div w:id="1969823240">
              <w:marLeft w:val="0"/>
              <w:marRight w:val="0"/>
              <w:marTop w:val="0"/>
              <w:marBottom w:val="0"/>
              <w:divBdr>
                <w:top w:val="none" w:sz="0" w:space="0" w:color="auto"/>
                <w:left w:val="single" w:sz="18" w:space="8" w:color="4CAF50"/>
                <w:bottom w:val="none" w:sz="0" w:space="0" w:color="auto"/>
                <w:right w:val="none" w:sz="0" w:space="0" w:color="auto"/>
              </w:divBdr>
            </w:div>
          </w:divsChild>
        </w:div>
        <w:div w:id="84499111">
          <w:marLeft w:val="-415"/>
          <w:marRight w:val="-415"/>
          <w:marTop w:val="311"/>
          <w:marBottom w:val="311"/>
          <w:divBdr>
            <w:top w:val="none" w:sz="0" w:space="0" w:color="auto"/>
            <w:left w:val="none" w:sz="0" w:space="0" w:color="auto"/>
            <w:bottom w:val="none" w:sz="0" w:space="0" w:color="auto"/>
            <w:right w:val="none" w:sz="0" w:space="0" w:color="auto"/>
          </w:divBdr>
        </w:div>
        <w:div w:id="1602302734">
          <w:marLeft w:val="0"/>
          <w:marRight w:val="0"/>
          <w:marTop w:val="0"/>
          <w:marBottom w:val="0"/>
          <w:divBdr>
            <w:top w:val="single" w:sz="24" w:space="5" w:color="000000"/>
            <w:left w:val="single" w:sz="24" w:space="5" w:color="000000"/>
            <w:bottom w:val="single" w:sz="24" w:space="5" w:color="000000"/>
            <w:right w:val="single" w:sz="24" w:space="5" w:color="000000"/>
          </w:divBdr>
        </w:div>
        <w:div w:id="1761675692">
          <w:marLeft w:val="-259"/>
          <w:marRight w:val="-259"/>
          <w:marTop w:val="311"/>
          <w:marBottom w:val="311"/>
          <w:divBdr>
            <w:top w:val="none" w:sz="0" w:space="0" w:color="auto"/>
            <w:left w:val="none" w:sz="0" w:space="0" w:color="auto"/>
            <w:bottom w:val="none" w:sz="0" w:space="0" w:color="auto"/>
            <w:right w:val="none" w:sz="0" w:space="0" w:color="auto"/>
          </w:divBdr>
          <w:divsChild>
            <w:div w:id="1168598132">
              <w:marLeft w:val="0"/>
              <w:marRight w:val="0"/>
              <w:marTop w:val="0"/>
              <w:marBottom w:val="0"/>
              <w:divBdr>
                <w:top w:val="none" w:sz="0" w:space="0" w:color="auto"/>
                <w:left w:val="single" w:sz="18" w:space="8" w:color="4CAF50"/>
                <w:bottom w:val="none" w:sz="0" w:space="0" w:color="auto"/>
                <w:right w:val="none" w:sz="0" w:space="0" w:color="auto"/>
              </w:divBdr>
            </w:div>
          </w:divsChild>
        </w:div>
        <w:div w:id="1366251954">
          <w:marLeft w:val="0"/>
          <w:marRight w:val="0"/>
          <w:marTop w:val="0"/>
          <w:marBottom w:val="0"/>
          <w:divBdr>
            <w:top w:val="single" w:sz="24" w:space="5" w:color="FF0000"/>
            <w:left w:val="single" w:sz="24" w:space="5" w:color="FF0000"/>
            <w:bottom w:val="single" w:sz="24" w:space="5" w:color="FF0000"/>
            <w:right w:val="single" w:sz="24" w:space="5" w:color="FF0000"/>
          </w:divBdr>
        </w:div>
        <w:div w:id="1824394893">
          <w:marLeft w:val="-259"/>
          <w:marRight w:val="-259"/>
          <w:marTop w:val="311"/>
          <w:marBottom w:val="311"/>
          <w:divBdr>
            <w:top w:val="none" w:sz="0" w:space="0" w:color="auto"/>
            <w:left w:val="none" w:sz="0" w:space="0" w:color="auto"/>
            <w:bottom w:val="none" w:sz="0" w:space="0" w:color="auto"/>
            <w:right w:val="none" w:sz="0" w:space="0" w:color="auto"/>
          </w:divBdr>
          <w:divsChild>
            <w:div w:id="443692529">
              <w:marLeft w:val="0"/>
              <w:marRight w:val="0"/>
              <w:marTop w:val="0"/>
              <w:marBottom w:val="0"/>
              <w:divBdr>
                <w:top w:val="none" w:sz="0" w:space="0" w:color="auto"/>
                <w:left w:val="single" w:sz="18" w:space="8" w:color="4CAF50"/>
                <w:bottom w:val="none" w:sz="0" w:space="0" w:color="auto"/>
                <w:right w:val="none" w:sz="0" w:space="0" w:color="auto"/>
              </w:divBdr>
            </w:div>
          </w:divsChild>
        </w:div>
        <w:div w:id="1157376825">
          <w:marLeft w:val="0"/>
          <w:marRight w:val="0"/>
          <w:marTop w:val="0"/>
          <w:marBottom w:val="0"/>
          <w:divBdr>
            <w:top w:val="dotted" w:sz="24" w:space="5" w:color="auto"/>
            <w:left w:val="single" w:sz="24" w:space="5" w:color="auto"/>
            <w:bottom w:val="dotted" w:sz="24" w:space="5" w:color="auto"/>
            <w:right w:val="single" w:sz="24" w:space="5" w:color="auto"/>
          </w:divBdr>
        </w:div>
        <w:div w:id="1451822056">
          <w:marLeft w:val="-259"/>
          <w:marRight w:val="-259"/>
          <w:marTop w:val="311"/>
          <w:marBottom w:val="311"/>
          <w:divBdr>
            <w:top w:val="none" w:sz="0" w:space="0" w:color="auto"/>
            <w:left w:val="none" w:sz="0" w:space="0" w:color="auto"/>
            <w:bottom w:val="none" w:sz="0" w:space="0" w:color="auto"/>
            <w:right w:val="none" w:sz="0" w:space="0" w:color="auto"/>
          </w:divBdr>
          <w:divsChild>
            <w:div w:id="1051197799">
              <w:marLeft w:val="0"/>
              <w:marRight w:val="0"/>
              <w:marTop w:val="0"/>
              <w:marBottom w:val="0"/>
              <w:divBdr>
                <w:top w:val="none" w:sz="0" w:space="0" w:color="auto"/>
                <w:left w:val="single" w:sz="18" w:space="8" w:color="4CAF50"/>
                <w:bottom w:val="none" w:sz="0" w:space="0" w:color="auto"/>
                <w:right w:val="none" w:sz="0" w:space="0" w:color="auto"/>
              </w:divBdr>
            </w:div>
          </w:divsChild>
        </w:div>
        <w:div w:id="1857882043">
          <w:marLeft w:val="-259"/>
          <w:marRight w:val="-259"/>
          <w:marTop w:val="311"/>
          <w:marBottom w:val="311"/>
          <w:divBdr>
            <w:top w:val="none" w:sz="0" w:space="0" w:color="auto"/>
            <w:left w:val="none" w:sz="0" w:space="0" w:color="auto"/>
            <w:bottom w:val="none" w:sz="0" w:space="0" w:color="auto"/>
            <w:right w:val="none" w:sz="0" w:space="0" w:color="auto"/>
          </w:divBdr>
          <w:divsChild>
            <w:div w:id="1495141686">
              <w:marLeft w:val="0"/>
              <w:marRight w:val="0"/>
              <w:marTop w:val="0"/>
              <w:marBottom w:val="0"/>
              <w:divBdr>
                <w:top w:val="none" w:sz="0" w:space="0" w:color="auto"/>
                <w:left w:val="single" w:sz="18" w:space="8" w:color="4CAF50"/>
                <w:bottom w:val="none" w:sz="0" w:space="0" w:color="auto"/>
                <w:right w:val="none" w:sz="0" w:space="0" w:color="auto"/>
              </w:divBdr>
            </w:div>
          </w:divsChild>
        </w:div>
        <w:div w:id="792598150">
          <w:marLeft w:val="-259"/>
          <w:marRight w:val="-259"/>
          <w:marTop w:val="311"/>
          <w:marBottom w:val="311"/>
          <w:divBdr>
            <w:top w:val="none" w:sz="0" w:space="0" w:color="auto"/>
            <w:left w:val="none" w:sz="0" w:space="0" w:color="auto"/>
            <w:bottom w:val="none" w:sz="0" w:space="0" w:color="auto"/>
            <w:right w:val="none" w:sz="0" w:space="0" w:color="auto"/>
          </w:divBdr>
          <w:divsChild>
            <w:div w:id="1018117184">
              <w:marLeft w:val="0"/>
              <w:marRight w:val="0"/>
              <w:marTop w:val="0"/>
              <w:marBottom w:val="0"/>
              <w:divBdr>
                <w:top w:val="none" w:sz="0" w:space="0" w:color="auto"/>
                <w:left w:val="single" w:sz="18" w:space="8" w:color="4CAF50"/>
                <w:bottom w:val="none" w:sz="0" w:space="0" w:color="auto"/>
                <w:right w:val="none" w:sz="0" w:space="0" w:color="auto"/>
              </w:divBdr>
            </w:div>
            <w:div w:id="114032948">
              <w:marLeft w:val="0"/>
              <w:marRight w:val="0"/>
              <w:marTop w:val="0"/>
              <w:marBottom w:val="0"/>
              <w:divBdr>
                <w:top w:val="none" w:sz="0" w:space="0" w:color="auto"/>
                <w:left w:val="none" w:sz="0" w:space="0" w:color="auto"/>
                <w:bottom w:val="none" w:sz="0" w:space="0" w:color="auto"/>
                <w:right w:val="none" w:sz="0" w:space="0" w:color="auto"/>
              </w:divBdr>
            </w:div>
          </w:divsChild>
        </w:div>
        <w:div w:id="586154807">
          <w:marLeft w:val="-259"/>
          <w:marRight w:val="-259"/>
          <w:marTop w:val="311"/>
          <w:marBottom w:val="311"/>
          <w:divBdr>
            <w:top w:val="none" w:sz="0" w:space="0" w:color="auto"/>
            <w:left w:val="none" w:sz="0" w:space="0" w:color="auto"/>
            <w:bottom w:val="none" w:sz="0" w:space="0" w:color="auto"/>
            <w:right w:val="none" w:sz="0" w:space="0" w:color="auto"/>
          </w:divBdr>
          <w:divsChild>
            <w:div w:id="660894163">
              <w:marLeft w:val="0"/>
              <w:marRight w:val="0"/>
              <w:marTop w:val="0"/>
              <w:marBottom w:val="0"/>
              <w:divBdr>
                <w:top w:val="none" w:sz="0" w:space="0" w:color="auto"/>
                <w:left w:val="single" w:sz="18" w:space="8" w:color="4CAF50"/>
                <w:bottom w:val="none" w:sz="0" w:space="0" w:color="auto"/>
                <w:right w:val="none" w:sz="0" w:space="0" w:color="auto"/>
              </w:divBdr>
            </w:div>
            <w:div w:id="1318873576">
              <w:marLeft w:val="0"/>
              <w:marRight w:val="0"/>
              <w:marTop w:val="0"/>
              <w:marBottom w:val="0"/>
              <w:divBdr>
                <w:top w:val="none" w:sz="0" w:space="0" w:color="auto"/>
                <w:left w:val="none" w:sz="0" w:space="0" w:color="auto"/>
                <w:bottom w:val="none" w:sz="0" w:space="0" w:color="auto"/>
                <w:right w:val="none" w:sz="0" w:space="0" w:color="auto"/>
              </w:divBdr>
            </w:div>
          </w:divsChild>
        </w:div>
        <w:div w:id="1166896437">
          <w:marLeft w:val="-259"/>
          <w:marRight w:val="-259"/>
          <w:marTop w:val="311"/>
          <w:marBottom w:val="311"/>
          <w:divBdr>
            <w:top w:val="none" w:sz="0" w:space="0" w:color="auto"/>
            <w:left w:val="none" w:sz="0" w:space="0" w:color="auto"/>
            <w:bottom w:val="none" w:sz="0" w:space="0" w:color="auto"/>
            <w:right w:val="none" w:sz="0" w:space="0" w:color="auto"/>
          </w:divBdr>
          <w:divsChild>
            <w:div w:id="1255893670">
              <w:marLeft w:val="0"/>
              <w:marRight w:val="0"/>
              <w:marTop w:val="0"/>
              <w:marBottom w:val="0"/>
              <w:divBdr>
                <w:top w:val="none" w:sz="0" w:space="0" w:color="auto"/>
                <w:left w:val="single" w:sz="18" w:space="8" w:color="4CAF50"/>
                <w:bottom w:val="none" w:sz="0" w:space="0" w:color="auto"/>
                <w:right w:val="none" w:sz="0" w:space="0" w:color="auto"/>
              </w:divBdr>
            </w:div>
            <w:div w:id="2118334173">
              <w:marLeft w:val="0"/>
              <w:marRight w:val="0"/>
              <w:marTop w:val="0"/>
              <w:marBottom w:val="0"/>
              <w:divBdr>
                <w:top w:val="none" w:sz="0" w:space="0" w:color="auto"/>
                <w:left w:val="none" w:sz="0" w:space="0" w:color="auto"/>
                <w:bottom w:val="none" w:sz="0" w:space="0" w:color="auto"/>
                <w:right w:val="none" w:sz="0" w:space="0" w:color="auto"/>
              </w:divBdr>
            </w:div>
          </w:divsChild>
        </w:div>
        <w:div w:id="1299723531">
          <w:marLeft w:val="-259"/>
          <w:marRight w:val="-259"/>
          <w:marTop w:val="311"/>
          <w:marBottom w:val="311"/>
          <w:divBdr>
            <w:top w:val="none" w:sz="0" w:space="0" w:color="auto"/>
            <w:left w:val="none" w:sz="0" w:space="0" w:color="auto"/>
            <w:bottom w:val="none" w:sz="0" w:space="0" w:color="auto"/>
            <w:right w:val="none" w:sz="0" w:space="0" w:color="auto"/>
          </w:divBdr>
          <w:divsChild>
            <w:div w:id="71134237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avatpoint.com/oprweb/test.jsp?filename=htmlFormInputTypes7" TargetMode="External"/><Relationship Id="rId299" Type="http://schemas.openxmlformats.org/officeDocument/2006/relationships/hyperlink" Target="https://www.w3schools.com/jquery/tryit.asp?filename=tryjquery_fadeout" TargetMode="External"/><Relationship Id="rId303" Type="http://schemas.openxmlformats.org/officeDocument/2006/relationships/theme" Target="theme/theme1.xml"/><Relationship Id="rId21" Type="http://schemas.openxmlformats.org/officeDocument/2006/relationships/hyperlink" Target="https://www.tutorialspoint.com/html/language_iso_codes.htm" TargetMode="External"/><Relationship Id="rId42" Type="http://schemas.openxmlformats.org/officeDocument/2006/relationships/hyperlink" Target="http://tpcg.io/hrkKJl" TargetMode="External"/><Relationship Id="rId63" Type="http://schemas.openxmlformats.org/officeDocument/2006/relationships/hyperlink" Target="https://www.w3schools.com/html/tryit.asp?filename=tryhtml_images_chania" TargetMode="External"/><Relationship Id="rId84" Type="http://schemas.openxmlformats.org/officeDocument/2006/relationships/control" Target="activeX/activeX5.xml"/><Relationship Id="rId138" Type="http://schemas.openxmlformats.org/officeDocument/2006/relationships/control" Target="activeX/activeX31.xml"/><Relationship Id="rId159" Type="http://schemas.openxmlformats.org/officeDocument/2006/relationships/hyperlink" Target="http://tpcg.io/RNI2lf" TargetMode="External"/><Relationship Id="rId170" Type="http://schemas.openxmlformats.org/officeDocument/2006/relationships/hyperlink" Target="http://tpcg.io/Rsu4Ct" TargetMode="External"/><Relationship Id="rId191" Type="http://schemas.openxmlformats.org/officeDocument/2006/relationships/hyperlink" Target="https://www.w3schools.com/css/tryit.asp?filename=trycss_margin_shorthand_3val" TargetMode="External"/><Relationship Id="rId205" Type="http://schemas.openxmlformats.org/officeDocument/2006/relationships/hyperlink" Target="https://www.w3schools.com/css/tryit.asp?filename=trycss_text-align" TargetMode="External"/><Relationship Id="rId226" Type="http://schemas.openxmlformats.org/officeDocument/2006/relationships/hyperlink" Target="https://www.w3schools.com/css/tryit.asp?filename=trycss_position_absolute" TargetMode="External"/><Relationship Id="rId247" Type="http://schemas.openxmlformats.org/officeDocument/2006/relationships/image" Target="media/image29.jpeg"/><Relationship Id="rId107" Type="http://schemas.openxmlformats.org/officeDocument/2006/relationships/hyperlink" Target="http://www.javatpoint.com/oprweb/test.jsp?filename=htmlFormInputTypes6" TargetMode="External"/><Relationship Id="rId268" Type="http://schemas.openxmlformats.org/officeDocument/2006/relationships/hyperlink" Target="http://tpcg.io/oiAvz6" TargetMode="External"/><Relationship Id="rId289" Type="http://schemas.openxmlformats.org/officeDocument/2006/relationships/hyperlink" Target="http://tpcg.io/mBbb2C" TargetMode="External"/><Relationship Id="rId11" Type="http://schemas.openxmlformats.org/officeDocument/2006/relationships/hyperlink" Target="http://tpcg.io/aWg5PG" TargetMode="External"/><Relationship Id="rId32" Type="http://schemas.openxmlformats.org/officeDocument/2006/relationships/hyperlink" Target="http://tpcg.io/XGxTMW" TargetMode="External"/><Relationship Id="rId53" Type="http://schemas.openxmlformats.org/officeDocument/2006/relationships/hyperlink" Target="http://tpcg.io/WO8Y4y" TargetMode="External"/><Relationship Id="rId74" Type="http://schemas.openxmlformats.org/officeDocument/2006/relationships/hyperlink" Target="https://www.w3schools.com/html/tryit.asp?filename=tryhtml_images_float" TargetMode="External"/><Relationship Id="rId128" Type="http://schemas.openxmlformats.org/officeDocument/2006/relationships/hyperlink" Target="http://www.javatpoint.com/oprweb/test.jsp?filename=htmlFormInputTypes4_4" TargetMode="External"/><Relationship Id="rId149" Type="http://schemas.openxmlformats.org/officeDocument/2006/relationships/image" Target="media/image22.jpeg"/><Relationship Id="rId5" Type="http://schemas.openxmlformats.org/officeDocument/2006/relationships/footnotes" Target="footnotes.xml"/><Relationship Id="rId95" Type="http://schemas.openxmlformats.org/officeDocument/2006/relationships/image" Target="media/image6.wmf"/><Relationship Id="rId160" Type="http://schemas.openxmlformats.org/officeDocument/2006/relationships/hyperlink" Target="http://tpcg.io/oqwQvk" TargetMode="External"/><Relationship Id="rId181" Type="http://schemas.openxmlformats.org/officeDocument/2006/relationships/hyperlink" Target="https://www.w3schools.com/css/tryit.asp?filename=trycss_border-style" TargetMode="External"/><Relationship Id="rId216" Type="http://schemas.openxmlformats.org/officeDocument/2006/relationships/hyperlink" Target="javascript:void(0)" TargetMode="External"/><Relationship Id="rId237" Type="http://schemas.openxmlformats.org/officeDocument/2006/relationships/hyperlink" Target="https://www.w3schools.com/css/tryit.asp?filename=trycss_layout_float2" TargetMode="External"/><Relationship Id="rId258" Type="http://schemas.openxmlformats.org/officeDocument/2006/relationships/hyperlink" Target="http://tpcg.io/aMKLYm" TargetMode="External"/><Relationship Id="rId279" Type="http://schemas.openxmlformats.org/officeDocument/2006/relationships/hyperlink" Target="http://tpcg.io/ouqbd3" TargetMode="External"/><Relationship Id="rId22" Type="http://schemas.openxmlformats.org/officeDocument/2006/relationships/hyperlink" Target="http://tpcg.io/Hf0XPh" TargetMode="External"/><Relationship Id="rId43" Type="http://schemas.openxmlformats.org/officeDocument/2006/relationships/hyperlink" Target="http://tpcg.io/f2dsGJ" TargetMode="External"/><Relationship Id="rId64" Type="http://schemas.openxmlformats.org/officeDocument/2006/relationships/hyperlink" Target="https://www.w3schools.com/html/tryit.asp?filename=tryhtml_images_alt_chania" TargetMode="External"/><Relationship Id="rId118" Type="http://schemas.openxmlformats.org/officeDocument/2006/relationships/hyperlink" Target="http://www.javatpoint.com/oprweb/test.jsp?filename=htmlFormInputTypes8" TargetMode="External"/><Relationship Id="rId139" Type="http://schemas.openxmlformats.org/officeDocument/2006/relationships/hyperlink" Target="http://www.javatpoint.com/oprweb/test.jsp?filename=htmlFormInputTypes7_7" TargetMode="External"/><Relationship Id="rId290" Type="http://schemas.openxmlformats.org/officeDocument/2006/relationships/hyperlink" Target="http://tpcg.io/voKP9K" TargetMode="External"/><Relationship Id="rId85" Type="http://schemas.openxmlformats.org/officeDocument/2006/relationships/hyperlink" Target="http://www.javatpoint.com/oprweb/test.jsp?filename=htmlFormInputTypes3" TargetMode="External"/><Relationship Id="rId150" Type="http://schemas.openxmlformats.org/officeDocument/2006/relationships/hyperlink" Target="http://tpcg.io/ow2sPD" TargetMode="External"/><Relationship Id="rId171" Type="http://schemas.openxmlformats.org/officeDocument/2006/relationships/hyperlink" Target="http://tpcg.io/ZNkCsf" TargetMode="External"/><Relationship Id="rId192" Type="http://schemas.openxmlformats.org/officeDocument/2006/relationships/hyperlink" Target="https://www.w3schools.com/css/tryit.asp?filename=trycss_margin_shorthand_2val" TargetMode="External"/><Relationship Id="rId206" Type="http://schemas.openxmlformats.org/officeDocument/2006/relationships/hyperlink" Target="https://www.w3schools.com/css/tryit.asp?filename=trycss_text-align_all" TargetMode="External"/><Relationship Id="rId227" Type="http://schemas.openxmlformats.org/officeDocument/2006/relationships/hyperlink" Target="https://www.w3schools.com/css/tryit.asp?filename=trycss_position_sticky" TargetMode="External"/><Relationship Id="rId248" Type="http://schemas.openxmlformats.org/officeDocument/2006/relationships/image" Target="media/image30.jpeg"/><Relationship Id="rId269" Type="http://schemas.openxmlformats.org/officeDocument/2006/relationships/hyperlink" Target="http://tpcg.io/1auWI8" TargetMode="External"/><Relationship Id="rId12" Type="http://schemas.openxmlformats.org/officeDocument/2006/relationships/hyperlink" Target="http://tpcg.io/mVrRPS" TargetMode="External"/><Relationship Id="rId33" Type="http://schemas.openxmlformats.org/officeDocument/2006/relationships/hyperlink" Target="http://tpcg.io/BtVDGJ" TargetMode="External"/><Relationship Id="rId108" Type="http://schemas.openxmlformats.org/officeDocument/2006/relationships/control" Target="activeX/activeX18.xml"/><Relationship Id="rId129" Type="http://schemas.openxmlformats.org/officeDocument/2006/relationships/image" Target="media/image15.wmf"/><Relationship Id="rId280" Type="http://schemas.openxmlformats.org/officeDocument/2006/relationships/image" Target="media/image33.png"/><Relationship Id="rId54" Type="http://schemas.openxmlformats.org/officeDocument/2006/relationships/hyperlink" Target="http://tpcg.io/UdjHu5" TargetMode="External"/><Relationship Id="rId75" Type="http://schemas.openxmlformats.org/officeDocument/2006/relationships/hyperlink" Target="https://www.w3schools.com/css/css_float.asp" TargetMode="External"/><Relationship Id="rId96" Type="http://schemas.openxmlformats.org/officeDocument/2006/relationships/control" Target="activeX/activeX11.xml"/><Relationship Id="rId140" Type="http://schemas.openxmlformats.org/officeDocument/2006/relationships/image" Target="media/image19.wmf"/><Relationship Id="rId161" Type="http://schemas.openxmlformats.org/officeDocument/2006/relationships/hyperlink" Target="http://tpcg.io/cBPDsy" TargetMode="External"/><Relationship Id="rId182" Type="http://schemas.openxmlformats.org/officeDocument/2006/relationships/hyperlink" Target="https://www.w3schools.com/css/tryit.asp?filename=trycss_border-width" TargetMode="External"/><Relationship Id="rId217"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https://www.w3schools.com/css/tryit.asp?filename=trycss_layout_float_none" TargetMode="External"/><Relationship Id="rId259" Type="http://schemas.openxmlformats.org/officeDocument/2006/relationships/hyperlink" Target="http://www.ecma-international.org/publications/index.html" TargetMode="External"/><Relationship Id="rId23" Type="http://schemas.openxmlformats.org/officeDocument/2006/relationships/hyperlink" Target="http://tpcg.io/5KMKkW" TargetMode="External"/><Relationship Id="rId119" Type="http://schemas.openxmlformats.org/officeDocument/2006/relationships/image" Target="media/image12.wmf"/><Relationship Id="rId270" Type="http://schemas.openxmlformats.org/officeDocument/2006/relationships/hyperlink" Target="http://tpcg.io/tmlXco" TargetMode="External"/><Relationship Id="rId291" Type="http://schemas.openxmlformats.org/officeDocument/2006/relationships/hyperlink" Target="http://tpcg.io/P8njxO" TargetMode="External"/><Relationship Id="rId44" Type="http://schemas.openxmlformats.org/officeDocument/2006/relationships/hyperlink" Target="http://tpcg.io/lOpgn9" TargetMode="External"/><Relationship Id="rId65" Type="http://schemas.openxmlformats.org/officeDocument/2006/relationships/hyperlink" Target="https://www.w3schools.com/html/tryit.asp?filename=tryhtml_images_wrongname" TargetMode="External"/><Relationship Id="rId86" Type="http://schemas.openxmlformats.org/officeDocument/2006/relationships/control" Target="activeX/activeX6.xml"/><Relationship Id="rId130" Type="http://schemas.openxmlformats.org/officeDocument/2006/relationships/control" Target="activeX/activeX28.xml"/><Relationship Id="rId151" Type="http://schemas.openxmlformats.org/officeDocument/2006/relationships/hyperlink" Target="http://tpcg.io/ow2sPD" TargetMode="External"/><Relationship Id="rId172" Type="http://schemas.openxmlformats.org/officeDocument/2006/relationships/hyperlink" Target="http://tpcg.io/aFDTZb" TargetMode="External"/><Relationship Id="rId193" Type="http://schemas.openxmlformats.org/officeDocument/2006/relationships/hyperlink" Target="https://www.w3schools.com/css/tryit.asp?filename=trycss_margin_shorthand_1val" TargetMode="External"/><Relationship Id="rId207" Type="http://schemas.openxmlformats.org/officeDocument/2006/relationships/hyperlink" Target="https://www.w3schools.com/css/tryit.asp?filename=trycss_text-decoration_link" TargetMode="External"/><Relationship Id="rId228" Type="http://schemas.openxmlformats.org/officeDocument/2006/relationships/image" Target="media/image23.gif"/><Relationship Id="rId249" Type="http://schemas.openxmlformats.org/officeDocument/2006/relationships/hyperlink" Target="https://www.w3schools.com/css/tryit.asp?filename=trycss_float_images_side" TargetMode="External"/><Relationship Id="rId13" Type="http://schemas.openxmlformats.org/officeDocument/2006/relationships/hyperlink" Target="http://tpcg.io/4iAnXc" TargetMode="External"/><Relationship Id="rId109" Type="http://schemas.openxmlformats.org/officeDocument/2006/relationships/image" Target="media/image10.wmf"/><Relationship Id="rId260" Type="http://schemas.openxmlformats.org/officeDocument/2006/relationships/hyperlink" Target="http://www.ecmascript.org/" TargetMode="External"/><Relationship Id="rId281" Type="http://schemas.openxmlformats.org/officeDocument/2006/relationships/hyperlink" Target="http://tpcg.io/lIlHQD" TargetMode="External"/><Relationship Id="rId34" Type="http://schemas.openxmlformats.org/officeDocument/2006/relationships/hyperlink" Target="http://tpcg.io/tqWkee" TargetMode="External"/><Relationship Id="rId55" Type="http://schemas.openxmlformats.org/officeDocument/2006/relationships/hyperlink" Target="http://tpcg.io/QAtpzr" TargetMode="External"/><Relationship Id="rId76" Type="http://schemas.openxmlformats.org/officeDocument/2006/relationships/hyperlink" Target="http://www.javatpoint.com/oprweb/test.jsp?filename=htmlFormInputTypes" TargetMode="External"/><Relationship Id="rId97" Type="http://schemas.openxmlformats.org/officeDocument/2006/relationships/image" Target="media/image7.wmf"/><Relationship Id="rId120" Type="http://schemas.openxmlformats.org/officeDocument/2006/relationships/control" Target="activeX/activeX25.xml"/><Relationship Id="rId141" Type="http://schemas.openxmlformats.org/officeDocument/2006/relationships/control" Target="activeX/activeX32.xml"/><Relationship Id="rId7" Type="http://schemas.openxmlformats.org/officeDocument/2006/relationships/hyperlink" Target="http://tpcg.io/r2QSCf" TargetMode="External"/><Relationship Id="rId162" Type="http://schemas.openxmlformats.org/officeDocument/2006/relationships/hyperlink" Target="http://tpcg.io/qWupRD" TargetMode="External"/><Relationship Id="rId183" Type="http://schemas.openxmlformats.org/officeDocument/2006/relationships/hyperlink" Target="https://www.w3schools.com/css/tryit.asp?filename=trycss_border-color1" TargetMode="External"/><Relationship Id="rId218" Type="http://schemas.openxmlformats.org/officeDocument/2006/relationships/hyperlink" Target="javascript:void(0)" TargetMode="External"/><Relationship Id="rId239" Type="http://schemas.openxmlformats.org/officeDocument/2006/relationships/hyperlink" Target="https://www.w3schools.com/css/tryit.asp?filename=trycss_layout_clear" TargetMode="External"/><Relationship Id="rId2" Type="http://schemas.openxmlformats.org/officeDocument/2006/relationships/styles" Target="styles.xml"/><Relationship Id="rId29" Type="http://schemas.openxmlformats.org/officeDocument/2006/relationships/hyperlink" Target="http://tpcg.io/FS24k4" TargetMode="External"/><Relationship Id="rId250" Type="http://schemas.openxmlformats.org/officeDocument/2006/relationships/hyperlink" Target="https://www.w3schools.com/css/tryit.asp?filename=trycss_float_boxes_height" TargetMode="External"/><Relationship Id="rId255" Type="http://schemas.openxmlformats.org/officeDocument/2006/relationships/hyperlink" Target="javascript:void(0)" TargetMode="External"/><Relationship Id="rId271" Type="http://schemas.openxmlformats.org/officeDocument/2006/relationships/hyperlink" Target="http://tpcg.io/nqssTK" TargetMode="External"/><Relationship Id="rId276" Type="http://schemas.openxmlformats.org/officeDocument/2006/relationships/hyperlink" Target="http://tpcg.io/NTcFyX" TargetMode="External"/><Relationship Id="rId292" Type="http://schemas.openxmlformats.org/officeDocument/2006/relationships/hyperlink" Target="https://www.tutorialspoint.com/html/html_events_ref.htm" TargetMode="External"/><Relationship Id="rId297" Type="http://schemas.openxmlformats.org/officeDocument/2006/relationships/hyperlink" Target="https://en.wikipedia.org/wiki/Double-ended_queue" TargetMode="External"/><Relationship Id="rId24" Type="http://schemas.openxmlformats.org/officeDocument/2006/relationships/hyperlink" Target="http://tpcg.io/OJgqcS" TargetMode="External"/><Relationship Id="rId40" Type="http://schemas.openxmlformats.org/officeDocument/2006/relationships/hyperlink" Target="http://tpcg.io/lN65CX" TargetMode="External"/><Relationship Id="rId45" Type="http://schemas.openxmlformats.org/officeDocument/2006/relationships/hyperlink" Target="http://tpcg.io/Efh84I" TargetMode="External"/><Relationship Id="rId66" Type="http://schemas.openxmlformats.org/officeDocument/2006/relationships/hyperlink" Target="https://www.w3schools.com/html/tryit.asp?filename=tryhtml_images_size" TargetMode="External"/><Relationship Id="rId87" Type="http://schemas.openxmlformats.org/officeDocument/2006/relationships/control" Target="activeX/activeX7.xml"/><Relationship Id="rId110" Type="http://schemas.openxmlformats.org/officeDocument/2006/relationships/control" Target="activeX/activeX19.xml"/><Relationship Id="rId115" Type="http://schemas.openxmlformats.org/officeDocument/2006/relationships/image" Target="media/image11.wmf"/><Relationship Id="rId131" Type="http://schemas.openxmlformats.org/officeDocument/2006/relationships/image" Target="media/image16.wmf"/><Relationship Id="rId136" Type="http://schemas.openxmlformats.org/officeDocument/2006/relationships/hyperlink" Target="http://www.javatpoint.com/oprweb/test.jsp?filename=htmlFormInputTypes6_6" TargetMode="External"/><Relationship Id="rId157" Type="http://schemas.openxmlformats.org/officeDocument/2006/relationships/hyperlink" Target="http://tpcg.io/y6EVME" TargetMode="External"/><Relationship Id="rId178" Type="http://schemas.openxmlformats.org/officeDocument/2006/relationships/hyperlink" Target="http://tpcg.io/saoobs" TargetMode="External"/><Relationship Id="rId301" Type="http://schemas.openxmlformats.org/officeDocument/2006/relationships/footer" Target="footer1.xml"/><Relationship Id="rId61" Type="http://schemas.openxmlformats.org/officeDocument/2006/relationships/hyperlink" Target="https://www.w3schools.com/html/tryit.asp?filename=tryhtml_images_trulli" TargetMode="External"/><Relationship Id="rId82" Type="http://schemas.openxmlformats.org/officeDocument/2006/relationships/control" Target="activeX/activeX4.xml"/><Relationship Id="rId152" Type="http://schemas.openxmlformats.org/officeDocument/2006/relationships/hyperlink" Target="http://tpcg.io/tDUIUL" TargetMode="External"/><Relationship Id="rId173" Type="http://schemas.openxmlformats.org/officeDocument/2006/relationships/hyperlink" Target="http://tpcg.io/xr88Ns" TargetMode="External"/><Relationship Id="rId194" Type="http://schemas.openxmlformats.org/officeDocument/2006/relationships/hyperlink" Target="https://www.w3schools.com/css/tryit.asp?filename=trycss_margin_auto" TargetMode="External"/><Relationship Id="rId199" Type="http://schemas.openxmlformats.org/officeDocument/2006/relationships/hyperlink" Target="https://www.w3schools.com/css/tryit.asp?filename=trycss_padding_shorthand_2val" TargetMode="External"/><Relationship Id="rId203" Type="http://schemas.openxmlformats.org/officeDocument/2006/relationships/hyperlink" Target="https://www.w3schools.com/cssref/css_colors_legal.asp" TargetMode="External"/><Relationship Id="rId208" Type="http://schemas.openxmlformats.org/officeDocument/2006/relationships/hyperlink" Target="https://www.w3schools.com/css/tryit.asp?filename=trycss_text-decoration" TargetMode="External"/><Relationship Id="rId229" Type="http://schemas.openxmlformats.org/officeDocument/2006/relationships/hyperlink" Target="https://www.w3schools.com/css/tryit.asp?filename=trycss_zindex" TargetMode="External"/><Relationship Id="rId19" Type="http://schemas.openxmlformats.org/officeDocument/2006/relationships/hyperlink" Target="http://tpcg.io/FreFRI" TargetMode="External"/><Relationship Id="rId224" Type="http://schemas.openxmlformats.org/officeDocument/2006/relationships/hyperlink" Target="https://www.w3schools.com/css/tryit.asp?filename=trycss_position_relative" TargetMode="External"/><Relationship Id="rId240" Type="http://schemas.openxmlformats.org/officeDocument/2006/relationships/image" Target="media/image26.jpeg"/><Relationship Id="rId245" Type="http://schemas.openxmlformats.org/officeDocument/2006/relationships/hyperlink" Target="https://www.w3schools.com/css/css3_box-sizing.asp" TargetMode="External"/><Relationship Id="rId261" Type="http://schemas.openxmlformats.org/officeDocument/2006/relationships/hyperlink" Target="http://tpcg.io/aMKLYm" TargetMode="External"/><Relationship Id="rId266" Type="http://schemas.openxmlformats.org/officeDocument/2006/relationships/hyperlink" Target="http://tpcg.io/lnSWZs" TargetMode="External"/><Relationship Id="rId287" Type="http://schemas.openxmlformats.org/officeDocument/2006/relationships/image" Target="media/image36.jpeg"/><Relationship Id="rId14" Type="http://schemas.openxmlformats.org/officeDocument/2006/relationships/hyperlink" Target="http://tpcg.io/e3k3sG" TargetMode="External"/><Relationship Id="rId30" Type="http://schemas.openxmlformats.org/officeDocument/2006/relationships/hyperlink" Target="http://tpcg.io/8WK66t" TargetMode="External"/><Relationship Id="rId35" Type="http://schemas.openxmlformats.org/officeDocument/2006/relationships/hyperlink" Target="http://tpcg.io/R5ONzp" TargetMode="External"/><Relationship Id="rId56" Type="http://schemas.openxmlformats.org/officeDocument/2006/relationships/hyperlink" Target="http://tpcg.io/P2XIcz" TargetMode="External"/><Relationship Id="rId77" Type="http://schemas.openxmlformats.org/officeDocument/2006/relationships/image" Target="media/image1.wmf"/><Relationship Id="rId100" Type="http://schemas.openxmlformats.org/officeDocument/2006/relationships/image" Target="media/image8.wmf"/><Relationship Id="rId105" Type="http://schemas.openxmlformats.org/officeDocument/2006/relationships/image" Target="media/image9.wmf"/><Relationship Id="rId126" Type="http://schemas.openxmlformats.org/officeDocument/2006/relationships/image" Target="media/image14.wmf"/><Relationship Id="rId147" Type="http://schemas.openxmlformats.org/officeDocument/2006/relationships/control" Target="activeX/activeX34.xml"/><Relationship Id="rId168" Type="http://schemas.openxmlformats.org/officeDocument/2006/relationships/hyperlink" Target="http://tpcg.io/YQiR1i" TargetMode="External"/><Relationship Id="rId282" Type="http://schemas.openxmlformats.org/officeDocument/2006/relationships/image" Target="media/image34.jpeg"/><Relationship Id="rId8" Type="http://schemas.openxmlformats.org/officeDocument/2006/relationships/hyperlink" Target="http://tpcg.io/tryL9g" TargetMode="External"/><Relationship Id="rId51" Type="http://schemas.openxmlformats.org/officeDocument/2006/relationships/hyperlink" Target="http://tpcg.io/YZPw02" TargetMode="External"/><Relationship Id="rId72" Type="http://schemas.openxmlformats.org/officeDocument/2006/relationships/hyperlink" Target="https://www.w3schools.com/html/tryit.asp?filename=tryhtml_images_hackman" TargetMode="External"/><Relationship Id="rId93" Type="http://schemas.openxmlformats.org/officeDocument/2006/relationships/image" Target="media/image5.wmf"/><Relationship Id="rId98" Type="http://schemas.openxmlformats.org/officeDocument/2006/relationships/control" Target="activeX/activeX12.xml"/><Relationship Id="rId121" Type="http://schemas.openxmlformats.org/officeDocument/2006/relationships/hyperlink" Target="http://www.javatpoint.com/oprweb/test.jsp?filename=htmlFormInputTypes1_1" TargetMode="External"/><Relationship Id="rId142" Type="http://schemas.openxmlformats.org/officeDocument/2006/relationships/hyperlink" Target="http://www.javatpoint.com/oprweb/test.jsp?filename=htmlFormInputTypes8_8" TargetMode="External"/><Relationship Id="rId163" Type="http://schemas.openxmlformats.org/officeDocument/2006/relationships/hyperlink" Target="http://tpcg.io/bodklA" TargetMode="External"/><Relationship Id="rId184" Type="http://schemas.openxmlformats.org/officeDocument/2006/relationships/hyperlink" Target="https://www.w3schools.com/css/tryit.asp?filename=trycss_border-side" TargetMode="External"/><Relationship Id="rId189" Type="http://schemas.openxmlformats.org/officeDocument/2006/relationships/hyperlink" Target="https://www.w3schools.com/css/tryit.asp?filename=trycss_margin_sides" TargetMode="External"/><Relationship Id="rId219" Type="http://schemas.openxmlformats.org/officeDocument/2006/relationships/hyperlink" Target="https://www.w3schools.com/css/tryit.asp?filename=trycss_link_all" TargetMode="External"/><Relationship Id="rId3" Type="http://schemas.openxmlformats.org/officeDocument/2006/relationships/settings" Target="settings.xml"/><Relationship Id="rId214" Type="http://schemas.openxmlformats.org/officeDocument/2006/relationships/hyperlink" Target="https://www.w3schools.com/css/tryit.asp?filename=trycss_text_word-spacing" TargetMode="External"/><Relationship Id="rId230" Type="http://schemas.openxmlformats.org/officeDocument/2006/relationships/image" Target="media/image24.jpeg"/><Relationship Id="rId235" Type="http://schemas.openxmlformats.org/officeDocument/2006/relationships/image" Target="media/image25.jpeg"/><Relationship Id="rId251" Type="http://schemas.openxmlformats.org/officeDocument/2006/relationships/hyperlink" Target="https://www.w3schools.com/css/tryit.asp?filename=trycss_float_boxes_flex" TargetMode="External"/><Relationship Id="rId256" Type="http://schemas.openxmlformats.org/officeDocument/2006/relationships/hyperlink" Target="javascript:void(0)" TargetMode="External"/><Relationship Id="rId277" Type="http://schemas.openxmlformats.org/officeDocument/2006/relationships/image" Target="media/image32.jpeg"/><Relationship Id="rId298" Type="http://schemas.openxmlformats.org/officeDocument/2006/relationships/hyperlink" Target="http://www.javatpoint.com/oprweb/test.jsp?filename=jqueryexample1" TargetMode="External"/><Relationship Id="rId25" Type="http://schemas.openxmlformats.org/officeDocument/2006/relationships/hyperlink" Target="http://tpcg.io/5Y75MX" TargetMode="External"/><Relationship Id="rId46" Type="http://schemas.openxmlformats.org/officeDocument/2006/relationships/hyperlink" Target="http://tpcg.io/YWhgcJ" TargetMode="External"/><Relationship Id="rId67" Type="http://schemas.openxmlformats.org/officeDocument/2006/relationships/hyperlink" Target="https://www.w3schools.com/html/tryit.asp?filename=tryhtml_images_attributes" TargetMode="External"/><Relationship Id="rId116" Type="http://schemas.openxmlformats.org/officeDocument/2006/relationships/control" Target="activeX/activeX24.xml"/><Relationship Id="rId137" Type="http://schemas.openxmlformats.org/officeDocument/2006/relationships/image" Target="media/image18.wmf"/><Relationship Id="rId158" Type="http://schemas.openxmlformats.org/officeDocument/2006/relationships/hyperlink" Target="http://tpcg.io/wlHE9n" TargetMode="External"/><Relationship Id="rId272" Type="http://schemas.openxmlformats.org/officeDocument/2006/relationships/hyperlink" Target="http://tpcg.io/oKWzuc" TargetMode="External"/><Relationship Id="rId293" Type="http://schemas.openxmlformats.org/officeDocument/2006/relationships/hyperlink" Target="http://tpcg.io/iyeFLu" TargetMode="External"/><Relationship Id="rId302" Type="http://schemas.openxmlformats.org/officeDocument/2006/relationships/fontTable" Target="fontTable.xml"/><Relationship Id="rId20" Type="http://schemas.openxmlformats.org/officeDocument/2006/relationships/hyperlink" Target="http://tpcg.io/a9JBAz" TargetMode="External"/><Relationship Id="rId41" Type="http://schemas.openxmlformats.org/officeDocument/2006/relationships/hyperlink" Target="http://tpcg.io/kEtHEG" TargetMode="External"/><Relationship Id="rId62" Type="http://schemas.openxmlformats.org/officeDocument/2006/relationships/hyperlink" Target="https://www.w3schools.com/html/tryit.asp?filename=tryhtml_images_girl" TargetMode="External"/><Relationship Id="rId83" Type="http://schemas.openxmlformats.org/officeDocument/2006/relationships/image" Target="media/image2.wmf"/><Relationship Id="rId88" Type="http://schemas.openxmlformats.org/officeDocument/2006/relationships/image" Target="media/image3.wmf"/><Relationship Id="rId111" Type="http://schemas.openxmlformats.org/officeDocument/2006/relationships/control" Target="activeX/activeX20.xml"/><Relationship Id="rId132" Type="http://schemas.openxmlformats.org/officeDocument/2006/relationships/control" Target="activeX/activeX29.xml"/><Relationship Id="rId153" Type="http://schemas.openxmlformats.org/officeDocument/2006/relationships/hyperlink" Target="http://tpcg.io/P2Uj8x" TargetMode="External"/><Relationship Id="rId174" Type="http://schemas.openxmlformats.org/officeDocument/2006/relationships/hyperlink" Target="http://tpcg.io/HNV9nc" TargetMode="External"/><Relationship Id="rId179" Type="http://schemas.openxmlformats.org/officeDocument/2006/relationships/hyperlink" Target="http://tpcg.io/bGsQfo" TargetMode="External"/><Relationship Id="rId195" Type="http://schemas.openxmlformats.org/officeDocument/2006/relationships/hyperlink" Target="https://www.w3schools.com/css/tryit.asp?filename=trycss_margin-left_inherit" TargetMode="External"/><Relationship Id="rId209" Type="http://schemas.openxmlformats.org/officeDocument/2006/relationships/hyperlink" Target="https://www.w3schools.com/css/tryit.asp?filename=trycss_text-transform" TargetMode="External"/><Relationship Id="rId190" Type="http://schemas.openxmlformats.org/officeDocument/2006/relationships/hyperlink" Target="https://www.w3schools.com/css/tryit.asp?filename=trycss_margin_shorthand_4val" TargetMode="External"/><Relationship Id="rId204" Type="http://schemas.openxmlformats.org/officeDocument/2006/relationships/hyperlink" Target="https://www.w3schools.com/css/tryit.asp?filename=trycss_color" TargetMode="External"/><Relationship Id="rId220" Type="http://schemas.openxmlformats.org/officeDocument/2006/relationships/hyperlink" Target="https://www.w3schools.com/css/tryit.asp?filename=trycss_link" TargetMode="External"/><Relationship Id="rId225" Type="http://schemas.openxmlformats.org/officeDocument/2006/relationships/hyperlink" Target="https://www.w3schools.com/css/tryit.asp?filename=trycss_position_fixed" TargetMode="External"/><Relationship Id="rId241" Type="http://schemas.openxmlformats.org/officeDocument/2006/relationships/image" Target="media/image27.jpeg"/><Relationship Id="rId246" Type="http://schemas.openxmlformats.org/officeDocument/2006/relationships/image" Target="media/image28.jpeg"/><Relationship Id="rId267" Type="http://schemas.openxmlformats.org/officeDocument/2006/relationships/hyperlink" Target="http://tpcg.io/vEhWxM" TargetMode="External"/><Relationship Id="rId288" Type="http://schemas.openxmlformats.org/officeDocument/2006/relationships/hyperlink" Target="http://tpcg.io/Um7xDo" TargetMode="External"/><Relationship Id="rId15" Type="http://schemas.openxmlformats.org/officeDocument/2006/relationships/hyperlink" Target="http://tpcg.io/OhhfWR" TargetMode="External"/><Relationship Id="rId36" Type="http://schemas.openxmlformats.org/officeDocument/2006/relationships/hyperlink" Target="http://tpcg.io/kT5EwY" TargetMode="External"/><Relationship Id="rId57" Type="http://schemas.openxmlformats.org/officeDocument/2006/relationships/hyperlink" Target="http://tpcg.io/BdDOlT" TargetMode="External"/><Relationship Id="rId106" Type="http://schemas.openxmlformats.org/officeDocument/2006/relationships/control" Target="activeX/activeX17.xml"/><Relationship Id="rId127" Type="http://schemas.openxmlformats.org/officeDocument/2006/relationships/control" Target="activeX/activeX27.xml"/><Relationship Id="rId262" Type="http://schemas.openxmlformats.org/officeDocument/2006/relationships/hyperlink" Target="http://tpcg.io/S11ZZW" TargetMode="External"/><Relationship Id="rId283" Type="http://schemas.openxmlformats.org/officeDocument/2006/relationships/hyperlink" Target="http://tpcg.io/HCE78l" TargetMode="External"/><Relationship Id="rId10" Type="http://schemas.openxmlformats.org/officeDocument/2006/relationships/hyperlink" Target="http://tpcg.io/Uo5jZe" TargetMode="External"/><Relationship Id="rId31" Type="http://schemas.openxmlformats.org/officeDocument/2006/relationships/hyperlink" Target="http://tpcg.io/HAK4s7" TargetMode="External"/><Relationship Id="rId52" Type="http://schemas.openxmlformats.org/officeDocument/2006/relationships/hyperlink" Target="http://tpcg.io/9RrhVS" TargetMode="External"/><Relationship Id="rId73" Type="http://schemas.openxmlformats.org/officeDocument/2006/relationships/hyperlink" Target="https://www.w3schools.com/html/tryit.asp?filename=tryhtml_images_link" TargetMode="External"/><Relationship Id="rId78" Type="http://schemas.openxmlformats.org/officeDocument/2006/relationships/control" Target="activeX/activeX1.xml"/><Relationship Id="rId94" Type="http://schemas.openxmlformats.org/officeDocument/2006/relationships/control" Target="activeX/activeX10.xml"/><Relationship Id="rId99" Type="http://schemas.openxmlformats.org/officeDocument/2006/relationships/hyperlink" Target="http://www.javatpoint.com/oprweb/test.jsp?filename=htmlFormInputTypes5" TargetMode="External"/><Relationship Id="rId101" Type="http://schemas.openxmlformats.org/officeDocument/2006/relationships/control" Target="activeX/activeX13.xml"/><Relationship Id="rId122" Type="http://schemas.openxmlformats.org/officeDocument/2006/relationships/hyperlink" Target="http://www.javatpoint.com/oprweb/test.jsp?filename=htmlFormInputTypes2_2" TargetMode="External"/><Relationship Id="rId143" Type="http://schemas.openxmlformats.org/officeDocument/2006/relationships/image" Target="media/image20.wmf"/><Relationship Id="rId148" Type="http://schemas.openxmlformats.org/officeDocument/2006/relationships/hyperlink" Target="http://tpcg.io/qfPFF4" TargetMode="External"/><Relationship Id="rId164" Type="http://schemas.openxmlformats.org/officeDocument/2006/relationships/hyperlink" Target="http://tpcg.io/5ag0Uy" TargetMode="External"/><Relationship Id="rId169" Type="http://schemas.openxmlformats.org/officeDocument/2006/relationships/hyperlink" Target="http://tpcg.io/hknNR1" TargetMode="External"/><Relationship Id="rId185" Type="http://schemas.openxmlformats.org/officeDocument/2006/relationships/hyperlink" Target="https://www.w3schools.com/css/tryit.asp?filename=trycss_border-side2" TargetMode="External"/><Relationship Id="rId4" Type="http://schemas.openxmlformats.org/officeDocument/2006/relationships/webSettings" Target="webSettings.xml"/><Relationship Id="rId9" Type="http://schemas.openxmlformats.org/officeDocument/2006/relationships/hyperlink" Target="http://tpcg.io/Oevfe8" TargetMode="External"/><Relationship Id="rId180" Type="http://schemas.openxmlformats.org/officeDocument/2006/relationships/hyperlink" Target="http://tpcg.io/pYePl1" TargetMode="External"/><Relationship Id="rId210" Type="http://schemas.openxmlformats.org/officeDocument/2006/relationships/hyperlink" Target="https://www.w3schools.com/css/tryit.asp?filename=trycss_text-indent" TargetMode="External"/><Relationship Id="rId215" Type="http://schemas.openxmlformats.org/officeDocument/2006/relationships/hyperlink" Target="javascript:void(0)" TargetMode="External"/><Relationship Id="rId236" Type="http://schemas.openxmlformats.org/officeDocument/2006/relationships/hyperlink" Target="https://www.w3schools.com/css/tryit.asp?filename=trycss_layout_float" TargetMode="External"/><Relationship Id="rId257" Type="http://schemas.openxmlformats.org/officeDocument/2006/relationships/hyperlink" Target="https://www.w3schools.com/css/tryit.asp?filename=trycss_float5" TargetMode="External"/><Relationship Id="rId278" Type="http://schemas.openxmlformats.org/officeDocument/2006/relationships/hyperlink" Target="http://tpcg.io/pNWbNd" TargetMode="External"/><Relationship Id="rId26" Type="http://schemas.openxmlformats.org/officeDocument/2006/relationships/hyperlink" Target="http://tpcg.io/HIkU7n" TargetMode="External"/><Relationship Id="rId231" Type="http://schemas.openxmlformats.org/officeDocument/2006/relationships/hyperlink" Target="https://www.w3schools.com/css/tryit.asp?filename=trycss_overflow_visible" TargetMode="External"/><Relationship Id="rId252" Type="http://schemas.openxmlformats.org/officeDocument/2006/relationships/hyperlink" Target="https://www.w3schools.com/css/css3_flexbox.asp" TargetMode="External"/><Relationship Id="rId273" Type="http://schemas.openxmlformats.org/officeDocument/2006/relationships/image" Target="media/image31.jpeg"/><Relationship Id="rId294" Type="http://schemas.openxmlformats.org/officeDocument/2006/relationships/hyperlink" Target="http://tpcg.io/o3Bzlo" TargetMode="External"/><Relationship Id="rId47" Type="http://schemas.openxmlformats.org/officeDocument/2006/relationships/hyperlink" Target="http://tpcg.io/PjCgI1" TargetMode="External"/><Relationship Id="rId68" Type="http://schemas.openxmlformats.org/officeDocument/2006/relationships/hyperlink" Target="https://www.w3schools.com/html/tryit.asp?filename=tryhtml_images_style" TargetMode="External"/><Relationship Id="rId89" Type="http://schemas.openxmlformats.org/officeDocument/2006/relationships/control" Target="activeX/activeX8.xml"/><Relationship Id="rId112" Type="http://schemas.openxmlformats.org/officeDocument/2006/relationships/control" Target="activeX/activeX21.xml"/><Relationship Id="rId133" Type="http://schemas.openxmlformats.org/officeDocument/2006/relationships/hyperlink" Target="http://www.javatpoint.com/oprweb/test.jsp?filename=htmlFormInputTypes5_5" TargetMode="External"/><Relationship Id="rId154" Type="http://schemas.openxmlformats.org/officeDocument/2006/relationships/hyperlink" Target="http://tpcg.io/DjPt4l" TargetMode="External"/><Relationship Id="rId175" Type="http://schemas.openxmlformats.org/officeDocument/2006/relationships/hyperlink" Target="http://tpcg.io/9UDJ5g" TargetMode="External"/><Relationship Id="rId196" Type="http://schemas.openxmlformats.org/officeDocument/2006/relationships/hyperlink" Target="https://www.w3schools.com/css/tryit.asp?filename=trycss_padding_sides" TargetMode="External"/><Relationship Id="rId200" Type="http://schemas.openxmlformats.org/officeDocument/2006/relationships/hyperlink" Target="https://www.w3schools.com/css/tryit.asp?filename=trycss_padding_shorthand_1val" TargetMode="External"/><Relationship Id="rId16" Type="http://schemas.openxmlformats.org/officeDocument/2006/relationships/hyperlink" Target="http://tpcg.io/RWo6kx" TargetMode="External"/><Relationship Id="rId221" Type="http://schemas.openxmlformats.org/officeDocument/2006/relationships/hyperlink" Target="https://www.w3schools.com/css/tryit.asp?filename=trycss_link_decoration" TargetMode="External"/><Relationship Id="rId242" Type="http://schemas.openxmlformats.org/officeDocument/2006/relationships/hyperlink" Target="https://www.w3schools.com/css/tryit.asp?filename=trycss_layout_clearfix" TargetMode="External"/><Relationship Id="rId263" Type="http://schemas.openxmlformats.org/officeDocument/2006/relationships/hyperlink" Target="http://tpcg.io/fjLLaF" TargetMode="External"/><Relationship Id="rId284" Type="http://schemas.openxmlformats.org/officeDocument/2006/relationships/image" Target="media/image35.jpeg"/><Relationship Id="rId37" Type="http://schemas.openxmlformats.org/officeDocument/2006/relationships/hyperlink" Target="http://tpcg.io/nBGxW3" TargetMode="External"/><Relationship Id="rId58" Type="http://schemas.openxmlformats.org/officeDocument/2006/relationships/hyperlink" Target="http://tpcg.io/jULPQO" TargetMode="External"/><Relationship Id="rId79" Type="http://schemas.openxmlformats.org/officeDocument/2006/relationships/control" Target="activeX/activeX2.xml"/><Relationship Id="rId102" Type="http://schemas.openxmlformats.org/officeDocument/2006/relationships/control" Target="activeX/activeX14.xml"/><Relationship Id="rId123" Type="http://schemas.openxmlformats.org/officeDocument/2006/relationships/image" Target="media/image13.wmf"/><Relationship Id="rId144" Type="http://schemas.openxmlformats.org/officeDocument/2006/relationships/control" Target="activeX/activeX33.xml"/><Relationship Id="rId90" Type="http://schemas.openxmlformats.org/officeDocument/2006/relationships/hyperlink" Target="http://www.javatpoint.com/oprweb/test.jsp?filename=htmlFormInputTypes4" TargetMode="External"/><Relationship Id="rId165" Type="http://schemas.openxmlformats.org/officeDocument/2006/relationships/hyperlink" Target="http://tpcg.io/gjK7kb" TargetMode="External"/><Relationship Id="rId186" Type="http://schemas.openxmlformats.org/officeDocument/2006/relationships/hyperlink" Target="https://www.w3schools.com/css/tryit.asp?filename=trycss_border" TargetMode="External"/><Relationship Id="rId211" Type="http://schemas.openxmlformats.org/officeDocument/2006/relationships/hyperlink" Target="https://www.w3schools.com/css/tryit.asp?filename=trycss_letter-spacing" TargetMode="External"/><Relationship Id="rId232" Type="http://schemas.openxmlformats.org/officeDocument/2006/relationships/hyperlink" Target="https://www.w3schools.com/css/tryit.asp?filename=trycss_overflow_hidden" TargetMode="External"/><Relationship Id="rId253" Type="http://schemas.openxmlformats.org/officeDocument/2006/relationships/hyperlink" Target="javascript:void(0)" TargetMode="External"/><Relationship Id="rId274" Type="http://schemas.openxmlformats.org/officeDocument/2006/relationships/hyperlink" Target="http://tpcg.io/phmRNV" TargetMode="External"/><Relationship Id="rId295" Type="http://schemas.openxmlformats.org/officeDocument/2006/relationships/hyperlink" Target="https://en.wikipedia.org/wiki/Queue_(abstract_data_type)" TargetMode="External"/><Relationship Id="rId27" Type="http://schemas.openxmlformats.org/officeDocument/2006/relationships/hyperlink" Target="http://tpcg.io/7XdwHl" TargetMode="External"/><Relationship Id="rId48" Type="http://schemas.openxmlformats.org/officeDocument/2006/relationships/hyperlink" Target="http://tpcg.io/p7iI1K" TargetMode="External"/><Relationship Id="rId69" Type="http://schemas.openxmlformats.org/officeDocument/2006/relationships/hyperlink" Target="https://www.w3schools.com/html/tryit.asp?filename=tryhtml_images_folder" TargetMode="External"/><Relationship Id="rId113" Type="http://schemas.openxmlformats.org/officeDocument/2006/relationships/control" Target="activeX/activeX22.xml"/><Relationship Id="rId134" Type="http://schemas.openxmlformats.org/officeDocument/2006/relationships/image" Target="media/image17.wmf"/><Relationship Id="rId80" Type="http://schemas.openxmlformats.org/officeDocument/2006/relationships/hyperlink" Target="http://www.javatpoint.com/oprweb/test.jsp?filename=htmlFormInputTypes2" TargetMode="External"/><Relationship Id="rId155" Type="http://schemas.openxmlformats.org/officeDocument/2006/relationships/hyperlink" Target="http://tpcg.io/zTzFoS" TargetMode="External"/><Relationship Id="rId176" Type="http://schemas.openxmlformats.org/officeDocument/2006/relationships/hyperlink" Target="http://tpcg.io/hn0sUv" TargetMode="External"/><Relationship Id="rId197" Type="http://schemas.openxmlformats.org/officeDocument/2006/relationships/hyperlink" Target="https://www.w3schools.com/css/tryit.asp?filename=trycss_padding_shorthand_4val" TargetMode="External"/><Relationship Id="rId201" Type="http://schemas.openxmlformats.org/officeDocument/2006/relationships/hyperlink" Target="https://www.w3schools.com/css/css_boxmodel.asp" TargetMode="External"/><Relationship Id="rId222" Type="http://schemas.openxmlformats.org/officeDocument/2006/relationships/hyperlink" Target="https://www.w3schools.com/css/tryit.asp?filename=trycss_link_background" TargetMode="External"/><Relationship Id="rId243" Type="http://schemas.openxmlformats.org/officeDocument/2006/relationships/hyperlink" Target="https://www.w3schools.com/css/tryit.asp?filename=trycss_layout_clearfix2" TargetMode="External"/><Relationship Id="rId264" Type="http://schemas.openxmlformats.org/officeDocument/2006/relationships/hyperlink" Target="http://tpcg.io/MqrfLr" TargetMode="External"/><Relationship Id="rId285" Type="http://schemas.openxmlformats.org/officeDocument/2006/relationships/hyperlink" Target="http://tpcg.io/YiJzji" TargetMode="External"/><Relationship Id="rId17" Type="http://schemas.openxmlformats.org/officeDocument/2006/relationships/hyperlink" Target="http://tpcg.io/rJQ2Po" TargetMode="External"/><Relationship Id="rId38" Type="http://schemas.openxmlformats.org/officeDocument/2006/relationships/hyperlink" Target="http://tpcg.io/VHJbmy" TargetMode="External"/><Relationship Id="rId59" Type="http://schemas.openxmlformats.org/officeDocument/2006/relationships/hyperlink" Target="https://www.w3schools.com/html/html_links_bookmarks.asp" TargetMode="External"/><Relationship Id="rId103" Type="http://schemas.openxmlformats.org/officeDocument/2006/relationships/control" Target="activeX/activeX15.xml"/><Relationship Id="rId124" Type="http://schemas.openxmlformats.org/officeDocument/2006/relationships/control" Target="activeX/activeX26.xml"/><Relationship Id="rId70" Type="http://schemas.openxmlformats.org/officeDocument/2006/relationships/hyperlink" Target="https://www.w3schools.com/html/tryit.asp?filename=tryhtml_images_w3schools" TargetMode="External"/><Relationship Id="rId91" Type="http://schemas.openxmlformats.org/officeDocument/2006/relationships/image" Target="media/image4.wmf"/><Relationship Id="rId145" Type="http://schemas.openxmlformats.org/officeDocument/2006/relationships/hyperlink" Target="http://www.javatpoint.com/oprweb/test.jsp?filename=htmlFormInputTypes9_9" TargetMode="External"/><Relationship Id="rId166" Type="http://schemas.openxmlformats.org/officeDocument/2006/relationships/hyperlink" Target="http://tpcg.io/HKBdoD" TargetMode="External"/><Relationship Id="rId187" Type="http://schemas.openxmlformats.org/officeDocument/2006/relationships/hyperlink" Target="https://www.w3schools.com/css/tryit.asp?filename=trycss_border_left" TargetMode="External"/><Relationship Id="rId1" Type="http://schemas.openxmlformats.org/officeDocument/2006/relationships/numbering" Target="numbering.xml"/><Relationship Id="rId212" Type="http://schemas.openxmlformats.org/officeDocument/2006/relationships/hyperlink" Target="https://www.w3schools.com/css/tryit.asp?filename=trycss_line-height" TargetMode="External"/><Relationship Id="rId233" Type="http://schemas.openxmlformats.org/officeDocument/2006/relationships/hyperlink" Target="https://www.w3schools.com/css/tryit.asp?filename=trycss_overflow_scroll" TargetMode="External"/><Relationship Id="rId254" Type="http://schemas.openxmlformats.org/officeDocument/2006/relationships/hyperlink" Target="javascript:void(0)" TargetMode="External"/><Relationship Id="rId28" Type="http://schemas.openxmlformats.org/officeDocument/2006/relationships/hyperlink" Target="http://tpcg.io/ASSDpm" TargetMode="External"/><Relationship Id="rId49" Type="http://schemas.openxmlformats.org/officeDocument/2006/relationships/hyperlink" Target="http://tpcg.io/2V0rfa" TargetMode="External"/><Relationship Id="rId114" Type="http://schemas.openxmlformats.org/officeDocument/2006/relationships/control" Target="activeX/activeX23.xml"/><Relationship Id="rId275" Type="http://schemas.openxmlformats.org/officeDocument/2006/relationships/hyperlink" Target="http://tpcg.io/B5GzT5" TargetMode="External"/><Relationship Id="rId296" Type="http://schemas.openxmlformats.org/officeDocument/2006/relationships/hyperlink" Target="https://en.wikipedia.org/wiki/Stack_(abstract_data_type)" TargetMode="External"/><Relationship Id="rId300" Type="http://schemas.openxmlformats.org/officeDocument/2006/relationships/hyperlink" Target="https://www.w3schools.com/jquery/tryit.asp?filename=tryjquery_fadetoggle" TargetMode="External"/><Relationship Id="rId60" Type="http://schemas.openxmlformats.org/officeDocument/2006/relationships/hyperlink" Target="https://www.w3schools.com/html/html_images_imagemap.asp" TargetMode="External"/><Relationship Id="rId81" Type="http://schemas.openxmlformats.org/officeDocument/2006/relationships/control" Target="activeX/activeX3.xml"/><Relationship Id="rId135" Type="http://schemas.openxmlformats.org/officeDocument/2006/relationships/control" Target="activeX/activeX30.xml"/><Relationship Id="rId156" Type="http://schemas.openxmlformats.org/officeDocument/2006/relationships/hyperlink" Target="http://tpcg.io/V9zZtU" TargetMode="External"/><Relationship Id="rId177" Type="http://schemas.openxmlformats.org/officeDocument/2006/relationships/hyperlink" Target="http://tpcg.io/2GOkPG" TargetMode="External"/><Relationship Id="rId198" Type="http://schemas.openxmlformats.org/officeDocument/2006/relationships/hyperlink" Target="https://www.w3schools.com/css/tryit.asp?filename=trycss_padding_shorthand_3val" TargetMode="External"/><Relationship Id="rId202" Type="http://schemas.openxmlformats.org/officeDocument/2006/relationships/hyperlink" Target="https://www.w3schools.com/css/tryit.asp?filename=trycss_padding_width" TargetMode="External"/><Relationship Id="rId223" Type="http://schemas.openxmlformats.org/officeDocument/2006/relationships/hyperlink" Target="https://www.w3schools.com/css/tryit.asp?filename=trycss_position_static" TargetMode="External"/><Relationship Id="rId244" Type="http://schemas.openxmlformats.org/officeDocument/2006/relationships/hyperlink" Target="https://www.w3schools.com/css/tryit.asp?filename=trycss_float_boxes" TargetMode="External"/><Relationship Id="rId18" Type="http://schemas.openxmlformats.org/officeDocument/2006/relationships/hyperlink" Target="http://tpcg.io/Xq2ok1" TargetMode="External"/><Relationship Id="rId39" Type="http://schemas.openxmlformats.org/officeDocument/2006/relationships/hyperlink" Target="http://tpcg.io/htjF7E" TargetMode="External"/><Relationship Id="rId265" Type="http://schemas.openxmlformats.org/officeDocument/2006/relationships/hyperlink" Target="http://tpcg.io/wAb0EM" TargetMode="External"/><Relationship Id="rId286" Type="http://schemas.openxmlformats.org/officeDocument/2006/relationships/hyperlink" Target="http://tpcg.io/omAEHY" TargetMode="External"/><Relationship Id="rId50" Type="http://schemas.openxmlformats.org/officeDocument/2006/relationships/hyperlink" Target="http://tpcg.io/L9qpv5" TargetMode="External"/><Relationship Id="rId104" Type="http://schemas.openxmlformats.org/officeDocument/2006/relationships/control" Target="activeX/activeX16.xml"/><Relationship Id="rId125" Type="http://schemas.openxmlformats.org/officeDocument/2006/relationships/hyperlink" Target="http://www.javatpoint.com/oprweb/test.jsp?filename=htmlFormInputTypes3_3" TargetMode="External"/><Relationship Id="rId146" Type="http://schemas.openxmlformats.org/officeDocument/2006/relationships/image" Target="media/image21.wmf"/><Relationship Id="rId167" Type="http://schemas.openxmlformats.org/officeDocument/2006/relationships/hyperlink" Target="http://tpcg.io/EBK78e" TargetMode="External"/><Relationship Id="rId188" Type="http://schemas.openxmlformats.org/officeDocument/2006/relationships/hyperlink" Target="https://www.w3schools.com/css/tryit.asp?filename=trycss_border_bottom" TargetMode="External"/><Relationship Id="rId71" Type="http://schemas.openxmlformats.org/officeDocument/2006/relationships/hyperlink" Target="https://www.w3schools.com/html/html_filepaths.asp" TargetMode="External"/><Relationship Id="rId92" Type="http://schemas.openxmlformats.org/officeDocument/2006/relationships/control" Target="activeX/activeX9.xml"/><Relationship Id="rId213" Type="http://schemas.openxmlformats.org/officeDocument/2006/relationships/hyperlink" Target="https://www.w3schools.com/css/tryit.asp?filename=trycss_text_direction" TargetMode="External"/><Relationship Id="rId234" Type="http://schemas.openxmlformats.org/officeDocument/2006/relationships/hyperlink" Target="https://www.w3schools.com/css/tryit.asp?filename=trycss_overflow_au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1997</TotalTime>
  <Pages>187</Pages>
  <Words>35461</Words>
  <Characters>202128</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79</cp:revision>
  <dcterms:created xsi:type="dcterms:W3CDTF">2020-01-21T03:47:00Z</dcterms:created>
  <dcterms:modified xsi:type="dcterms:W3CDTF">2021-01-24T18:38:00Z</dcterms:modified>
</cp:coreProperties>
</file>